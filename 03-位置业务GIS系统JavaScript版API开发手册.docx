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B95" w:rsidRDefault="004C2B9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8" type="#_x0000_t75" style="position:absolute;left:0;text-align:left;margin-left:340.5pt;margin-top:7.8pt;width:90pt;height:23.4pt;z-index:3">
            <v:imagedata r:id="rId8" o:title=""/>
            <w10:wrap type="square"/>
          </v:shape>
          <o:OLEObject Type="Embed" ProgID="PBrush" ShapeID="Picture 4" DrawAspect="Content" ObjectID="_1513705253" r:id="rId9"/>
        </w:pict>
      </w: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type id="_x0000_t202" coordsize="21600,21600" o:spt="202" path="m,l,21600r21600,l21600,xe">
            <v:stroke joinstyle="miter"/>
            <v:path gradientshapeok="t" o:connecttype="rect"/>
          </v:shapetype>
          <v:shape id="Quad Arrow 5" o:spid="_x0000_s1027" type="#_x0000_t202" style="position:absolute;left:0;text-align:left;margin-left:-9pt;margin-top:7.8pt;width:441pt;height:46.8pt;z-index:4" o:preferrelative="t" stroked="f">
            <v:textbox>
              <w:txbxContent>
                <w:p w:rsidR="00300636" w:rsidRDefault="00300636">
                  <w:pPr>
                    <w:pStyle w:val="af8"/>
                  </w:pPr>
                  <w:r>
                    <w:rPr>
                      <w:rFonts w:hint="eastAsia"/>
                    </w:rPr>
                    <w:t>中国移动通信企业标准</w:t>
                  </w:r>
                </w:p>
              </w:txbxContent>
            </v:textbox>
          </v:shape>
        </w:pict>
      </w: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 id="Quad Arrow 12" o:spid="_x0000_s1028" type="#_x0000_t202" style="position:absolute;left:0;text-align:left;margin-left:279pt;margin-top:0;width:180pt;height:23.4pt;z-index:11" o:preferrelative="t" stroked="f">
            <v:textbox inset="0,0,0,0">
              <w:txbxContent>
                <w:p w:rsidR="00300636" w:rsidRDefault="00300636">
                  <w:pPr>
                    <w:pStyle w:val="af9"/>
                  </w:pPr>
                  <w:r>
                    <w:rPr>
                      <w:rFonts w:hint="eastAsia"/>
                    </w:rPr>
                    <w:t>QB-XX-XXX- XXXX</w:t>
                  </w:r>
                </w:p>
              </w:txbxContent>
            </v:textbox>
          </v:shape>
        </w:pict>
      </w:r>
    </w:p>
    <w:p w:rsidR="004C2B95" w:rsidRDefault="004C2B95">
      <w:pPr>
        <w:pStyle w:val="QB7"/>
        <w:ind w:firstLine="420"/>
      </w:pPr>
    </w:p>
    <w:p w:rsidR="004C2B95" w:rsidRDefault="004C2B95">
      <w:pPr>
        <w:pStyle w:val="QB7"/>
        <w:ind w:firstLine="420"/>
      </w:pPr>
      <w:r>
        <w:pict>
          <v:line id="Line 3" o:spid="_x0000_s1029" style="position:absolute;left:0;text-align:left;z-index:2" from="-44.95pt,0" to="462pt,.05pt" o:preferrelative="t" strokeweight="1.5pt">
            <v:stroke miterlimit="2"/>
          </v:line>
        </w:pict>
      </w: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 id="Quad Arrow 6" o:spid="_x0000_s1030" type="#_x0000_t202" style="position:absolute;left:0;text-align:left;margin-left:-9pt;margin-top:0;width:450pt;height:85.8pt;z-index:5" o:preferrelative="t" stroked="f">
            <v:textbox>
              <w:txbxContent>
                <w:p w:rsidR="00300636" w:rsidRDefault="00300636">
                  <w:pPr>
                    <w:pStyle w:val="afa"/>
                  </w:pPr>
                  <w:bookmarkStart w:id="0" w:name="_Toc269897734"/>
                  <w:r>
                    <w:rPr>
                      <w:rFonts w:hint="eastAsia"/>
                    </w:rPr>
                    <w:t>个人GIS系统</w:t>
                  </w:r>
                </w:p>
                <w:p w:rsidR="00300636" w:rsidRDefault="00300636">
                  <w:pPr>
                    <w:pStyle w:val="afa"/>
                    <w:rPr>
                      <w:b w:val="0"/>
                    </w:rPr>
                  </w:pPr>
                  <w:r>
                    <w:rPr>
                      <w:rFonts w:hint="eastAsia"/>
                    </w:rPr>
                    <w:t>应用程序编程接口</w:t>
                  </w:r>
                  <w:bookmarkStart w:id="1" w:name="_Toc269897735"/>
                  <w:bookmarkEnd w:id="0"/>
                  <w:r>
                    <w:rPr>
                      <w:rFonts w:hint="eastAsia"/>
                    </w:rPr>
                    <w:t>用户手册</w:t>
                  </w:r>
                  <w:bookmarkEnd w:id="1"/>
                </w:p>
                <w:p w:rsidR="00300636" w:rsidRDefault="00300636">
                  <w:pPr>
                    <w:pStyle w:val="afa"/>
                  </w:pPr>
                </w:p>
              </w:txbxContent>
            </v:textbox>
          </v:shape>
        </w:pict>
      </w: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 id="Quad Arrow 7" o:spid="_x0000_s1031" type="#_x0000_t202" style="position:absolute;left:0;text-align:left;margin-left:-9pt;margin-top:0;width:450pt;height:70.2pt;z-index:6" o:preferrelative="t" stroked="f">
            <v:textbox>
              <w:txbxContent>
                <w:p w:rsidR="00300636" w:rsidRDefault="00300636">
                  <w:pPr>
                    <w:pStyle w:val="23"/>
                    <w:jc w:val="center"/>
                    <w:rPr>
                      <w:rFonts w:eastAsia="黑体"/>
                      <w:spacing w:val="60"/>
                      <w:sz w:val="28"/>
                    </w:rPr>
                  </w:pPr>
                  <w:r>
                    <w:rPr>
                      <w:rFonts w:eastAsia="黑体"/>
                      <w:spacing w:val="60"/>
                      <w:sz w:val="28"/>
                    </w:rPr>
                    <w:t xml:space="preserve">Map Application Programming Interface User Manual for </w:t>
                  </w:r>
                  <w:r>
                    <w:rPr>
                      <w:rFonts w:eastAsia="黑体" w:hint="eastAsia"/>
                      <w:spacing w:val="60"/>
                      <w:sz w:val="28"/>
                    </w:rPr>
                    <w:t>GIS</w:t>
                  </w:r>
                </w:p>
              </w:txbxContent>
            </v:textbox>
          </v:shape>
        </w:pict>
      </w: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 id="Quad Arrow 8" o:spid="_x0000_s1032" type="#_x0000_t202" style="position:absolute;left:0;text-align:left;margin-left:99pt;margin-top:0;width:235.5pt;height:23.4pt;z-index:7" o:preferrelative="t" stroked="f">
            <v:textbox>
              <w:txbxContent>
                <w:p w:rsidR="00300636" w:rsidRDefault="00300636">
                  <w:pPr>
                    <w:pStyle w:val="afc"/>
                  </w:pPr>
                  <w:r>
                    <w:rPr>
                      <w:rFonts w:hint="eastAsia"/>
                    </w:rPr>
                    <w:t>版本号：</w:t>
                  </w:r>
                  <w:r>
                    <w:rPr>
                      <w:rFonts w:ascii="Times New Roman" w:hint="eastAsia"/>
                    </w:rPr>
                    <w:t>2.1.2</w:t>
                  </w:r>
                </w:p>
              </w:txbxContent>
            </v:textbox>
          </v:shape>
        </w:pict>
      </w: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p>
    <w:p w:rsidR="004C2B95" w:rsidRDefault="004C2B95">
      <w:pPr>
        <w:pStyle w:val="QB7"/>
        <w:ind w:firstLine="420"/>
      </w:pPr>
      <w:r>
        <w:pict>
          <v:shape id="Quad Arrow 11" o:spid="_x0000_s1033" type="#_x0000_t202" style="position:absolute;left:0;text-align:left;margin-left:261pt;margin-top:7.8pt;width:207pt;height:23.4pt;z-index:10" o:preferrelative="t" stroked="f">
            <v:textbox>
              <w:txbxContent>
                <w:p w:rsidR="00300636" w:rsidRDefault="00300636">
                  <w:pPr>
                    <w:pStyle w:val="afd"/>
                  </w:pPr>
                  <w:r>
                    <w:rPr>
                      <w:rFonts w:hint="eastAsia"/>
                    </w:rPr>
                    <w:t>XXXX-XX-XX实施</w:t>
                  </w:r>
                </w:p>
              </w:txbxContent>
            </v:textbox>
          </v:shape>
        </w:pict>
      </w:r>
      <w:r>
        <w:pict>
          <v:shape id="Quad Arrow 10" o:spid="_x0000_s1034" type="#_x0000_t202" style="position:absolute;left:0;text-align:left;margin-left:-36pt;margin-top:7.8pt;width:207pt;height:23.4pt;z-index:9" o:preferrelative="t" stroked="f">
            <v:textbox>
              <w:txbxContent>
                <w:p w:rsidR="00300636" w:rsidRDefault="00300636">
                  <w:pPr>
                    <w:pStyle w:val="afd"/>
                  </w:pPr>
                  <w:r>
                    <w:rPr>
                      <w:rFonts w:hint="eastAsia"/>
                    </w:rPr>
                    <w:t>XXXX-XX-XX发布</w:t>
                  </w:r>
                </w:p>
              </w:txbxContent>
            </v:textbox>
          </v:shape>
        </w:pict>
      </w:r>
    </w:p>
    <w:p w:rsidR="004C2B95" w:rsidRDefault="004C2B95">
      <w:pPr>
        <w:pStyle w:val="QB7"/>
        <w:ind w:firstLine="420"/>
      </w:pPr>
    </w:p>
    <w:p w:rsidR="004C2B95" w:rsidRDefault="004C2B95">
      <w:pPr>
        <w:pStyle w:val="QB7"/>
        <w:ind w:firstLine="420"/>
      </w:pPr>
      <w:r>
        <w:pict>
          <v:shape id="Quad Arrow 9" o:spid="_x0000_s1035" type="#_x0000_t202" style="position:absolute;left:0;text-align:left;margin-left:1in;margin-top:12pt;width:279pt;height:31.2pt;z-index:8" o:preferrelative="t" stroked="f">
            <v:textbox>
              <w:txbxContent>
                <w:p w:rsidR="00300636" w:rsidRDefault="00300636">
                  <w:pPr>
                    <w:pStyle w:val="afe"/>
                  </w:pPr>
                  <w:r>
                    <w:rPr>
                      <w:rFonts w:hint="eastAsia"/>
                    </w:rPr>
                    <w:t>中国移动通信有限公司    发布</w:t>
                  </w:r>
                </w:p>
              </w:txbxContent>
            </v:textbox>
          </v:shape>
        </w:pict>
      </w:r>
      <w:r>
        <w:pict>
          <v:line id="Line 2" o:spid="_x0000_s1036" style="position:absolute;left:0;text-align:left;z-index:1" from="-26.95pt,7.8pt" to="450.75pt,7.85pt" o:preferrelative="t" strokeweight="1.5pt">
            <v:stroke miterlimit="2"/>
          </v:line>
        </w:pict>
      </w:r>
    </w:p>
    <w:p w:rsidR="004C2B95" w:rsidRDefault="004C2B95">
      <w:pPr>
        <w:pStyle w:val="QB7"/>
        <w:ind w:firstLine="420"/>
      </w:pPr>
    </w:p>
    <w:p w:rsidR="004C2B95" w:rsidRDefault="004C2B95">
      <w:pPr>
        <w:pStyle w:val="QB7"/>
        <w:ind w:firstLine="420"/>
        <w:sectPr w:rsidR="004C2B95">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720"/>
          <w:titlePg/>
          <w:docGrid w:type="lines" w:linePitch="312"/>
        </w:sectPr>
      </w:pPr>
    </w:p>
    <w:p w:rsidR="004C2B95" w:rsidRDefault="00300636">
      <w:pPr>
        <w:widowControl/>
        <w:jc w:val="center"/>
        <w:rPr>
          <w:rFonts w:ascii="黑体" w:eastAsia="黑体" w:hAnsi="黑体"/>
          <w:b/>
          <w:sz w:val="32"/>
          <w:szCs w:val="32"/>
        </w:rPr>
      </w:pPr>
      <w:bookmarkStart w:id="2" w:name="_Toc118024550"/>
      <w:bookmarkStart w:id="3" w:name="_Toc118024568"/>
      <w:bookmarkStart w:id="4" w:name="_Toc118026096"/>
      <w:bookmarkStart w:id="5" w:name="_Toc118028381"/>
      <w:r>
        <w:rPr>
          <w:rFonts w:ascii="黑体" w:eastAsia="黑体" w:hAnsi="黑体" w:hint="eastAsia"/>
          <w:b/>
          <w:sz w:val="32"/>
          <w:szCs w:val="32"/>
        </w:rPr>
        <w:lastRenderedPageBreak/>
        <w:t>前</w:t>
      </w:r>
      <w:r>
        <w:rPr>
          <w:rFonts w:ascii="黑体" w:eastAsia="黑体" w:hAnsi="黑体" w:hint="eastAsia"/>
          <w:b/>
          <w:sz w:val="32"/>
          <w:szCs w:val="32"/>
        </w:rPr>
        <w:tab/>
      </w:r>
      <w:r>
        <w:rPr>
          <w:rFonts w:ascii="黑体" w:eastAsia="黑体" w:hAnsi="黑体" w:hint="eastAsia"/>
          <w:b/>
          <w:sz w:val="32"/>
          <w:szCs w:val="32"/>
        </w:rPr>
        <w:tab/>
        <w:t>言</w:t>
      </w:r>
    </w:p>
    <w:p w:rsidR="004C2B95" w:rsidRDefault="00300636">
      <w:pPr>
        <w:widowControl/>
        <w:ind w:firstLineChars="200" w:firstLine="420"/>
        <w:jc w:val="left"/>
        <w:rPr>
          <w:rFonts w:ascii="宋体" w:hAnsi="宋体"/>
          <w:bCs/>
          <w:kern w:val="44"/>
          <w:szCs w:val="21"/>
        </w:rPr>
      </w:pPr>
      <w:r>
        <w:rPr>
          <w:rFonts w:ascii="宋体" w:hAnsi="宋体" w:hint="eastAsia"/>
          <w:bCs/>
          <w:kern w:val="44"/>
          <w:szCs w:val="21"/>
        </w:rPr>
        <w:t>本标准为中国移动建设GIS平台提供技术依据。</w:t>
      </w:r>
    </w:p>
    <w:p w:rsidR="004C2B95" w:rsidRDefault="00300636">
      <w:pPr>
        <w:widowControl/>
        <w:ind w:firstLineChars="200" w:firstLine="420"/>
        <w:jc w:val="left"/>
        <w:rPr>
          <w:rFonts w:ascii="宋体" w:hAnsi="宋体"/>
          <w:bCs/>
          <w:kern w:val="44"/>
          <w:szCs w:val="21"/>
        </w:rPr>
      </w:pPr>
      <w:r>
        <w:rPr>
          <w:rFonts w:ascii="宋体" w:hAnsi="宋体" w:hint="eastAsia"/>
          <w:bCs/>
          <w:kern w:val="44"/>
          <w:szCs w:val="21"/>
        </w:rPr>
        <w:t>本标准包括的GIS平台与LBMP、LBAP、实时交通信息提供商以及增值POI信息提供商之间的接口要求和规定。</w:t>
      </w:r>
    </w:p>
    <w:p w:rsidR="004C2B95" w:rsidRDefault="00300636">
      <w:pPr>
        <w:widowControl/>
        <w:ind w:firstLineChars="200" w:firstLine="420"/>
        <w:jc w:val="left"/>
        <w:rPr>
          <w:rFonts w:ascii="宋体" w:hAnsi="宋体"/>
          <w:bCs/>
          <w:kern w:val="44"/>
          <w:szCs w:val="21"/>
        </w:rPr>
      </w:pPr>
      <w:r>
        <w:rPr>
          <w:rFonts w:ascii="宋体" w:hAnsi="宋体" w:hint="eastAsia"/>
          <w:bCs/>
          <w:kern w:val="44"/>
          <w:szCs w:val="21"/>
        </w:rPr>
        <w:t>本标准由中移有限技〔2012〕   号印发。</w:t>
      </w:r>
    </w:p>
    <w:p w:rsidR="004C2B95" w:rsidRDefault="00300636">
      <w:pPr>
        <w:widowControl/>
        <w:ind w:firstLineChars="200" w:firstLine="420"/>
        <w:jc w:val="left"/>
        <w:rPr>
          <w:rFonts w:ascii="宋体" w:hAnsi="宋体"/>
          <w:bCs/>
          <w:kern w:val="44"/>
          <w:szCs w:val="21"/>
        </w:rPr>
      </w:pPr>
      <w:r>
        <w:rPr>
          <w:rFonts w:ascii="宋体" w:hAnsi="宋体"/>
          <w:bCs/>
          <w:kern w:val="44"/>
          <w:szCs w:val="21"/>
        </w:rPr>
        <w:t>本</w:t>
      </w:r>
      <w:r>
        <w:rPr>
          <w:rFonts w:ascii="宋体" w:hAnsi="宋体" w:hint="eastAsia"/>
          <w:bCs/>
          <w:kern w:val="44"/>
          <w:szCs w:val="21"/>
        </w:rPr>
        <w:t>标准</w:t>
      </w:r>
      <w:r>
        <w:rPr>
          <w:rFonts w:ascii="宋体" w:hAnsi="宋体"/>
          <w:bCs/>
          <w:kern w:val="44"/>
          <w:szCs w:val="21"/>
        </w:rPr>
        <w:t>由中国移动通信</w:t>
      </w:r>
      <w:r>
        <w:rPr>
          <w:rFonts w:ascii="宋体" w:hAnsi="宋体" w:hint="eastAsia"/>
          <w:bCs/>
          <w:kern w:val="44"/>
          <w:szCs w:val="21"/>
        </w:rPr>
        <w:t>集团技术部</w:t>
      </w:r>
      <w:r>
        <w:rPr>
          <w:rFonts w:ascii="宋体" w:hAnsi="宋体"/>
          <w:bCs/>
          <w:kern w:val="44"/>
          <w:szCs w:val="21"/>
        </w:rPr>
        <w:t>提出并归口。</w:t>
      </w:r>
    </w:p>
    <w:p w:rsidR="004C2B95" w:rsidRDefault="00300636">
      <w:pPr>
        <w:widowControl/>
        <w:ind w:firstLineChars="200" w:firstLine="420"/>
        <w:jc w:val="left"/>
        <w:rPr>
          <w:rFonts w:ascii="宋体" w:hAnsi="宋体"/>
          <w:bCs/>
          <w:kern w:val="44"/>
          <w:szCs w:val="21"/>
        </w:rPr>
      </w:pPr>
      <w:r>
        <w:rPr>
          <w:rFonts w:ascii="宋体" w:hAnsi="宋体"/>
          <w:bCs/>
          <w:kern w:val="44"/>
          <w:szCs w:val="21"/>
        </w:rPr>
        <w:t>本</w:t>
      </w:r>
      <w:r>
        <w:rPr>
          <w:rFonts w:ascii="宋体" w:hAnsi="宋体" w:hint="eastAsia"/>
          <w:bCs/>
          <w:kern w:val="44"/>
          <w:szCs w:val="21"/>
        </w:rPr>
        <w:t>标准</w:t>
      </w:r>
      <w:r>
        <w:rPr>
          <w:rFonts w:ascii="宋体" w:hAnsi="宋体"/>
          <w:bCs/>
          <w:kern w:val="44"/>
          <w:szCs w:val="21"/>
        </w:rPr>
        <w:t>起草单位：</w:t>
      </w:r>
      <w:r>
        <w:rPr>
          <w:rFonts w:ascii="宋体" w:hAnsi="宋体" w:hint="eastAsia"/>
          <w:bCs/>
          <w:kern w:val="44"/>
          <w:szCs w:val="21"/>
        </w:rPr>
        <w:t>中国移动通信集团辽宁有限公司。</w:t>
      </w:r>
    </w:p>
    <w:p w:rsidR="004C2B95" w:rsidRDefault="00300636">
      <w:pPr>
        <w:widowControl/>
        <w:ind w:firstLineChars="200" w:firstLine="420"/>
        <w:jc w:val="left"/>
        <w:rPr>
          <w:rFonts w:ascii="宋体" w:hAnsi="宋体"/>
          <w:bCs/>
          <w:kern w:val="44"/>
          <w:szCs w:val="21"/>
        </w:rPr>
      </w:pPr>
      <w:r>
        <w:rPr>
          <w:rFonts w:ascii="宋体" w:hAnsi="宋体"/>
          <w:bCs/>
          <w:kern w:val="44"/>
          <w:szCs w:val="21"/>
        </w:rPr>
        <w:t>本</w:t>
      </w:r>
      <w:r>
        <w:rPr>
          <w:rFonts w:ascii="宋体" w:hAnsi="宋体" w:hint="eastAsia"/>
          <w:bCs/>
          <w:kern w:val="44"/>
          <w:szCs w:val="21"/>
        </w:rPr>
        <w:t>标准</w:t>
      </w:r>
      <w:r>
        <w:rPr>
          <w:rFonts w:ascii="宋体" w:hAnsi="宋体"/>
          <w:bCs/>
          <w:kern w:val="44"/>
          <w:szCs w:val="21"/>
        </w:rPr>
        <w:t>主要起草人：</w:t>
      </w:r>
      <w:r>
        <w:rPr>
          <w:rFonts w:ascii="宋体" w:hAnsi="宋体" w:hint="eastAsia"/>
          <w:bCs/>
          <w:kern w:val="44"/>
          <w:szCs w:val="21"/>
        </w:rPr>
        <w:t>。</w:t>
      </w:r>
    </w:p>
    <w:p w:rsidR="004C2B95" w:rsidRDefault="00300636">
      <w:pPr>
        <w:pStyle w:val="QB8"/>
      </w:pPr>
      <w:r>
        <w:br w:type="page"/>
      </w:r>
      <w:r>
        <w:rPr>
          <w:rFonts w:hint="eastAsia"/>
        </w:rPr>
        <w:lastRenderedPageBreak/>
        <w:t>目</w:t>
      </w:r>
      <w:r>
        <w:rPr>
          <w:rFonts w:hint="eastAsia"/>
        </w:rPr>
        <w:tab/>
      </w:r>
      <w:r>
        <w:rPr>
          <w:rFonts w:hint="eastAsia"/>
        </w:rPr>
        <w:tab/>
        <w:t>录</w:t>
      </w:r>
      <w:bookmarkEnd w:id="2"/>
      <w:bookmarkEnd w:id="3"/>
      <w:bookmarkEnd w:id="4"/>
      <w:bookmarkEnd w:id="5"/>
    </w:p>
    <w:p w:rsidR="004C2B95" w:rsidRDefault="004C2B95">
      <w:pPr>
        <w:pStyle w:val="10"/>
        <w:tabs>
          <w:tab w:val="left" w:pos="420"/>
          <w:tab w:val="right" w:leader="dot" w:pos="8296"/>
        </w:tabs>
        <w:rPr>
          <w:rFonts w:ascii="Calibri" w:hAnsi="Calibri" w:cs="黑体"/>
          <w:szCs w:val="22"/>
        </w:rPr>
      </w:pPr>
      <w:r w:rsidRPr="004C2B95">
        <w:fldChar w:fldCharType="begin"/>
      </w:r>
      <w:r w:rsidR="00300636">
        <w:instrText xml:space="preserve"> TOC \h \z \t "QB</w:instrText>
      </w:r>
      <w:r w:rsidR="00300636">
        <w:instrText>标题</w:instrText>
      </w:r>
      <w:r w:rsidR="00300636">
        <w:instrText>1,1,QB</w:instrText>
      </w:r>
      <w:r w:rsidR="00300636">
        <w:instrText>标题</w:instrText>
      </w:r>
      <w:r w:rsidR="00300636">
        <w:instrText>2,2,QB</w:instrText>
      </w:r>
      <w:r w:rsidR="00300636">
        <w:instrText>标题</w:instrText>
      </w:r>
      <w:r w:rsidR="00300636">
        <w:instrText xml:space="preserve">3,3" </w:instrText>
      </w:r>
      <w:r w:rsidRPr="004C2B95">
        <w:fldChar w:fldCharType="separate"/>
      </w:r>
      <w:hyperlink w:anchor="_Toc362533729" w:history="1">
        <w:r w:rsidR="00300636">
          <w:rPr>
            <w:rStyle w:val="af5"/>
          </w:rPr>
          <w:t>1.</w:t>
        </w:r>
        <w:r w:rsidR="00300636">
          <w:rPr>
            <w:rFonts w:ascii="Calibri" w:hAnsi="Calibri" w:cs="黑体"/>
            <w:szCs w:val="22"/>
          </w:rPr>
          <w:tab/>
        </w:r>
        <w:r w:rsidR="00300636">
          <w:rPr>
            <w:rStyle w:val="af5"/>
            <w:rFonts w:hint="eastAsia"/>
          </w:rPr>
          <w:t>范围</w:t>
        </w:r>
        <w:r w:rsidR="00300636">
          <w:tab/>
        </w:r>
        <w:r>
          <w:fldChar w:fldCharType="begin"/>
        </w:r>
        <w:r w:rsidR="00300636">
          <w:instrText xml:space="preserve"> PAGEREF _Toc362533729 \h </w:instrText>
        </w:r>
        <w:r>
          <w:fldChar w:fldCharType="separate"/>
        </w:r>
        <w:r w:rsidR="00300636">
          <w:t>1</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30" w:history="1">
        <w:r w:rsidR="00300636">
          <w:rPr>
            <w:rStyle w:val="af5"/>
          </w:rPr>
          <w:t>2.</w:t>
        </w:r>
        <w:r w:rsidR="00300636">
          <w:rPr>
            <w:rFonts w:ascii="Calibri" w:hAnsi="Calibri" w:cs="黑体"/>
            <w:szCs w:val="22"/>
          </w:rPr>
          <w:tab/>
        </w:r>
        <w:r w:rsidR="00300636">
          <w:rPr>
            <w:rStyle w:val="af5"/>
            <w:rFonts w:hint="eastAsia"/>
          </w:rPr>
          <w:t>规范性引用文件</w:t>
        </w:r>
        <w:r w:rsidR="00300636">
          <w:tab/>
        </w:r>
        <w:r>
          <w:fldChar w:fldCharType="begin"/>
        </w:r>
        <w:r w:rsidR="00300636">
          <w:instrText xml:space="preserve"> PAGEREF _Toc362533730 \h </w:instrText>
        </w:r>
        <w:r>
          <w:fldChar w:fldCharType="separate"/>
        </w:r>
        <w:r w:rsidR="00300636">
          <w:t>1</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31" w:history="1">
        <w:r w:rsidR="00300636">
          <w:rPr>
            <w:rStyle w:val="af5"/>
          </w:rPr>
          <w:t>3.</w:t>
        </w:r>
        <w:r w:rsidR="00300636">
          <w:rPr>
            <w:rFonts w:ascii="Calibri" w:hAnsi="Calibri" w:cs="黑体"/>
            <w:szCs w:val="22"/>
          </w:rPr>
          <w:tab/>
        </w:r>
        <w:r w:rsidR="00300636">
          <w:rPr>
            <w:rStyle w:val="af5"/>
            <w:rFonts w:hint="eastAsia"/>
          </w:rPr>
          <w:t>术语、定义和缩略语</w:t>
        </w:r>
        <w:r w:rsidR="00300636">
          <w:tab/>
        </w:r>
        <w:r>
          <w:fldChar w:fldCharType="begin"/>
        </w:r>
        <w:r w:rsidR="00300636">
          <w:instrText xml:space="preserve"> PAGEREF _Toc362533731 \h </w:instrText>
        </w:r>
        <w:r>
          <w:fldChar w:fldCharType="separate"/>
        </w:r>
        <w:r w:rsidR="00300636">
          <w:t>1</w:t>
        </w:r>
        <w:r>
          <w:fldChar w:fldCharType="end"/>
        </w:r>
      </w:hyperlink>
    </w:p>
    <w:p w:rsidR="004C2B95" w:rsidRDefault="004C2B95">
      <w:pPr>
        <w:pStyle w:val="22"/>
        <w:rPr>
          <w:rFonts w:ascii="Calibri" w:hAnsi="Calibri" w:cs="黑体"/>
          <w:szCs w:val="22"/>
        </w:rPr>
      </w:pPr>
      <w:hyperlink w:anchor="_Toc362533732" w:history="1">
        <w:r w:rsidR="00300636">
          <w:rPr>
            <w:rStyle w:val="af5"/>
          </w:rPr>
          <w:t>3.1.</w:t>
        </w:r>
        <w:r w:rsidR="00300636">
          <w:rPr>
            <w:rFonts w:ascii="Calibri" w:hAnsi="Calibri" w:cs="黑体"/>
            <w:szCs w:val="22"/>
          </w:rPr>
          <w:tab/>
        </w:r>
        <w:r w:rsidR="00300636">
          <w:rPr>
            <w:rStyle w:val="af5"/>
            <w:rFonts w:hint="eastAsia"/>
          </w:rPr>
          <w:t>术语和定义</w:t>
        </w:r>
        <w:r w:rsidR="00300636">
          <w:tab/>
        </w:r>
        <w:r>
          <w:fldChar w:fldCharType="begin"/>
        </w:r>
        <w:r w:rsidR="00300636">
          <w:instrText xml:space="preserve"> PAGEREF _Toc362533732 \h </w:instrText>
        </w:r>
        <w:r>
          <w:fldChar w:fldCharType="separate"/>
        </w:r>
        <w:r w:rsidR="00300636">
          <w:t>1</w:t>
        </w:r>
        <w:r>
          <w:fldChar w:fldCharType="end"/>
        </w:r>
      </w:hyperlink>
    </w:p>
    <w:p w:rsidR="004C2B95" w:rsidRDefault="004C2B95">
      <w:pPr>
        <w:pStyle w:val="22"/>
        <w:rPr>
          <w:rFonts w:ascii="Calibri" w:hAnsi="Calibri" w:cs="黑体"/>
          <w:szCs w:val="22"/>
        </w:rPr>
      </w:pPr>
      <w:hyperlink w:anchor="_Toc362533733" w:history="1">
        <w:r w:rsidR="00300636">
          <w:rPr>
            <w:rStyle w:val="af5"/>
          </w:rPr>
          <w:t>3.2.</w:t>
        </w:r>
        <w:r w:rsidR="00300636">
          <w:rPr>
            <w:rFonts w:ascii="Calibri" w:hAnsi="Calibri" w:cs="黑体"/>
            <w:szCs w:val="22"/>
          </w:rPr>
          <w:tab/>
        </w:r>
        <w:r w:rsidR="00300636">
          <w:rPr>
            <w:rStyle w:val="af5"/>
            <w:rFonts w:hint="eastAsia"/>
          </w:rPr>
          <w:t>缩略语</w:t>
        </w:r>
        <w:r w:rsidR="00300636">
          <w:tab/>
        </w:r>
        <w:r>
          <w:fldChar w:fldCharType="begin"/>
        </w:r>
        <w:r w:rsidR="00300636">
          <w:instrText xml:space="preserve"> PAGEREF _Toc362533733 \h </w:instrText>
        </w:r>
        <w:r>
          <w:fldChar w:fldCharType="separate"/>
        </w:r>
        <w:r w:rsidR="00300636">
          <w:t>2</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34" w:history="1">
        <w:r w:rsidR="00300636">
          <w:rPr>
            <w:rStyle w:val="af5"/>
          </w:rPr>
          <w:t>4.</w:t>
        </w:r>
        <w:r w:rsidR="00300636">
          <w:rPr>
            <w:rFonts w:ascii="Calibri" w:hAnsi="Calibri" w:cs="黑体"/>
            <w:szCs w:val="22"/>
          </w:rPr>
          <w:tab/>
        </w:r>
        <w:r w:rsidR="00300636">
          <w:rPr>
            <w:rStyle w:val="af5"/>
          </w:rPr>
          <w:t>GIS</w:t>
        </w:r>
        <w:r w:rsidR="00300636">
          <w:rPr>
            <w:rStyle w:val="af5"/>
            <w:rFonts w:hint="eastAsia"/>
          </w:rPr>
          <w:t>系统结构</w:t>
        </w:r>
        <w:r w:rsidR="00300636">
          <w:tab/>
        </w:r>
        <w:r>
          <w:fldChar w:fldCharType="begin"/>
        </w:r>
        <w:r w:rsidR="00300636">
          <w:instrText xml:space="preserve"> PAGEREF _Toc362533734 \h </w:instrText>
        </w:r>
        <w:r>
          <w:fldChar w:fldCharType="separate"/>
        </w:r>
        <w:r w:rsidR="00300636">
          <w:t>2</w:t>
        </w:r>
        <w:r>
          <w:fldChar w:fldCharType="end"/>
        </w:r>
      </w:hyperlink>
    </w:p>
    <w:p w:rsidR="004C2B95" w:rsidRDefault="004C2B95">
      <w:pPr>
        <w:pStyle w:val="22"/>
        <w:rPr>
          <w:rFonts w:ascii="Calibri" w:hAnsi="Calibri" w:cs="黑体"/>
          <w:szCs w:val="22"/>
        </w:rPr>
      </w:pPr>
      <w:hyperlink w:anchor="_Toc362533735" w:history="1">
        <w:r w:rsidR="00300636">
          <w:rPr>
            <w:rStyle w:val="af5"/>
          </w:rPr>
          <w:t>4.1.</w:t>
        </w:r>
        <w:r w:rsidR="00300636">
          <w:rPr>
            <w:rFonts w:ascii="Calibri" w:hAnsi="Calibri" w:cs="黑体"/>
            <w:szCs w:val="22"/>
          </w:rPr>
          <w:tab/>
        </w:r>
        <w:r w:rsidR="00300636">
          <w:rPr>
            <w:rStyle w:val="af5"/>
          </w:rPr>
          <w:t>GIS</w:t>
        </w:r>
        <w:r w:rsidR="00300636">
          <w:rPr>
            <w:rStyle w:val="af5"/>
            <w:rFonts w:hint="eastAsia"/>
          </w:rPr>
          <w:t>系统在位置服务中的位置</w:t>
        </w:r>
        <w:r w:rsidR="00300636">
          <w:tab/>
        </w:r>
        <w:r>
          <w:fldChar w:fldCharType="begin"/>
        </w:r>
        <w:r w:rsidR="00300636">
          <w:instrText xml:space="preserve"> PAGEREF _Toc362533735 \h </w:instrText>
        </w:r>
        <w:r>
          <w:fldChar w:fldCharType="separate"/>
        </w:r>
        <w:r w:rsidR="00300636">
          <w:t>2</w:t>
        </w:r>
        <w:r>
          <w:fldChar w:fldCharType="end"/>
        </w:r>
      </w:hyperlink>
    </w:p>
    <w:p w:rsidR="004C2B95" w:rsidRDefault="004C2B95">
      <w:pPr>
        <w:pStyle w:val="22"/>
        <w:rPr>
          <w:rFonts w:ascii="Calibri" w:hAnsi="Calibri" w:cs="黑体"/>
          <w:szCs w:val="22"/>
        </w:rPr>
      </w:pPr>
      <w:hyperlink w:anchor="_Toc362533736" w:history="1">
        <w:r w:rsidR="00300636">
          <w:rPr>
            <w:rStyle w:val="af5"/>
          </w:rPr>
          <w:t>4.2.</w:t>
        </w:r>
        <w:r w:rsidR="00300636">
          <w:rPr>
            <w:rFonts w:ascii="Calibri" w:hAnsi="Calibri" w:cs="黑体"/>
            <w:szCs w:val="22"/>
          </w:rPr>
          <w:tab/>
        </w:r>
        <w:r w:rsidR="00300636">
          <w:rPr>
            <w:rStyle w:val="af5"/>
            <w:rFonts w:hint="eastAsia"/>
          </w:rPr>
          <w:t>网元功能描述</w:t>
        </w:r>
        <w:r w:rsidR="00300636">
          <w:tab/>
        </w:r>
        <w:r>
          <w:fldChar w:fldCharType="begin"/>
        </w:r>
        <w:r w:rsidR="00300636">
          <w:instrText xml:space="preserve"> PAGEREF _Toc362533736 \h </w:instrText>
        </w:r>
        <w:r>
          <w:fldChar w:fldCharType="separate"/>
        </w:r>
        <w:r w:rsidR="00300636">
          <w:t>2</w:t>
        </w:r>
        <w:r>
          <w:fldChar w:fldCharType="end"/>
        </w:r>
      </w:hyperlink>
    </w:p>
    <w:p w:rsidR="004C2B95" w:rsidRDefault="004C2B95">
      <w:pPr>
        <w:pStyle w:val="22"/>
        <w:rPr>
          <w:rFonts w:ascii="Calibri" w:hAnsi="Calibri" w:cs="黑体"/>
          <w:szCs w:val="22"/>
        </w:rPr>
      </w:pPr>
      <w:hyperlink w:anchor="_Toc362533737" w:history="1">
        <w:r w:rsidR="00300636">
          <w:rPr>
            <w:rStyle w:val="af5"/>
          </w:rPr>
          <w:t>4.3.</w:t>
        </w:r>
        <w:r w:rsidR="00300636">
          <w:rPr>
            <w:rFonts w:ascii="Calibri" w:hAnsi="Calibri" w:cs="黑体"/>
            <w:szCs w:val="22"/>
          </w:rPr>
          <w:tab/>
        </w:r>
        <w:r w:rsidR="00300636">
          <w:rPr>
            <w:rStyle w:val="af5"/>
            <w:rFonts w:hint="eastAsia"/>
          </w:rPr>
          <w:t>接口描述</w:t>
        </w:r>
        <w:r w:rsidR="00300636">
          <w:tab/>
        </w:r>
        <w:r>
          <w:fldChar w:fldCharType="begin"/>
        </w:r>
        <w:r w:rsidR="00300636">
          <w:instrText xml:space="preserve"> PAGEREF _Toc362533737 \h </w:instrText>
        </w:r>
        <w:r>
          <w:fldChar w:fldCharType="separate"/>
        </w:r>
        <w:r w:rsidR="00300636">
          <w:t>3</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38" w:history="1">
        <w:r w:rsidR="00300636">
          <w:rPr>
            <w:rStyle w:val="af5"/>
          </w:rPr>
          <w:t>5.</w:t>
        </w:r>
        <w:r w:rsidR="00300636">
          <w:rPr>
            <w:rFonts w:ascii="Calibri" w:hAnsi="Calibri" w:cs="黑体"/>
            <w:szCs w:val="22"/>
          </w:rPr>
          <w:tab/>
        </w:r>
        <w:r w:rsidR="00300636">
          <w:rPr>
            <w:rStyle w:val="af5"/>
            <w:rFonts w:hint="eastAsia"/>
          </w:rPr>
          <w:t>快速入门</w:t>
        </w:r>
        <w:r w:rsidR="00300636">
          <w:tab/>
        </w:r>
        <w:r>
          <w:fldChar w:fldCharType="begin"/>
        </w:r>
        <w:r w:rsidR="00300636">
          <w:instrText xml:space="preserve"> PAGEREF _Toc362533738 \h </w:instrText>
        </w:r>
        <w:r>
          <w:fldChar w:fldCharType="separate"/>
        </w:r>
        <w:r w:rsidR="00300636">
          <w:t>3</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39" w:history="1">
        <w:r w:rsidR="00300636">
          <w:rPr>
            <w:rStyle w:val="af5"/>
          </w:rPr>
          <w:t>6.</w:t>
        </w:r>
        <w:r w:rsidR="00300636">
          <w:rPr>
            <w:rFonts w:ascii="Calibri" w:hAnsi="Calibri" w:cs="黑体"/>
            <w:szCs w:val="22"/>
          </w:rPr>
          <w:tab/>
        </w:r>
        <w:r w:rsidR="00300636">
          <w:rPr>
            <w:rStyle w:val="af5"/>
            <w:rFonts w:hint="eastAsia"/>
          </w:rPr>
          <w:t>地图</w:t>
        </w:r>
        <w:r w:rsidR="00300636">
          <w:rPr>
            <w:rStyle w:val="af5"/>
          </w:rPr>
          <w:t>API</w:t>
        </w:r>
        <w:r w:rsidR="00300636">
          <w:tab/>
        </w:r>
        <w:r>
          <w:fldChar w:fldCharType="begin"/>
        </w:r>
        <w:r w:rsidR="00300636">
          <w:instrText xml:space="preserve"> PAGEREF _Toc362533739 \h </w:instrText>
        </w:r>
        <w:r>
          <w:fldChar w:fldCharType="separate"/>
        </w:r>
        <w:r w:rsidR="00300636">
          <w:t>4</w:t>
        </w:r>
        <w:r>
          <w:fldChar w:fldCharType="end"/>
        </w:r>
      </w:hyperlink>
    </w:p>
    <w:p w:rsidR="004C2B95" w:rsidRDefault="004C2B95">
      <w:pPr>
        <w:pStyle w:val="22"/>
        <w:rPr>
          <w:rFonts w:ascii="Calibri" w:hAnsi="Calibri" w:cs="黑体"/>
          <w:szCs w:val="22"/>
        </w:rPr>
      </w:pPr>
      <w:hyperlink w:anchor="_Toc362533740" w:history="1">
        <w:r w:rsidR="00300636">
          <w:rPr>
            <w:rStyle w:val="af5"/>
            <w:rFonts w:ascii="黑体"/>
          </w:rPr>
          <w:t>6.1.</w:t>
        </w:r>
        <w:r w:rsidR="00300636">
          <w:rPr>
            <w:rFonts w:ascii="Calibri" w:hAnsi="Calibri" w:cs="黑体"/>
            <w:szCs w:val="22"/>
          </w:rPr>
          <w:tab/>
        </w:r>
        <w:r w:rsidR="00300636">
          <w:rPr>
            <w:rStyle w:val="af5"/>
            <w:rFonts w:ascii="黑体"/>
          </w:rPr>
          <w:t>MMap.Map</w:t>
        </w:r>
        <w:r w:rsidR="00300636">
          <w:tab/>
        </w:r>
        <w:r>
          <w:fldChar w:fldCharType="begin"/>
        </w:r>
        <w:r w:rsidR="00300636">
          <w:instrText xml:space="preserve"> PAGEREF _Toc362533740 \h </w:instrText>
        </w:r>
        <w:r>
          <w:fldChar w:fldCharType="separate"/>
        </w:r>
        <w:r w:rsidR="00300636">
          <w:t>4</w:t>
        </w:r>
        <w:r>
          <w:fldChar w:fldCharType="end"/>
        </w:r>
      </w:hyperlink>
    </w:p>
    <w:p w:rsidR="004C2B95" w:rsidRDefault="004C2B95">
      <w:pPr>
        <w:pStyle w:val="31"/>
        <w:rPr>
          <w:rFonts w:ascii="Calibri" w:hAnsi="Calibri" w:cs="黑体"/>
          <w:szCs w:val="22"/>
        </w:rPr>
      </w:pPr>
      <w:hyperlink w:anchor="_Toc362533741" w:history="1">
        <w:r w:rsidR="00300636">
          <w:rPr>
            <w:rStyle w:val="af5"/>
            <w:rFonts w:ascii="黑体"/>
          </w:rPr>
          <w:t>6.1.1.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_Toc362533741 \h </w:instrText>
        </w:r>
        <w:r>
          <w:fldChar w:fldCharType="separate"/>
        </w:r>
        <w:r w:rsidR="00300636">
          <w:t>4</w:t>
        </w:r>
        <w:r>
          <w:fldChar w:fldCharType="end"/>
        </w:r>
      </w:hyperlink>
    </w:p>
    <w:p w:rsidR="004C2B95" w:rsidRDefault="004C2B95">
      <w:pPr>
        <w:pStyle w:val="31"/>
        <w:rPr>
          <w:rFonts w:ascii="Calibri" w:hAnsi="Calibri" w:cs="黑体"/>
          <w:szCs w:val="22"/>
        </w:rPr>
      </w:pPr>
      <w:hyperlink w:anchor="_Toc362533742" w:history="1">
        <w:r w:rsidR="00300636">
          <w:rPr>
            <w:rStyle w:val="af5"/>
            <w:rFonts w:ascii="黑体"/>
          </w:rPr>
          <w:t>6.1.2.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_Toc362533742 \h </w:instrText>
        </w:r>
        <w:r>
          <w:fldChar w:fldCharType="separate"/>
        </w:r>
        <w:r w:rsidR="00300636">
          <w:t>5</w:t>
        </w:r>
        <w:r>
          <w:fldChar w:fldCharType="end"/>
        </w:r>
      </w:hyperlink>
    </w:p>
    <w:p w:rsidR="004C2B95" w:rsidRDefault="004C2B95">
      <w:pPr>
        <w:pStyle w:val="31"/>
        <w:rPr>
          <w:rFonts w:ascii="Calibri" w:hAnsi="Calibri" w:cs="黑体"/>
          <w:szCs w:val="22"/>
        </w:rPr>
      </w:pPr>
      <w:hyperlink w:anchor="_Toc362533743" w:history="1">
        <w:r w:rsidR="00300636">
          <w:rPr>
            <w:rStyle w:val="af5"/>
            <w:rFonts w:ascii="黑体"/>
          </w:rPr>
          <w:t>6.1.3.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_Toc362533743 \h </w:instrText>
        </w:r>
        <w:r>
          <w:fldChar w:fldCharType="separate"/>
        </w:r>
        <w:r w:rsidR="00300636">
          <w:t>7</w:t>
        </w:r>
        <w:r>
          <w:fldChar w:fldCharType="end"/>
        </w:r>
      </w:hyperlink>
    </w:p>
    <w:p w:rsidR="004C2B95" w:rsidRDefault="004C2B95">
      <w:pPr>
        <w:pStyle w:val="31"/>
        <w:rPr>
          <w:rFonts w:ascii="Calibri" w:hAnsi="Calibri" w:cs="黑体"/>
          <w:szCs w:val="22"/>
        </w:rPr>
      </w:pPr>
      <w:hyperlink w:anchor="_Toc362533744" w:history="1">
        <w:r w:rsidR="00300636">
          <w:rPr>
            <w:rStyle w:val="af5"/>
            <w:rFonts w:ascii="黑体"/>
          </w:rPr>
          <w:t>6.1.4.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_Toc362533744 \h </w:instrText>
        </w:r>
        <w:r>
          <w:fldChar w:fldCharType="separate"/>
        </w:r>
        <w:r w:rsidR="00300636">
          <w:t>27</w:t>
        </w:r>
        <w:r>
          <w:fldChar w:fldCharType="end"/>
        </w:r>
      </w:hyperlink>
    </w:p>
    <w:p w:rsidR="004C2B95" w:rsidRDefault="004C2B95">
      <w:pPr>
        <w:pStyle w:val="22"/>
        <w:rPr>
          <w:rFonts w:ascii="Calibri" w:hAnsi="Calibri" w:cs="黑体"/>
          <w:szCs w:val="22"/>
        </w:rPr>
      </w:pPr>
      <w:hyperlink w:anchor="_Toc362533745" w:history="1">
        <w:r w:rsidR="00300636">
          <w:rPr>
            <w:rStyle w:val="af5"/>
            <w:rFonts w:ascii="黑体"/>
          </w:rPr>
          <w:t>6.2.</w:t>
        </w:r>
        <w:r w:rsidR="00300636">
          <w:rPr>
            <w:rFonts w:ascii="Calibri" w:hAnsi="Calibri" w:cs="黑体"/>
            <w:szCs w:val="22"/>
          </w:rPr>
          <w:tab/>
        </w:r>
        <w:r w:rsidR="00300636">
          <w:rPr>
            <w:rStyle w:val="af5"/>
            <w:rFonts w:ascii="黑体"/>
          </w:rPr>
          <w:t>MMap.Pixel</w:t>
        </w:r>
        <w:r w:rsidR="00300636">
          <w:tab/>
        </w:r>
        <w:r>
          <w:fldChar w:fldCharType="begin"/>
        </w:r>
        <w:r w:rsidR="00300636">
          <w:instrText xml:space="preserve"> PAGEREF _Toc362533745 \h </w:instrText>
        </w:r>
        <w:r>
          <w:fldChar w:fldCharType="separate"/>
        </w:r>
        <w:r w:rsidR="00300636">
          <w:t>30</w:t>
        </w:r>
        <w:r>
          <w:fldChar w:fldCharType="end"/>
        </w:r>
      </w:hyperlink>
    </w:p>
    <w:p w:rsidR="004C2B95" w:rsidRDefault="004C2B95">
      <w:pPr>
        <w:pStyle w:val="31"/>
        <w:rPr>
          <w:rFonts w:ascii="Calibri" w:hAnsi="Calibri" w:cs="黑体"/>
          <w:szCs w:val="22"/>
        </w:rPr>
      </w:pPr>
      <w:hyperlink w:anchor="_Toc362533746" w:history="1">
        <w:r w:rsidR="00300636">
          <w:rPr>
            <w:rStyle w:val="af5"/>
            <w:rFonts w:ascii="黑体"/>
          </w:rPr>
          <w:t>6.2.1.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_Toc362533746 \h </w:instrText>
        </w:r>
        <w:r>
          <w:fldChar w:fldCharType="separate"/>
        </w:r>
        <w:r w:rsidR="00300636">
          <w:t>30</w:t>
        </w:r>
        <w:r>
          <w:fldChar w:fldCharType="end"/>
        </w:r>
      </w:hyperlink>
    </w:p>
    <w:p w:rsidR="004C2B95" w:rsidRDefault="004C2B95">
      <w:pPr>
        <w:pStyle w:val="31"/>
        <w:rPr>
          <w:rFonts w:ascii="Calibri" w:hAnsi="Calibri" w:cs="黑体"/>
          <w:szCs w:val="22"/>
        </w:rPr>
      </w:pPr>
      <w:hyperlink w:anchor="_Toc362533747" w:history="1">
        <w:r w:rsidR="00300636">
          <w:rPr>
            <w:rStyle w:val="af5"/>
            <w:rFonts w:ascii="黑体"/>
          </w:rPr>
          <w:t>6.2.2.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_Toc362533747 \h </w:instrText>
        </w:r>
        <w:r>
          <w:fldChar w:fldCharType="separate"/>
        </w:r>
        <w:r w:rsidR="00300636">
          <w:t>31</w:t>
        </w:r>
        <w:r>
          <w:fldChar w:fldCharType="end"/>
        </w:r>
      </w:hyperlink>
    </w:p>
    <w:p w:rsidR="004C2B95" w:rsidRDefault="004C2B95">
      <w:pPr>
        <w:pStyle w:val="31"/>
        <w:rPr>
          <w:rFonts w:ascii="Calibri" w:hAnsi="Calibri" w:cs="黑体"/>
          <w:szCs w:val="22"/>
        </w:rPr>
      </w:pPr>
      <w:hyperlink w:anchor="_Toc362533748" w:history="1">
        <w:r w:rsidR="00300636">
          <w:rPr>
            <w:rStyle w:val="af5"/>
            <w:rFonts w:ascii="黑体"/>
          </w:rPr>
          <w:t>6.2.3.</w:t>
        </w:r>
        <w:r w:rsidR="00300636">
          <w:rPr>
            <w:rFonts w:ascii="Calibri" w:hAnsi="Calibri" w:cs="黑体"/>
            <w:szCs w:val="22"/>
          </w:rPr>
          <w:tab/>
        </w:r>
        <w:r w:rsidR="00300636">
          <w:rPr>
            <w:rStyle w:val="af5"/>
            <w:rFonts w:ascii="黑体" w:hint="eastAsia"/>
          </w:rPr>
          <w:t>属性</w:t>
        </w:r>
        <w:r w:rsidR="00300636">
          <w:tab/>
        </w:r>
        <w:r>
          <w:fldChar w:fldCharType="begin"/>
        </w:r>
        <w:r w:rsidR="00300636">
          <w:instrText xml:space="preserve"> PAGEREF _Toc362533748 \h </w:instrText>
        </w:r>
        <w:r>
          <w:fldChar w:fldCharType="separate"/>
        </w:r>
        <w:r w:rsidR="00300636">
          <w:t>31</w:t>
        </w:r>
        <w:r>
          <w:fldChar w:fldCharType="end"/>
        </w:r>
      </w:hyperlink>
    </w:p>
    <w:p w:rsidR="004C2B95" w:rsidRDefault="004C2B95">
      <w:pPr>
        <w:pStyle w:val="22"/>
        <w:rPr>
          <w:rFonts w:ascii="Calibri" w:hAnsi="Calibri" w:cs="黑体"/>
          <w:szCs w:val="22"/>
        </w:rPr>
      </w:pPr>
      <w:hyperlink w:anchor="_Toc362533749" w:history="1">
        <w:r w:rsidR="00300636">
          <w:rPr>
            <w:rStyle w:val="af5"/>
            <w:rFonts w:ascii="黑体"/>
          </w:rPr>
          <w:t>6.3.</w:t>
        </w:r>
        <w:r w:rsidR="00300636">
          <w:rPr>
            <w:rFonts w:ascii="Calibri" w:hAnsi="Calibri" w:cs="黑体"/>
            <w:szCs w:val="22"/>
          </w:rPr>
          <w:tab/>
        </w:r>
        <w:r w:rsidR="00300636">
          <w:rPr>
            <w:rStyle w:val="af5"/>
            <w:rFonts w:ascii="黑体"/>
          </w:rPr>
          <w:t>MMap.Size</w:t>
        </w:r>
        <w:r w:rsidR="00300636">
          <w:tab/>
        </w:r>
        <w:r>
          <w:fldChar w:fldCharType="begin"/>
        </w:r>
        <w:r w:rsidR="00300636">
          <w:instrText xml:space="preserve"> PAGEREF _Toc362533749 \h </w:instrText>
        </w:r>
        <w:r>
          <w:fldChar w:fldCharType="separate"/>
        </w:r>
        <w:r w:rsidR="00300636">
          <w:t>31</w:t>
        </w:r>
        <w:r>
          <w:fldChar w:fldCharType="end"/>
        </w:r>
      </w:hyperlink>
    </w:p>
    <w:p w:rsidR="004C2B95" w:rsidRDefault="004C2B95">
      <w:pPr>
        <w:pStyle w:val="31"/>
        <w:rPr>
          <w:rFonts w:ascii="Calibri" w:hAnsi="Calibri" w:cs="黑体"/>
          <w:szCs w:val="22"/>
        </w:rPr>
      </w:pPr>
      <w:hyperlink w:anchor="_Toc362533750" w:history="1">
        <w:r w:rsidR="00300636">
          <w:rPr>
            <w:rStyle w:val="af5"/>
            <w:rFonts w:ascii="黑体"/>
          </w:rPr>
          <w:t>6.3.1.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_Toc362533750 \h </w:instrText>
        </w:r>
        <w:r>
          <w:fldChar w:fldCharType="separate"/>
        </w:r>
        <w:r w:rsidR="00300636">
          <w:t>31</w:t>
        </w:r>
        <w:r>
          <w:fldChar w:fldCharType="end"/>
        </w:r>
      </w:hyperlink>
    </w:p>
    <w:p w:rsidR="004C2B95" w:rsidRDefault="004C2B95">
      <w:pPr>
        <w:pStyle w:val="31"/>
        <w:rPr>
          <w:rFonts w:ascii="Calibri" w:hAnsi="Calibri" w:cs="黑体"/>
          <w:szCs w:val="22"/>
        </w:rPr>
      </w:pPr>
      <w:hyperlink w:anchor="_Toc362533751" w:history="1">
        <w:r w:rsidR="00300636">
          <w:rPr>
            <w:rStyle w:val="af5"/>
            <w:rFonts w:ascii="黑体"/>
          </w:rPr>
          <w:t>6.3.2.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_Toc362533751 \h </w:instrText>
        </w:r>
        <w:r>
          <w:fldChar w:fldCharType="separate"/>
        </w:r>
        <w:r w:rsidR="00300636">
          <w:t>31</w:t>
        </w:r>
        <w:r>
          <w:fldChar w:fldCharType="end"/>
        </w:r>
      </w:hyperlink>
    </w:p>
    <w:p w:rsidR="004C2B95" w:rsidRDefault="004C2B95">
      <w:pPr>
        <w:pStyle w:val="31"/>
        <w:rPr>
          <w:rFonts w:ascii="Calibri" w:hAnsi="Calibri" w:cs="黑体"/>
          <w:szCs w:val="22"/>
        </w:rPr>
      </w:pPr>
      <w:hyperlink w:anchor="_Toc362533752" w:history="1">
        <w:r w:rsidR="00300636">
          <w:rPr>
            <w:rStyle w:val="af5"/>
            <w:rFonts w:ascii="黑体"/>
          </w:rPr>
          <w:t>6.3.3.</w:t>
        </w:r>
        <w:r w:rsidR="00300636">
          <w:rPr>
            <w:rFonts w:ascii="Calibri" w:hAnsi="Calibri" w:cs="黑体"/>
            <w:szCs w:val="22"/>
          </w:rPr>
          <w:tab/>
        </w:r>
        <w:r w:rsidR="00300636">
          <w:rPr>
            <w:rStyle w:val="af5"/>
            <w:rFonts w:ascii="黑体" w:hint="eastAsia"/>
          </w:rPr>
          <w:t>属性</w:t>
        </w:r>
        <w:r w:rsidR="00300636">
          <w:tab/>
        </w:r>
        <w:r>
          <w:fldChar w:fldCharType="begin"/>
        </w:r>
        <w:r w:rsidR="00300636">
          <w:instrText xml:space="preserve"> PAGEREF _Toc362533752 \h </w:instrText>
        </w:r>
        <w:r>
          <w:fldChar w:fldCharType="separate"/>
        </w:r>
        <w:r w:rsidR="00300636">
          <w:t>32</w:t>
        </w:r>
        <w:r>
          <w:fldChar w:fldCharType="end"/>
        </w:r>
      </w:hyperlink>
    </w:p>
    <w:p w:rsidR="004C2B95" w:rsidRDefault="004C2B95">
      <w:pPr>
        <w:pStyle w:val="22"/>
        <w:rPr>
          <w:rFonts w:ascii="Calibri" w:hAnsi="Calibri" w:cs="黑体"/>
          <w:szCs w:val="22"/>
        </w:rPr>
      </w:pPr>
      <w:hyperlink w:anchor="_Toc362533753" w:history="1">
        <w:r w:rsidR="00300636">
          <w:rPr>
            <w:rStyle w:val="af5"/>
            <w:rFonts w:ascii="黑体"/>
          </w:rPr>
          <w:t>6.4.</w:t>
        </w:r>
        <w:r w:rsidR="00300636">
          <w:rPr>
            <w:rFonts w:ascii="Calibri" w:hAnsi="Calibri" w:cs="黑体"/>
            <w:szCs w:val="22"/>
          </w:rPr>
          <w:tab/>
        </w:r>
        <w:r w:rsidR="00300636">
          <w:rPr>
            <w:rStyle w:val="af5"/>
            <w:rFonts w:ascii="黑体"/>
          </w:rPr>
          <w:t>MMap.LngLat</w:t>
        </w:r>
        <w:r w:rsidR="00300636">
          <w:tab/>
        </w:r>
        <w:r>
          <w:fldChar w:fldCharType="begin"/>
        </w:r>
        <w:r w:rsidR="00300636">
          <w:instrText xml:space="preserve"> PAGEREF _Toc362533753 \h </w:instrText>
        </w:r>
        <w:r>
          <w:fldChar w:fldCharType="separate"/>
        </w:r>
        <w:r w:rsidR="00300636">
          <w:t>32</w:t>
        </w:r>
        <w:r>
          <w:fldChar w:fldCharType="end"/>
        </w:r>
      </w:hyperlink>
    </w:p>
    <w:p w:rsidR="004C2B95" w:rsidRDefault="004C2B95">
      <w:pPr>
        <w:pStyle w:val="31"/>
        <w:rPr>
          <w:rFonts w:ascii="Calibri" w:hAnsi="Calibri" w:cs="黑体"/>
          <w:szCs w:val="22"/>
        </w:rPr>
      </w:pPr>
      <w:hyperlink w:anchor="_Toc362533754" w:history="1">
        <w:r w:rsidR="00300636">
          <w:rPr>
            <w:rStyle w:val="af5"/>
            <w:rFonts w:ascii="黑体"/>
          </w:rPr>
          <w:t>6.4.1.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_Toc362533754 \h </w:instrText>
        </w:r>
        <w:r>
          <w:fldChar w:fldCharType="separate"/>
        </w:r>
        <w:r w:rsidR="00300636">
          <w:t>32</w:t>
        </w:r>
        <w:r>
          <w:fldChar w:fldCharType="end"/>
        </w:r>
      </w:hyperlink>
    </w:p>
    <w:p w:rsidR="004C2B95" w:rsidRDefault="004C2B95">
      <w:pPr>
        <w:pStyle w:val="31"/>
        <w:rPr>
          <w:rFonts w:ascii="Calibri" w:hAnsi="Calibri" w:cs="黑体"/>
          <w:szCs w:val="22"/>
        </w:rPr>
      </w:pPr>
      <w:hyperlink w:anchor="_Toc362533755" w:history="1">
        <w:r w:rsidR="00300636">
          <w:rPr>
            <w:rStyle w:val="af5"/>
            <w:rFonts w:ascii="黑体"/>
          </w:rPr>
          <w:t>6.4.2.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_Toc362533755 \h </w:instrText>
        </w:r>
        <w:r>
          <w:fldChar w:fldCharType="separate"/>
        </w:r>
        <w:r w:rsidR="00300636">
          <w:t>32</w:t>
        </w:r>
        <w:r>
          <w:fldChar w:fldCharType="end"/>
        </w:r>
      </w:hyperlink>
    </w:p>
    <w:p w:rsidR="004C2B95" w:rsidRDefault="004C2B95">
      <w:pPr>
        <w:pStyle w:val="31"/>
        <w:rPr>
          <w:rFonts w:ascii="Calibri" w:hAnsi="Calibri" w:cs="黑体"/>
          <w:szCs w:val="22"/>
        </w:rPr>
      </w:pPr>
      <w:hyperlink w:anchor="_Toc362533756" w:history="1">
        <w:r w:rsidR="00300636">
          <w:rPr>
            <w:rStyle w:val="af5"/>
            <w:rFonts w:ascii="黑体"/>
          </w:rPr>
          <w:t>6.4.3.</w:t>
        </w:r>
        <w:r w:rsidR="00300636">
          <w:rPr>
            <w:rFonts w:ascii="Calibri" w:hAnsi="Calibri" w:cs="黑体"/>
            <w:szCs w:val="22"/>
          </w:rPr>
          <w:tab/>
        </w:r>
        <w:r w:rsidR="00300636">
          <w:rPr>
            <w:rStyle w:val="af5"/>
            <w:rFonts w:ascii="黑体" w:hint="eastAsia"/>
          </w:rPr>
          <w:t>属性</w:t>
        </w:r>
        <w:r w:rsidR="00300636">
          <w:tab/>
        </w:r>
        <w:r>
          <w:fldChar w:fldCharType="begin"/>
        </w:r>
        <w:r w:rsidR="00300636">
          <w:instrText xml:space="preserve"> PAGEREF _Toc362533756 \h </w:instrText>
        </w:r>
        <w:r>
          <w:fldChar w:fldCharType="separate"/>
        </w:r>
        <w:r w:rsidR="00300636">
          <w:t>32</w:t>
        </w:r>
        <w:r>
          <w:fldChar w:fldCharType="end"/>
        </w:r>
      </w:hyperlink>
    </w:p>
    <w:p w:rsidR="004C2B95" w:rsidRDefault="004C2B95">
      <w:pPr>
        <w:pStyle w:val="22"/>
        <w:rPr>
          <w:rFonts w:ascii="Calibri" w:hAnsi="Calibri" w:cs="黑体"/>
          <w:szCs w:val="22"/>
        </w:rPr>
      </w:pPr>
      <w:hyperlink w:anchor="_Toc362533757" w:history="1">
        <w:r w:rsidR="00300636">
          <w:rPr>
            <w:rStyle w:val="af5"/>
            <w:rFonts w:ascii="黑体"/>
          </w:rPr>
          <w:t>6.5.</w:t>
        </w:r>
        <w:r w:rsidR="00300636">
          <w:rPr>
            <w:rFonts w:ascii="Calibri" w:hAnsi="Calibri" w:cs="黑体"/>
            <w:szCs w:val="22"/>
          </w:rPr>
          <w:tab/>
        </w:r>
        <w:r w:rsidR="00300636">
          <w:rPr>
            <w:rStyle w:val="af5"/>
            <w:rFonts w:ascii="黑体"/>
          </w:rPr>
          <w:t>MMap.Bounds</w:t>
        </w:r>
        <w:r w:rsidR="00300636">
          <w:tab/>
        </w:r>
        <w:r>
          <w:fldChar w:fldCharType="begin"/>
        </w:r>
        <w:r w:rsidR="00300636">
          <w:instrText xml:space="preserve"> PAGEREF _Toc362533757 \h </w:instrText>
        </w:r>
        <w:r>
          <w:fldChar w:fldCharType="separate"/>
        </w:r>
        <w:r w:rsidR="00300636">
          <w:t>33</w:t>
        </w:r>
        <w:r>
          <w:fldChar w:fldCharType="end"/>
        </w:r>
      </w:hyperlink>
    </w:p>
    <w:p w:rsidR="004C2B95" w:rsidRDefault="004C2B95">
      <w:pPr>
        <w:pStyle w:val="31"/>
        <w:rPr>
          <w:rFonts w:ascii="Calibri" w:hAnsi="Calibri" w:cs="黑体"/>
          <w:szCs w:val="22"/>
        </w:rPr>
      </w:pPr>
      <w:hyperlink w:anchor="_Toc362533758" w:history="1">
        <w:r w:rsidR="00300636">
          <w:rPr>
            <w:rStyle w:val="af5"/>
            <w:rFonts w:ascii="黑体"/>
          </w:rPr>
          <w:t>6.5.1.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_Toc362533758 \h </w:instrText>
        </w:r>
        <w:r>
          <w:fldChar w:fldCharType="separate"/>
        </w:r>
        <w:r w:rsidR="00300636">
          <w:t>33</w:t>
        </w:r>
        <w:r>
          <w:fldChar w:fldCharType="end"/>
        </w:r>
      </w:hyperlink>
    </w:p>
    <w:p w:rsidR="004C2B95" w:rsidRDefault="004C2B95">
      <w:pPr>
        <w:pStyle w:val="31"/>
        <w:rPr>
          <w:rFonts w:ascii="Calibri" w:hAnsi="Calibri" w:cs="黑体"/>
          <w:szCs w:val="22"/>
        </w:rPr>
      </w:pPr>
      <w:hyperlink w:anchor="_Toc362533759" w:history="1">
        <w:r w:rsidR="00300636">
          <w:rPr>
            <w:rStyle w:val="af5"/>
            <w:rFonts w:ascii="黑体"/>
          </w:rPr>
          <w:t>6.5.2.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_Toc362533759 \h </w:instrText>
        </w:r>
        <w:r>
          <w:fldChar w:fldCharType="separate"/>
        </w:r>
        <w:r w:rsidR="00300636">
          <w:t>33</w:t>
        </w:r>
        <w:r>
          <w:fldChar w:fldCharType="end"/>
        </w:r>
      </w:hyperlink>
    </w:p>
    <w:p w:rsidR="004C2B95" w:rsidRDefault="004C2B95">
      <w:pPr>
        <w:pStyle w:val="31"/>
        <w:rPr>
          <w:rFonts w:ascii="Calibri" w:hAnsi="Calibri" w:cs="黑体"/>
          <w:szCs w:val="22"/>
        </w:rPr>
      </w:pPr>
      <w:hyperlink w:anchor="_Toc362533760" w:history="1">
        <w:r w:rsidR="00300636">
          <w:rPr>
            <w:rStyle w:val="af5"/>
            <w:rFonts w:ascii="黑体"/>
          </w:rPr>
          <w:t>6.5.3.</w:t>
        </w:r>
        <w:r w:rsidR="00300636">
          <w:rPr>
            <w:rFonts w:ascii="Calibri" w:hAnsi="Calibri" w:cs="黑体"/>
            <w:szCs w:val="22"/>
          </w:rPr>
          <w:tab/>
        </w:r>
        <w:r w:rsidR="00300636">
          <w:rPr>
            <w:rStyle w:val="af5"/>
            <w:rFonts w:ascii="黑体" w:hint="eastAsia"/>
          </w:rPr>
          <w:t>属性</w:t>
        </w:r>
        <w:r w:rsidR="00300636">
          <w:tab/>
        </w:r>
        <w:r>
          <w:fldChar w:fldCharType="begin"/>
        </w:r>
        <w:r w:rsidR="00300636">
          <w:instrText xml:space="preserve"> PAGEREF _Toc362533760 \h </w:instrText>
        </w:r>
        <w:r>
          <w:fldChar w:fldCharType="separate"/>
        </w:r>
        <w:r w:rsidR="00300636">
          <w:t>33</w:t>
        </w:r>
        <w:r>
          <w:fldChar w:fldCharType="end"/>
        </w:r>
      </w:hyperlink>
    </w:p>
    <w:p w:rsidR="004C2B95" w:rsidRDefault="004C2B95">
      <w:pPr>
        <w:pStyle w:val="22"/>
        <w:rPr>
          <w:rFonts w:ascii="Calibri" w:hAnsi="Calibri" w:cs="黑体"/>
          <w:szCs w:val="22"/>
        </w:rPr>
      </w:pPr>
      <w:hyperlink w:anchor="_Toc362533761" w:history="1">
        <w:r w:rsidR="00300636">
          <w:rPr>
            <w:rStyle w:val="af5"/>
            <w:rFonts w:ascii="黑体"/>
          </w:rPr>
          <w:t>6.6.</w:t>
        </w:r>
        <w:r w:rsidR="00300636">
          <w:rPr>
            <w:rFonts w:ascii="Calibri" w:hAnsi="Calibri" w:cs="黑体"/>
            <w:szCs w:val="22"/>
          </w:rPr>
          <w:tab/>
        </w:r>
        <w:r w:rsidR="00300636">
          <w:rPr>
            <w:rStyle w:val="af5"/>
            <w:rFonts w:ascii="黑体"/>
          </w:rPr>
          <w:t>MMap.TileLayer</w:t>
        </w:r>
        <w:r w:rsidR="00300636">
          <w:tab/>
        </w:r>
        <w:r>
          <w:fldChar w:fldCharType="begin"/>
        </w:r>
        <w:r w:rsidR="00300636">
          <w:instrText xml:space="preserve"> PAGEREF _Toc362533761 \h </w:instrText>
        </w:r>
        <w:r>
          <w:fldChar w:fldCharType="separate"/>
        </w:r>
        <w:r w:rsidR="00300636">
          <w:t>34</w:t>
        </w:r>
        <w:r>
          <w:fldChar w:fldCharType="end"/>
        </w:r>
      </w:hyperlink>
    </w:p>
    <w:p w:rsidR="004C2B95" w:rsidRDefault="004C2B95">
      <w:pPr>
        <w:pStyle w:val="31"/>
        <w:rPr>
          <w:rFonts w:ascii="Calibri" w:hAnsi="Calibri" w:cs="黑体"/>
          <w:szCs w:val="22"/>
        </w:rPr>
      </w:pPr>
      <w:hyperlink w:anchor="_Toc362533762" w:history="1">
        <w:r w:rsidR="00300636">
          <w:rPr>
            <w:rStyle w:val="af5"/>
            <w:rFonts w:ascii="黑体"/>
          </w:rPr>
          <w:t>6.6.1.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_Toc362533762 \h </w:instrText>
        </w:r>
        <w:r>
          <w:fldChar w:fldCharType="separate"/>
        </w:r>
        <w:r w:rsidR="00300636">
          <w:t>34</w:t>
        </w:r>
        <w:r>
          <w:fldChar w:fldCharType="end"/>
        </w:r>
      </w:hyperlink>
    </w:p>
    <w:p w:rsidR="004C2B95" w:rsidRDefault="004C2B95">
      <w:pPr>
        <w:pStyle w:val="31"/>
        <w:rPr>
          <w:rFonts w:ascii="Calibri" w:hAnsi="Calibri" w:cs="黑体"/>
          <w:szCs w:val="22"/>
        </w:rPr>
      </w:pPr>
      <w:hyperlink w:anchor="_Toc362533763" w:history="1">
        <w:r w:rsidR="00300636">
          <w:rPr>
            <w:rStyle w:val="af5"/>
            <w:rFonts w:ascii="黑体"/>
          </w:rPr>
          <w:t>6.6.2.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_Toc362533763 \h </w:instrText>
        </w:r>
        <w:r>
          <w:fldChar w:fldCharType="separate"/>
        </w:r>
        <w:r w:rsidR="00300636">
          <w:t>34</w:t>
        </w:r>
        <w:r>
          <w:fldChar w:fldCharType="end"/>
        </w:r>
      </w:hyperlink>
    </w:p>
    <w:p w:rsidR="004C2B95" w:rsidRDefault="004C2B95">
      <w:pPr>
        <w:pStyle w:val="22"/>
        <w:rPr>
          <w:rFonts w:ascii="Calibri" w:hAnsi="Calibri" w:cs="黑体"/>
          <w:szCs w:val="22"/>
        </w:rPr>
      </w:pPr>
      <w:hyperlink w:anchor="_Toc362533764" w:history="1">
        <w:r w:rsidR="00300636">
          <w:rPr>
            <w:rStyle w:val="af5"/>
            <w:rFonts w:ascii="黑体"/>
          </w:rPr>
          <w:t>6.7.</w:t>
        </w:r>
        <w:r w:rsidR="00300636">
          <w:rPr>
            <w:rFonts w:ascii="Calibri" w:hAnsi="Calibri" w:cs="黑体"/>
            <w:szCs w:val="22"/>
          </w:rPr>
          <w:tab/>
        </w:r>
        <w:r w:rsidR="00300636">
          <w:rPr>
            <w:rStyle w:val="af5"/>
            <w:rFonts w:ascii="黑体"/>
          </w:rPr>
          <w:t>MMap.Marker</w:t>
        </w:r>
        <w:r w:rsidR="00300636">
          <w:tab/>
        </w:r>
        <w:r>
          <w:fldChar w:fldCharType="begin"/>
        </w:r>
        <w:r w:rsidR="00300636">
          <w:instrText xml:space="preserve"> PAGEREF _Toc362533764 \h </w:instrText>
        </w:r>
        <w:r>
          <w:fldChar w:fldCharType="separate"/>
        </w:r>
        <w:r w:rsidR="00300636">
          <w:t>35</w:t>
        </w:r>
        <w:r>
          <w:fldChar w:fldCharType="end"/>
        </w:r>
      </w:hyperlink>
    </w:p>
    <w:p w:rsidR="004C2B95" w:rsidRDefault="004C2B95">
      <w:pPr>
        <w:pStyle w:val="31"/>
        <w:rPr>
          <w:rFonts w:ascii="Calibri" w:hAnsi="Calibri" w:cs="黑体"/>
          <w:szCs w:val="22"/>
        </w:rPr>
      </w:pPr>
      <w:hyperlink w:anchor="_Toc362533765" w:history="1">
        <w:r w:rsidR="00300636">
          <w:rPr>
            <w:rStyle w:val="af5"/>
            <w:rFonts w:ascii="黑体"/>
          </w:rPr>
          <w:t>6.7.1.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_Toc362533765 \h </w:instrText>
        </w:r>
        <w:r>
          <w:fldChar w:fldCharType="separate"/>
        </w:r>
        <w:r w:rsidR="00300636">
          <w:t>35</w:t>
        </w:r>
        <w:r>
          <w:fldChar w:fldCharType="end"/>
        </w:r>
      </w:hyperlink>
    </w:p>
    <w:p w:rsidR="004C2B95" w:rsidRDefault="004C2B95">
      <w:pPr>
        <w:pStyle w:val="31"/>
        <w:rPr>
          <w:rFonts w:ascii="Calibri" w:hAnsi="Calibri" w:cs="黑体"/>
          <w:szCs w:val="22"/>
        </w:rPr>
      </w:pPr>
      <w:hyperlink w:anchor="_Toc362533766" w:history="1">
        <w:r w:rsidR="00300636">
          <w:rPr>
            <w:rStyle w:val="af5"/>
            <w:rFonts w:ascii="黑体"/>
          </w:rPr>
          <w:t>6.7.2.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_Toc362533766 \h </w:instrText>
        </w:r>
        <w:r>
          <w:fldChar w:fldCharType="separate"/>
        </w:r>
        <w:r w:rsidR="00300636">
          <w:t>35</w:t>
        </w:r>
        <w:r>
          <w:fldChar w:fldCharType="end"/>
        </w:r>
      </w:hyperlink>
    </w:p>
    <w:p w:rsidR="004C2B95" w:rsidRDefault="004C2B95">
      <w:pPr>
        <w:pStyle w:val="31"/>
        <w:rPr>
          <w:rFonts w:ascii="Calibri" w:hAnsi="Calibri" w:cs="黑体"/>
          <w:szCs w:val="22"/>
        </w:rPr>
      </w:pPr>
      <w:hyperlink w:anchor="_Toc362533767" w:history="1">
        <w:r w:rsidR="00300636">
          <w:rPr>
            <w:rStyle w:val="af5"/>
            <w:rFonts w:ascii="黑体"/>
          </w:rPr>
          <w:t>6.7.3.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_Toc362533767 \h </w:instrText>
        </w:r>
        <w:r>
          <w:fldChar w:fldCharType="separate"/>
        </w:r>
        <w:r w:rsidR="00300636">
          <w:t>37</w:t>
        </w:r>
        <w:r>
          <w:fldChar w:fldCharType="end"/>
        </w:r>
      </w:hyperlink>
    </w:p>
    <w:p w:rsidR="004C2B95" w:rsidRDefault="004C2B95">
      <w:pPr>
        <w:pStyle w:val="31"/>
        <w:rPr>
          <w:rFonts w:ascii="Calibri" w:hAnsi="Calibri" w:cs="黑体"/>
          <w:szCs w:val="22"/>
        </w:rPr>
      </w:pPr>
      <w:hyperlink w:anchor="_Toc362533768" w:history="1">
        <w:r w:rsidR="00300636">
          <w:rPr>
            <w:rStyle w:val="af5"/>
            <w:rFonts w:ascii="黑体"/>
          </w:rPr>
          <w:t>6.7.4.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_Toc362533768 \h </w:instrText>
        </w:r>
        <w:r>
          <w:fldChar w:fldCharType="separate"/>
        </w:r>
        <w:r w:rsidR="00300636">
          <w:t>42</w:t>
        </w:r>
        <w:r>
          <w:fldChar w:fldCharType="end"/>
        </w:r>
      </w:hyperlink>
    </w:p>
    <w:p w:rsidR="004C2B95" w:rsidRDefault="004C2B95">
      <w:pPr>
        <w:pStyle w:val="22"/>
        <w:rPr>
          <w:rFonts w:ascii="Calibri" w:hAnsi="Calibri" w:cs="黑体"/>
          <w:szCs w:val="22"/>
        </w:rPr>
      </w:pPr>
      <w:hyperlink w:anchor="_Toc362533769" w:history="1">
        <w:r w:rsidR="00300636">
          <w:rPr>
            <w:rStyle w:val="af5"/>
            <w:rFonts w:ascii="黑体"/>
          </w:rPr>
          <w:t>6.8.</w:t>
        </w:r>
        <w:r w:rsidR="00300636">
          <w:rPr>
            <w:rFonts w:ascii="Calibri" w:hAnsi="Calibri" w:cs="黑体"/>
            <w:szCs w:val="22"/>
          </w:rPr>
          <w:tab/>
        </w:r>
        <w:r w:rsidR="00300636">
          <w:rPr>
            <w:rStyle w:val="af5"/>
            <w:rFonts w:ascii="黑体"/>
          </w:rPr>
          <w:t>MMap.Icon</w:t>
        </w:r>
        <w:r w:rsidR="00300636">
          <w:tab/>
        </w:r>
        <w:r>
          <w:fldChar w:fldCharType="begin"/>
        </w:r>
        <w:r w:rsidR="00300636">
          <w:instrText xml:space="preserve"> PAGEREF _Toc362533769 \h </w:instrText>
        </w:r>
        <w:r>
          <w:fldChar w:fldCharType="separate"/>
        </w:r>
        <w:r w:rsidR="00300636">
          <w:t>44</w:t>
        </w:r>
        <w:r>
          <w:fldChar w:fldCharType="end"/>
        </w:r>
      </w:hyperlink>
    </w:p>
    <w:p w:rsidR="004C2B95" w:rsidRDefault="004C2B95">
      <w:pPr>
        <w:pStyle w:val="31"/>
        <w:rPr>
          <w:rFonts w:ascii="Calibri" w:hAnsi="Calibri" w:cs="黑体"/>
          <w:szCs w:val="22"/>
        </w:rPr>
      </w:pPr>
      <w:hyperlink w:anchor="_Toc362533770" w:history="1">
        <w:r w:rsidR="00300636">
          <w:rPr>
            <w:rStyle w:val="af5"/>
            <w:rFonts w:ascii="黑体"/>
          </w:rPr>
          <w:t>6.8.1.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_Toc362533770 \h </w:instrText>
        </w:r>
        <w:r>
          <w:fldChar w:fldCharType="separate"/>
        </w:r>
        <w:r w:rsidR="00300636">
          <w:t>44</w:t>
        </w:r>
        <w:r>
          <w:fldChar w:fldCharType="end"/>
        </w:r>
      </w:hyperlink>
    </w:p>
    <w:p w:rsidR="004C2B95" w:rsidRDefault="004C2B95">
      <w:pPr>
        <w:pStyle w:val="31"/>
        <w:rPr>
          <w:rFonts w:ascii="Calibri" w:hAnsi="Calibri" w:cs="黑体"/>
          <w:szCs w:val="22"/>
        </w:rPr>
      </w:pPr>
      <w:hyperlink w:anchor="_Toc362533771" w:history="1">
        <w:r w:rsidR="00300636">
          <w:rPr>
            <w:rStyle w:val="af5"/>
            <w:rFonts w:ascii="黑体"/>
          </w:rPr>
          <w:t>6.8.2.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_Toc362533771 \h </w:instrText>
        </w:r>
        <w:r>
          <w:fldChar w:fldCharType="separate"/>
        </w:r>
        <w:r w:rsidR="00300636">
          <w:t>44</w:t>
        </w:r>
        <w:r>
          <w:fldChar w:fldCharType="end"/>
        </w:r>
      </w:hyperlink>
    </w:p>
    <w:p w:rsidR="004C2B95" w:rsidRDefault="004C2B95">
      <w:pPr>
        <w:pStyle w:val="31"/>
        <w:rPr>
          <w:rFonts w:ascii="Calibri" w:hAnsi="Calibri" w:cs="黑体"/>
          <w:szCs w:val="22"/>
        </w:rPr>
      </w:pPr>
      <w:hyperlink w:anchor="_Toc362533772" w:history="1">
        <w:r w:rsidR="00300636">
          <w:rPr>
            <w:rStyle w:val="af5"/>
            <w:rFonts w:ascii="黑体"/>
          </w:rPr>
          <w:t>6.8.3.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_Toc362533772 \h </w:instrText>
        </w:r>
        <w:r>
          <w:fldChar w:fldCharType="separate"/>
        </w:r>
        <w:r w:rsidR="00300636">
          <w:t>45</w:t>
        </w:r>
        <w:r>
          <w:fldChar w:fldCharType="end"/>
        </w:r>
      </w:hyperlink>
    </w:p>
    <w:p w:rsidR="004C2B95" w:rsidRDefault="004C2B95">
      <w:pPr>
        <w:pStyle w:val="22"/>
        <w:rPr>
          <w:rFonts w:ascii="Calibri" w:hAnsi="Calibri" w:cs="黑体"/>
          <w:szCs w:val="22"/>
        </w:rPr>
      </w:pPr>
      <w:hyperlink w:anchor="_Toc362533773" w:history="1">
        <w:r w:rsidR="00300636">
          <w:rPr>
            <w:rStyle w:val="af5"/>
            <w:rFonts w:ascii="黑体"/>
          </w:rPr>
          <w:t>6.9.</w:t>
        </w:r>
        <w:r w:rsidR="00300636">
          <w:rPr>
            <w:rFonts w:ascii="Calibri" w:hAnsi="Calibri" w:cs="黑体"/>
            <w:szCs w:val="22"/>
          </w:rPr>
          <w:tab/>
        </w:r>
        <w:r w:rsidR="00300636">
          <w:rPr>
            <w:rStyle w:val="af5"/>
            <w:rFonts w:ascii="黑体"/>
          </w:rPr>
          <w:t>MMap.Polyline</w:t>
        </w:r>
        <w:r w:rsidR="00300636">
          <w:tab/>
        </w:r>
        <w:r>
          <w:fldChar w:fldCharType="begin"/>
        </w:r>
        <w:r w:rsidR="00300636">
          <w:instrText xml:space="preserve"> PAGEREF _Toc362533773 \h </w:instrText>
        </w:r>
        <w:r>
          <w:fldChar w:fldCharType="separate"/>
        </w:r>
        <w:r w:rsidR="00300636">
          <w:t>46</w:t>
        </w:r>
        <w:r>
          <w:fldChar w:fldCharType="end"/>
        </w:r>
      </w:hyperlink>
    </w:p>
    <w:p w:rsidR="004C2B95" w:rsidRDefault="004C2B95">
      <w:pPr>
        <w:pStyle w:val="31"/>
        <w:rPr>
          <w:rFonts w:ascii="Calibri" w:hAnsi="Calibri" w:cs="黑体"/>
          <w:szCs w:val="22"/>
        </w:rPr>
      </w:pPr>
      <w:hyperlink w:anchor="_Toc362533774" w:history="1">
        <w:r w:rsidR="00300636">
          <w:rPr>
            <w:rStyle w:val="af5"/>
            <w:rFonts w:ascii="黑体"/>
          </w:rPr>
          <w:t>6.9.1.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_Toc362533774 \h </w:instrText>
        </w:r>
        <w:r>
          <w:fldChar w:fldCharType="separate"/>
        </w:r>
        <w:r w:rsidR="00300636">
          <w:t>46</w:t>
        </w:r>
        <w:r>
          <w:fldChar w:fldCharType="end"/>
        </w:r>
      </w:hyperlink>
    </w:p>
    <w:p w:rsidR="004C2B95" w:rsidRDefault="004C2B95">
      <w:pPr>
        <w:pStyle w:val="31"/>
        <w:rPr>
          <w:rFonts w:ascii="Calibri" w:hAnsi="Calibri" w:cs="黑体"/>
          <w:szCs w:val="22"/>
        </w:rPr>
      </w:pPr>
      <w:hyperlink w:anchor="_Toc362533775" w:history="1">
        <w:r w:rsidR="00300636">
          <w:rPr>
            <w:rStyle w:val="af5"/>
            <w:rFonts w:ascii="黑体"/>
          </w:rPr>
          <w:t>6.9.2.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_Toc362533775 \h </w:instrText>
        </w:r>
        <w:r>
          <w:fldChar w:fldCharType="separate"/>
        </w:r>
        <w:r w:rsidR="00300636">
          <w:t>46</w:t>
        </w:r>
        <w:r>
          <w:fldChar w:fldCharType="end"/>
        </w:r>
      </w:hyperlink>
    </w:p>
    <w:p w:rsidR="004C2B95" w:rsidRDefault="004C2B95">
      <w:pPr>
        <w:pStyle w:val="31"/>
        <w:rPr>
          <w:rFonts w:ascii="Calibri" w:hAnsi="Calibri" w:cs="黑体"/>
          <w:szCs w:val="22"/>
        </w:rPr>
      </w:pPr>
      <w:hyperlink w:anchor="_Toc362533776" w:history="1">
        <w:r w:rsidR="00300636">
          <w:rPr>
            <w:rStyle w:val="af5"/>
            <w:rFonts w:ascii="黑体"/>
          </w:rPr>
          <w:t>6.9.3.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_Toc362533776 \h </w:instrText>
        </w:r>
        <w:r>
          <w:fldChar w:fldCharType="separate"/>
        </w:r>
        <w:r w:rsidR="00300636">
          <w:t>47</w:t>
        </w:r>
        <w:r>
          <w:fldChar w:fldCharType="end"/>
        </w:r>
      </w:hyperlink>
    </w:p>
    <w:p w:rsidR="004C2B95" w:rsidRDefault="004C2B95">
      <w:pPr>
        <w:pStyle w:val="31"/>
        <w:rPr>
          <w:rFonts w:ascii="Calibri" w:hAnsi="Calibri" w:cs="黑体"/>
          <w:szCs w:val="22"/>
        </w:rPr>
      </w:pPr>
      <w:hyperlink w:anchor="_Toc362533777" w:history="1">
        <w:r w:rsidR="00300636">
          <w:rPr>
            <w:rStyle w:val="af5"/>
            <w:rFonts w:ascii="黑体"/>
          </w:rPr>
          <w:t>6.9.4.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_Toc362533777 \h </w:instrText>
        </w:r>
        <w:r>
          <w:fldChar w:fldCharType="separate"/>
        </w:r>
        <w:r w:rsidR="00300636">
          <w:t>50</w:t>
        </w:r>
        <w:r>
          <w:fldChar w:fldCharType="end"/>
        </w:r>
      </w:hyperlink>
    </w:p>
    <w:p w:rsidR="004C2B95" w:rsidRDefault="004C2B95">
      <w:pPr>
        <w:pStyle w:val="22"/>
        <w:rPr>
          <w:rFonts w:ascii="Calibri" w:hAnsi="Calibri" w:cs="黑体"/>
          <w:szCs w:val="22"/>
        </w:rPr>
      </w:pPr>
      <w:hyperlink w:anchor="_Toc362533778" w:history="1">
        <w:r w:rsidR="00300636">
          <w:rPr>
            <w:rStyle w:val="af5"/>
            <w:rFonts w:ascii="黑体"/>
          </w:rPr>
          <w:t>6.10.</w:t>
        </w:r>
        <w:r w:rsidR="00300636">
          <w:rPr>
            <w:rFonts w:ascii="Calibri" w:hAnsi="Calibri" w:cs="黑体"/>
            <w:szCs w:val="22"/>
          </w:rPr>
          <w:tab/>
        </w:r>
        <w:r w:rsidR="00300636">
          <w:rPr>
            <w:rStyle w:val="af5"/>
            <w:rFonts w:ascii="黑体"/>
          </w:rPr>
          <w:t>MMap.Polygon</w:t>
        </w:r>
        <w:r w:rsidR="00300636">
          <w:tab/>
        </w:r>
        <w:r>
          <w:fldChar w:fldCharType="begin"/>
        </w:r>
        <w:r w:rsidR="00300636">
          <w:instrText xml:space="preserve"> PAGEREF _Toc362533778 \h </w:instrText>
        </w:r>
        <w:r>
          <w:fldChar w:fldCharType="separate"/>
        </w:r>
        <w:r w:rsidR="00300636">
          <w:t>52</w:t>
        </w:r>
        <w:r>
          <w:fldChar w:fldCharType="end"/>
        </w:r>
      </w:hyperlink>
    </w:p>
    <w:p w:rsidR="004C2B95" w:rsidRDefault="004C2B95">
      <w:pPr>
        <w:pStyle w:val="31"/>
        <w:rPr>
          <w:rFonts w:ascii="Calibri" w:hAnsi="Calibri" w:cs="黑体"/>
          <w:szCs w:val="22"/>
        </w:rPr>
      </w:pPr>
      <w:hyperlink w:anchor="_Toc362533779" w:history="1">
        <w:r w:rsidR="00300636">
          <w:rPr>
            <w:rStyle w:val="af5"/>
            <w:rFonts w:ascii="黑体"/>
          </w:rPr>
          <w:t>6.10.1.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_Toc362533779 \h </w:instrText>
        </w:r>
        <w:r>
          <w:fldChar w:fldCharType="separate"/>
        </w:r>
        <w:r w:rsidR="00300636">
          <w:t>52</w:t>
        </w:r>
        <w:r>
          <w:fldChar w:fldCharType="end"/>
        </w:r>
      </w:hyperlink>
    </w:p>
    <w:p w:rsidR="004C2B95" w:rsidRDefault="004C2B95">
      <w:pPr>
        <w:pStyle w:val="31"/>
        <w:rPr>
          <w:rFonts w:ascii="Calibri" w:hAnsi="Calibri" w:cs="黑体"/>
          <w:szCs w:val="22"/>
        </w:rPr>
      </w:pPr>
      <w:hyperlink w:anchor="_Toc362533780" w:history="1">
        <w:r w:rsidR="00300636">
          <w:rPr>
            <w:rStyle w:val="af5"/>
            <w:rFonts w:ascii="黑体"/>
          </w:rPr>
          <w:t>6.10.2.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_Toc362533780 \h </w:instrText>
        </w:r>
        <w:r>
          <w:fldChar w:fldCharType="separate"/>
        </w:r>
        <w:r w:rsidR="00300636">
          <w:t>52</w:t>
        </w:r>
        <w:r>
          <w:fldChar w:fldCharType="end"/>
        </w:r>
      </w:hyperlink>
    </w:p>
    <w:p w:rsidR="004C2B95" w:rsidRDefault="004C2B95">
      <w:pPr>
        <w:pStyle w:val="31"/>
        <w:rPr>
          <w:rFonts w:ascii="Calibri" w:hAnsi="Calibri" w:cs="黑体"/>
          <w:szCs w:val="22"/>
        </w:rPr>
      </w:pPr>
      <w:hyperlink w:anchor="_Toc362533781" w:history="1">
        <w:r w:rsidR="00300636">
          <w:rPr>
            <w:rStyle w:val="af5"/>
            <w:rFonts w:ascii="黑体"/>
          </w:rPr>
          <w:t>6.10.3.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_Toc362533781 \h </w:instrText>
        </w:r>
        <w:r>
          <w:fldChar w:fldCharType="separate"/>
        </w:r>
        <w:r w:rsidR="00300636">
          <w:t>53</w:t>
        </w:r>
        <w:r>
          <w:fldChar w:fldCharType="end"/>
        </w:r>
      </w:hyperlink>
    </w:p>
    <w:p w:rsidR="004C2B95" w:rsidRDefault="004C2B95">
      <w:pPr>
        <w:pStyle w:val="31"/>
        <w:rPr>
          <w:rFonts w:ascii="Calibri" w:hAnsi="Calibri" w:cs="黑体"/>
          <w:szCs w:val="22"/>
        </w:rPr>
      </w:pPr>
      <w:hyperlink w:anchor="_Toc362533782" w:history="1">
        <w:r w:rsidR="00300636">
          <w:rPr>
            <w:rStyle w:val="af5"/>
            <w:rFonts w:ascii="黑体"/>
          </w:rPr>
          <w:t>6.10.4.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_Toc362533782 \h </w:instrText>
        </w:r>
        <w:r>
          <w:fldChar w:fldCharType="separate"/>
        </w:r>
        <w:r w:rsidR="00300636">
          <w:t>56</w:t>
        </w:r>
        <w:r>
          <w:fldChar w:fldCharType="end"/>
        </w:r>
      </w:hyperlink>
    </w:p>
    <w:p w:rsidR="004C2B95" w:rsidRDefault="004C2B95">
      <w:pPr>
        <w:pStyle w:val="22"/>
        <w:rPr>
          <w:rFonts w:ascii="Calibri" w:hAnsi="Calibri" w:cs="黑体"/>
          <w:szCs w:val="22"/>
        </w:rPr>
      </w:pPr>
      <w:hyperlink w:anchor="_Toc362533783" w:history="1">
        <w:r w:rsidR="00300636">
          <w:rPr>
            <w:rStyle w:val="af5"/>
            <w:rFonts w:ascii="黑体"/>
          </w:rPr>
          <w:t>6.11.</w:t>
        </w:r>
        <w:r w:rsidR="00300636">
          <w:rPr>
            <w:rFonts w:ascii="Calibri" w:hAnsi="Calibri" w:cs="黑体"/>
            <w:szCs w:val="22"/>
          </w:rPr>
          <w:tab/>
        </w:r>
        <w:r w:rsidR="00300636">
          <w:rPr>
            <w:rStyle w:val="af5"/>
            <w:rFonts w:ascii="黑体"/>
          </w:rPr>
          <w:t>MMap.Circle</w:t>
        </w:r>
        <w:r w:rsidR="00300636">
          <w:tab/>
        </w:r>
        <w:r>
          <w:fldChar w:fldCharType="begin"/>
        </w:r>
        <w:r w:rsidR="00300636">
          <w:instrText xml:space="preserve"> PAGEREF _Toc362533783 \h </w:instrText>
        </w:r>
        <w:r>
          <w:fldChar w:fldCharType="separate"/>
        </w:r>
        <w:r w:rsidR="00300636">
          <w:t>58</w:t>
        </w:r>
        <w:r>
          <w:fldChar w:fldCharType="end"/>
        </w:r>
      </w:hyperlink>
    </w:p>
    <w:p w:rsidR="004C2B95" w:rsidRDefault="004C2B95">
      <w:pPr>
        <w:pStyle w:val="31"/>
        <w:rPr>
          <w:rFonts w:ascii="Calibri" w:hAnsi="Calibri" w:cs="黑体"/>
          <w:szCs w:val="22"/>
        </w:rPr>
      </w:pPr>
      <w:hyperlink w:anchor="_Toc362533784" w:history="1">
        <w:r w:rsidR="00300636">
          <w:rPr>
            <w:rStyle w:val="af5"/>
            <w:rFonts w:ascii="黑体"/>
          </w:rPr>
          <w:t>6.11.1.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_Toc362533784 \h </w:instrText>
        </w:r>
        <w:r>
          <w:fldChar w:fldCharType="separate"/>
        </w:r>
        <w:r w:rsidR="00300636">
          <w:t>58</w:t>
        </w:r>
        <w:r>
          <w:fldChar w:fldCharType="end"/>
        </w:r>
      </w:hyperlink>
    </w:p>
    <w:p w:rsidR="004C2B95" w:rsidRDefault="004C2B95">
      <w:pPr>
        <w:pStyle w:val="31"/>
        <w:rPr>
          <w:rFonts w:ascii="Calibri" w:hAnsi="Calibri" w:cs="黑体"/>
          <w:szCs w:val="22"/>
        </w:rPr>
      </w:pPr>
      <w:hyperlink w:anchor="_Toc362533785" w:history="1">
        <w:r w:rsidR="00300636">
          <w:rPr>
            <w:rStyle w:val="af5"/>
            <w:rFonts w:ascii="黑体"/>
          </w:rPr>
          <w:t>6.11.2.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_Toc362533785 \h </w:instrText>
        </w:r>
        <w:r>
          <w:fldChar w:fldCharType="separate"/>
        </w:r>
        <w:r w:rsidR="00300636">
          <w:t>58</w:t>
        </w:r>
        <w:r>
          <w:fldChar w:fldCharType="end"/>
        </w:r>
      </w:hyperlink>
    </w:p>
    <w:p w:rsidR="004C2B95" w:rsidRDefault="004C2B95">
      <w:pPr>
        <w:pStyle w:val="31"/>
        <w:rPr>
          <w:rFonts w:ascii="Calibri" w:hAnsi="Calibri" w:cs="黑体"/>
          <w:szCs w:val="22"/>
        </w:rPr>
      </w:pPr>
      <w:hyperlink w:anchor="_Toc362533786" w:history="1">
        <w:r w:rsidR="00300636">
          <w:rPr>
            <w:rStyle w:val="af5"/>
            <w:rFonts w:ascii="黑体"/>
          </w:rPr>
          <w:t>6.11.3.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_Toc362533786 \h </w:instrText>
        </w:r>
        <w:r>
          <w:fldChar w:fldCharType="separate"/>
        </w:r>
        <w:r w:rsidR="00300636">
          <w:t>59</w:t>
        </w:r>
        <w:r>
          <w:fldChar w:fldCharType="end"/>
        </w:r>
      </w:hyperlink>
    </w:p>
    <w:p w:rsidR="004C2B95" w:rsidRDefault="004C2B95">
      <w:pPr>
        <w:pStyle w:val="31"/>
        <w:rPr>
          <w:rFonts w:ascii="Calibri" w:hAnsi="Calibri" w:cs="黑体"/>
          <w:szCs w:val="22"/>
        </w:rPr>
      </w:pPr>
      <w:hyperlink w:anchor="_Toc362533787" w:history="1">
        <w:r w:rsidR="00300636">
          <w:rPr>
            <w:rStyle w:val="af5"/>
            <w:rFonts w:ascii="黑体"/>
          </w:rPr>
          <w:t>6.11.4.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_Toc362533787 \h </w:instrText>
        </w:r>
        <w:r>
          <w:fldChar w:fldCharType="separate"/>
        </w:r>
        <w:r w:rsidR="00300636">
          <w:t>63</w:t>
        </w:r>
        <w:r>
          <w:fldChar w:fldCharType="end"/>
        </w:r>
      </w:hyperlink>
    </w:p>
    <w:p w:rsidR="004C2B95" w:rsidRDefault="004C2B95">
      <w:pPr>
        <w:pStyle w:val="22"/>
        <w:rPr>
          <w:rFonts w:ascii="Calibri" w:hAnsi="Calibri" w:cs="黑体"/>
          <w:szCs w:val="22"/>
        </w:rPr>
      </w:pPr>
      <w:hyperlink w:anchor="_Toc362533788" w:history="1">
        <w:r w:rsidR="00300636">
          <w:rPr>
            <w:rStyle w:val="af5"/>
            <w:rFonts w:ascii="黑体"/>
          </w:rPr>
          <w:t>6.12.</w:t>
        </w:r>
        <w:r w:rsidR="00300636">
          <w:rPr>
            <w:rFonts w:ascii="Calibri" w:hAnsi="Calibri" w:cs="黑体"/>
            <w:szCs w:val="22"/>
          </w:rPr>
          <w:tab/>
        </w:r>
        <w:r w:rsidR="00300636">
          <w:rPr>
            <w:rStyle w:val="af5"/>
            <w:rFonts w:ascii="黑体"/>
          </w:rPr>
          <w:t>MMap.InfoWindow</w:t>
        </w:r>
        <w:r w:rsidR="00300636">
          <w:tab/>
        </w:r>
        <w:r>
          <w:fldChar w:fldCharType="begin"/>
        </w:r>
        <w:r w:rsidR="00300636">
          <w:instrText xml:space="preserve"> PAGEREF _Toc362533788 \h </w:instrText>
        </w:r>
        <w:r>
          <w:fldChar w:fldCharType="separate"/>
        </w:r>
        <w:r w:rsidR="00300636">
          <w:t>64</w:t>
        </w:r>
        <w:r>
          <w:fldChar w:fldCharType="end"/>
        </w:r>
      </w:hyperlink>
    </w:p>
    <w:p w:rsidR="004C2B95" w:rsidRDefault="004C2B95">
      <w:pPr>
        <w:pStyle w:val="31"/>
        <w:rPr>
          <w:rFonts w:ascii="Calibri" w:hAnsi="Calibri" w:cs="黑体"/>
          <w:szCs w:val="22"/>
        </w:rPr>
      </w:pPr>
      <w:hyperlink w:anchor="_Toc362533789" w:history="1">
        <w:r w:rsidR="00300636">
          <w:rPr>
            <w:rStyle w:val="af5"/>
            <w:rFonts w:ascii="黑体"/>
          </w:rPr>
          <w:t>6.12.1.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_Toc362533789 \h </w:instrText>
        </w:r>
        <w:r>
          <w:fldChar w:fldCharType="separate"/>
        </w:r>
        <w:r w:rsidR="00300636">
          <w:t>64</w:t>
        </w:r>
        <w:r>
          <w:fldChar w:fldCharType="end"/>
        </w:r>
      </w:hyperlink>
    </w:p>
    <w:p w:rsidR="004C2B95" w:rsidRDefault="004C2B95">
      <w:pPr>
        <w:pStyle w:val="31"/>
        <w:rPr>
          <w:rFonts w:ascii="Calibri" w:hAnsi="Calibri" w:cs="黑体"/>
          <w:szCs w:val="22"/>
        </w:rPr>
      </w:pPr>
      <w:hyperlink w:anchor="_Toc362533790" w:history="1">
        <w:r w:rsidR="00300636">
          <w:rPr>
            <w:rStyle w:val="af5"/>
            <w:rFonts w:ascii="黑体"/>
          </w:rPr>
          <w:t>6.12.2.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_Toc362533790 \h </w:instrText>
        </w:r>
        <w:r>
          <w:fldChar w:fldCharType="separate"/>
        </w:r>
        <w:r w:rsidR="00300636">
          <w:t>65</w:t>
        </w:r>
        <w:r>
          <w:fldChar w:fldCharType="end"/>
        </w:r>
      </w:hyperlink>
    </w:p>
    <w:p w:rsidR="004C2B95" w:rsidRDefault="004C2B95">
      <w:pPr>
        <w:pStyle w:val="31"/>
        <w:rPr>
          <w:rFonts w:ascii="Calibri" w:hAnsi="Calibri" w:cs="黑体"/>
          <w:szCs w:val="22"/>
        </w:rPr>
      </w:pPr>
      <w:hyperlink w:anchor="_Toc362533791" w:history="1">
        <w:r w:rsidR="00300636">
          <w:rPr>
            <w:rStyle w:val="af5"/>
            <w:rFonts w:ascii="黑体"/>
          </w:rPr>
          <w:t>6.12.3.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_Toc362533791 \h </w:instrText>
        </w:r>
        <w:r>
          <w:fldChar w:fldCharType="separate"/>
        </w:r>
        <w:r w:rsidR="00300636">
          <w:t>65</w:t>
        </w:r>
        <w:r>
          <w:fldChar w:fldCharType="end"/>
        </w:r>
      </w:hyperlink>
    </w:p>
    <w:p w:rsidR="004C2B95" w:rsidRDefault="004C2B95">
      <w:pPr>
        <w:pStyle w:val="31"/>
        <w:rPr>
          <w:rFonts w:ascii="Calibri" w:hAnsi="Calibri" w:cs="黑体"/>
          <w:szCs w:val="22"/>
        </w:rPr>
      </w:pPr>
      <w:hyperlink w:anchor="_Toc362533792" w:history="1">
        <w:r w:rsidR="00300636">
          <w:rPr>
            <w:rStyle w:val="af5"/>
            <w:rFonts w:ascii="黑体"/>
          </w:rPr>
          <w:t>6.12.4.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_Toc362533792 \h </w:instrText>
        </w:r>
        <w:r>
          <w:fldChar w:fldCharType="separate"/>
        </w:r>
        <w:r w:rsidR="00300636">
          <w:t>69</w:t>
        </w:r>
        <w:r>
          <w:fldChar w:fldCharType="end"/>
        </w:r>
      </w:hyperlink>
    </w:p>
    <w:p w:rsidR="004C2B95" w:rsidRDefault="004C2B95">
      <w:pPr>
        <w:pStyle w:val="22"/>
        <w:rPr>
          <w:rFonts w:ascii="Calibri" w:hAnsi="Calibri" w:cs="黑体"/>
          <w:szCs w:val="22"/>
        </w:rPr>
      </w:pPr>
      <w:hyperlink w:anchor="_Toc362533793" w:history="1">
        <w:r w:rsidR="00300636">
          <w:rPr>
            <w:rStyle w:val="af5"/>
            <w:rFonts w:ascii="黑体"/>
          </w:rPr>
          <w:t>6.13.</w:t>
        </w:r>
        <w:r w:rsidR="00300636">
          <w:rPr>
            <w:rFonts w:ascii="Calibri" w:hAnsi="Calibri" w:cs="黑体"/>
            <w:szCs w:val="22"/>
          </w:rPr>
          <w:tab/>
        </w:r>
        <w:r w:rsidR="00300636">
          <w:rPr>
            <w:rStyle w:val="af5"/>
            <w:rFonts w:ascii="黑体"/>
          </w:rPr>
          <w:t>MMap.ContextMenu</w:t>
        </w:r>
        <w:r w:rsidR="00300636">
          <w:tab/>
        </w:r>
        <w:r>
          <w:fldChar w:fldCharType="begin"/>
        </w:r>
        <w:r w:rsidR="00300636">
          <w:instrText xml:space="preserve"> PAGEREF _Toc362533793 \h </w:instrText>
        </w:r>
        <w:r>
          <w:fldChar w:fldCharType="separate"/>
        </w:r>
        <w:r w:rsidR="00300636">
          <w:t>70</w:t>
        </w:r>
        <w:r>
          <w:fldChar w:fldCharType="end"/>
        </w:r>
      </w:hyperlink>
    </w:p>
    <w:p w:rsidR="004C2B95" w:rsidRDefault="004C2B95">
      <w:pPr>
        <w:pStyle w:val="31"/>
        <w:rPr>
          <w:rFonts w:ascii="Calibri" w:hAnsi="Calibri" w:cs="黑体"/>
          <w:szCs w:val="22"/>
        </w:rPr>
      </w:pPr>
      <w:hyperlink w:anchor="_Toc362533794" w:history="1">
        <w:r w:rsidR="00300636">
          <w:rPr>
            <w:rStyle w:val="af5"/>
            <w:rFonts w:ascii="黑体"/>
          </w:rPr>
          <w:t>6.13.1.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_Toc362533794 \h </w:instrText>
        </w:r>
        <w:r>
          <w:fldChar w:fldCharType="separate"/>
        </w:r>
        <w:r w:rsidR="00300636">
          <w:t>70</w:t>
        </w:r>
        <w:r>
          <w:fldChar w:fldCharType="end"/>
        </w:r>
      </w:hyperlink>
    </w:p>
    <w:p w:rsidR="004C2B95" w:rsidRDefault="004C2B95">
      <w:pPr>
        <w:pStyle w:val="31"/>
        <w:rPr>
          <w:rFonts w:ascii="Calibri" w:hAnsi="Calibri" w:cs="黑体"/>
          <w:szCs w:val="22"/>
        </w:rPr>
      </w:pPr>
      <w:hyperlink w:anchor="_Toc362533795" w:history="1">
        <w:r w:rsidR="00300636">
          <w:rPr>
            <w:rStyle w:val="af5"/>
            <w:rFonts w:ascii="黑体"/>
          </w:rPr>
          <w:t>6.13.2.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_Toc362533795 \h </w:instrText>
        </w:r>
        <w:r>
          <w:fldChar w:fldCharType="separate"/>
        </w:r>
        <w:r w:rsidR="00300636">
          <w:t>70</w:t>
        </w:r>
        <w:r>
          <w:fldChar w:fldCharType="end"/>
        </w:r>
      </w:hyperlink>
    </w:p>
    <w:p w:rsidR="004C2B95" w:rsidRDefault="004C2B95">
      <w:pPr>
        <w:pStyle w:val="31"/>
        <w:rPr>
          <w:rFonts w:ascii="Calibri" w:hAnsi="Calibri" w:cs="黑体"/>
          <w:szCs w:val="22"/>
        </w:rPr>
      </w:pPr>
      <w:hyperlink w:anchor="_Toc362533796" w:history="1">
        <w:r w:rsidR="00300636">
          <w:rPr>
            <w:rStyle w:val="af5"/>
            <w:rFonts w:ascii="黑体"/>
          </w:rPr>
          <w:t>6.13.3.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_Toc362533796 \h </w:instrText>
        </w:r>
        <w:r>
          <w:fldChar w:fldCharType="separate"/>
        </w:r>
        <w:r w:rsidR="00300636">
          <w:t>71</w:t>
        </w:r>
        <w:r>
          <w:fldChar w:fldCharType="end"/>
        </w:r>
      </w:hyperlink>
    </w:p>
    <w:p w:rsidR="004C2B95" w:rsidRDefault="004C2B95">
      <w:pPr>
        <w:pStyle w:val="31"/>
        <w:rPr>
          <w:rFonts w:ascii="Calibri" w:hAnsi="Calibri" w:cs="黑体"/>
          <w:szCs w:val="22"/>
        </w:rPr>
      </w:pPr>
      <w:hyperlink w:anchor="_Toc362533797" w:history="1">
        <w:r w:rsidR="00300636">
          <w:rPr>
            <w:rStyle w:val="af5"/>
            <w:rFonts w:ascii="黑体"/>
          </w:rPr>
          <w:t>6.13.4.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_Toc362533797 \h </w:instrText>
        </w:r>
        <w:r>
          <w:fldChar w:fldCharType="separate"/>
        </w:r>
        <w:r w:rsidR="00300636">
          <w:t>72</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798" w:history="1">
        <w:r w:rsidR="00300636">
          <w:rPr>
            <w:rStyle w:val="af5"/>
          </w:rPr>
          <w:t>7.</w:t>
        </w:r>
        <w:r w:rsidR="00300636">
          <w:rPr>
            <w:rFonts w:ascii="Calibri" w:hAnsi="Calibri" w:cs="黑体"/>
            <w:szCs w:val="22"/>
          </w:rPr>
          <w:tab/>
        </w:r>
        <w:r w:rsidR="00300636">
          <w:rPr>
            <w:rStyle w:val="af5"/>
            <w:rFonts w:hint="eastAsia"/>
          </w:rPr>
          <w:t>插件</w:t>
        </w:r>
        <w:r w:rsidR="00300636">
          <w:rPr>
            <w:rStyle w:val="af5"/>
          </w:rPr>
          <w:t>API</w:t>
        </w:r>
        <w:r w:rsidR="00300636">
          <w:tab/>
        </w:r>
        <w:r>
          <w:fldChar w:fldCharType="begin"/>
        </w:r>
        <w:r w:rsidR="00300636">
          <w:instrText xml:space="preserve"> PAGEREF _Toc362533798 \h </w:instrText>
        </w:r>
        <w:r>
          <w:fldChar w:fldCharType="separate"/>
        </w:r>
        <w:r w:rsidR="00300636">
          <w:t>73</w:t>
        </w:r>
        <w:r>
          <w:fldChar w:fldCharType="end"/>
        </w:r>
      </w:hyperlink>
    </w:p>
    <w:p w:rsidR="004C2B95" w:rsidRDefault="004C2B95">
      <w:pPr>
        <w:pStyle w:val="22"/>
        <w:rPr>
          <w:rFonts w:ascii="Calibri" w:hAnsi="Calibri" w:cs="黑体"/>
          <w:szCs w:val="22"/>
        </w:rPr>
      </w:pPr>
      <w:hyperlink w:anchor="_Toc362533799" w:history="1">
        <w:r w:rsidR="00300636">
          <w:rPr>
            <w:rStyle w:val="af5"/>
            <w:rFonts w:ascii="黑体"/>
          </w:rPr>
          <w:t>7.1.</w:t>
        </w:r>
        <w:r w:rsidR="00300636">
          <w:rPr>
            <w:rFonts w:ascii="Calibri" w:hAnsi="Calibri" w:cs="黑体"/>
            <w:szCs w:val="22"/>
          </w:rPr>
          <w:tab/>
        </w:r>
        <w:r w:rsidR="00300636">
          <w:rPr>
            <w:rStyle w:val="af5"/>
            <w:rFonts w:ascii="黑体"/>
          </w:rPr>
          <w:t>MMap.ToolBar</w:t>
        </w:r>
        <w:r w:rsidR="00300636">
          <w:tab/>
        </w:r>
        <w:r>
          <w:fldChar w:fldCharType="begin"/>
        </w:r>
        <w:r w:rsidR="00300636">
          <w:instrText xml:space="preserve"> PAGEREF _Toc362533799 \h </w:instrText>
        </w:r>
        <w:r>
          <w:fldChar w:fldCharType="separate"/>
        </w:r>
        <w:r w:rsidR="00300636">
          <w:t>73</w:t>
        </w:r>
        <w:r>
          <w:fldChar w:fldCharType="end"/>
        </w:r>
      </w:hyperlink>
    </w:p>
    <w:p w:rsidR="004C2B95" w:rsidRDefault="004C2B95">
      <w:pPr>
        <w:pStyle w:val="31"/>
        <w:rPr>
          <w:rFonts w:ascii="Calibri" w:hAnsi="Calibri" w:cs="黑体"/>
          <w:szCs w:val="22"/>
        </w:rPr>
      </w:pPr>
      <w:hyperlink w:anchor="_Toc362533800" w:history="1">
        <w:r w:rsidR="00300636">
          <w:rPr>
            <w:rStyle w:val="af5"/>
            <w:rFonts w:ascii="黑体"/>
          </w:rPr>
          <w:t>7.1.1.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_Toc362533800 \h </w:instrText>
        </w:r>
        <w:r>
          <w:fldChar w:fldCharType="separate"/>
        </w:r>
        <w:r w:rsidR="00300636">
          <w:t>73</w:t>
        </w:r>
        <w:r>
          <w:fldChar w:fldCharType="end"/>
        </w:r>
      </w:hyperlink>
    </w:p>
    <w:p w:rsidR="004C2B95" w:rsidRDefault="004C2B95">
      <w:pPr>
        <w:pStyle w:val="31"/>
        <w:rPr>
          <w:rFonts w:ascii="Calibri" w:hAnsi="Calibri" w:cs="黑体"/>
          <w:szCs w:val="22"/>
        </w:rPr>
      </w:pPr>
      <w:hyperlink w:anchor="_Toc362533801" w:history="1">
        <w:r w:rsidR="00300636">
          <w:rPr>
            <w:rStyle w:val="af5"/>
            <w:rFonts w:ascii="黑体"/>
          </w:rPr>
          <w:t>7.1.2.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_Toc362533801 \h </w:instrText>
        </w:r>
        <w:r>
          <w:fldChar w:fldCharType="separate"/>
        </w:r>
        <w:r w:rsidR="00300636">
          <w:t>73</w:t>
        </w:r>
        <w:r>
          <w:fldChar w:fldCharType="end"/>
        </w:r>
      </w:hyperlink>
    </w:p>
    <w:p w:rsidR="004C2B95" w:rsidRDefault="004C2B95">
      <w:pPr>
        <w:pStyle w:val="31"/>
        <w:rPr>
          <w:rFonts w:ascii="Calibri" w:hAnsi="Calibri" w:cs="黑体"/>
          <w:szCs w:val="22"/>
        </w:rPr>
      </w:pPr>
      <w:hyperlink w:anchor="_Toc362533802" w:history="1">
        <w:r w:rsidR="00300636">
          <w:rPr>
            <w:rStyle w:val="af5"/>
            <w:rFonts w:ascii="黑体"/>
          </w:rPr>
          <w:t>7.1.3.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_Toc362533802 \h </w:instrText>
        </w:r>
        <w:r>
          <w:fldChar w:fldCharType="separate"/>
        </w:r>
        <w:r w:rsidR="00300636">
          <w:t>74</w:t>
        </w:r>
        <w:r>
          <w:fldChar w:fldCharType="end"/>
        </w:r>
      </w:hyperlink>
    </w:p>
    <w:p w:rsidR="004C2B95" w:rsidRDefault="004C2B95">
      <w:pPr>
        <w:pStyle w:val="31"/>
        <w:rPr>
          <w:rFonts w:ascii="Calibri" w:hAnsi="Calibri" w:cs="黑体"/>
          <w:szCs w:val="22"/>
        </w:rPr>
      </w:pPr>
      <w:hyperlink w:anchor="_Toc362533803" w:history="1">
        <w:r w:rsidR="00300636">
          <w:rPr>
            <w:rStyle w:val="af5"/>
            <w:rFonts w:ascii="黑体"/>
          </w:rPr>
          <w:t>7.1.4.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_Toc362533803 \h </w:instrText>
        </w:r>
        <w:r>
          <w:fldChar w:fldCharType="separate"/>
        </w:r>
        <w:r w:rsidR="00300636">
          <w:t>76</w:t>
        </w:r>
        <w:r>
          <w:fldChar w:fldCharType="end"/>
        </w:r>
      </w:hyperlink>
    </w:p>
    <w:p w:rsidR="004C2B95" w:rsidRDefault="004C2B95">
      <w:pPr>
        <w:pStyle w:val="22"/>
        <w:rPr>
          <w:rFonts w:ascii="Calibri" w:hAnsi="Calibri" w:cs="黑体"/>
          <w:szCs w:val="22"/>
        </w:rPr>
      </w:pPr>
      <w:hyperlink w:anchor="_Toc362533804" w:history="1">
        <w:r w:rsidR="00300636">
          <w:rPr>
            <w:rStyle w:val="af5"/>
            <w:rFonts w:ascii="黑体"/>
          </w:rPr>
          <w:t>7.2.</w:t>
        </w:r>
        <w:r w:rsidR="00300636">
          <w:rPr>
            <w:rFonts w:ascii="Calibri" w:hAnsi="Calibri" w:cs="黑体"/>
            <w:szCs w:val="22"/>
          </w:rPr>
          <w:tab/>
        </w:r>
        <w:r w:rsidR="00300636">
          <w:rPr>
            <w:rStyle w:val="af5"/>
            <w:rFonts w:ascii="黑体"/>
          </w:rPr>
          <w:t>MMap.OverView</w:t>
        </w:r>
        <w:r w:rsidR="00300636">
          <w:tab/>
        </w:r>
        <w:r>
          <w:fldChar w:fldCharType="begin"/>
        </w:r>
        <w:r w:rsidR="00300636">
          <w:instrText xml:space="preserve"> PAGEREF _Toc362533804 \h </w:instrText>
        </w:r>
        <w:r>
          <w:fldChar w:fldCharType="separate"/>
        </w:r>
        <w:r w:rsidR="00300636">
          <w:t>77</w:t>
        </w:r>
        <w:r>
          <w:fldChar w:fldCharType="end"/>
        </w:r>
      </w:hyperlink>
    </w:p>
    <w:p w:rsidR="004C2B95" w:rsidRDefault="004C2B95">
      <w:pPr>
        <w:pStyle w:val="31"/>
        <w:rPr>
          <w:rFonts w:ascii="Calibri" w:hAnsi="Calibri" w:cs="黑体"/>
          <w:szCs w:val="22"/>
        </w:rPr>
      </w:pPr>
      <w:hyperlink w:anchor="_Toc362533805" w:history="1">
        <w:r w:rsidR="00300636">
          <w:rPr>
            <w:rStyle w:val="af5"/>
            <w:rFonts w:ascii="黑体"/>
          </w:rPr>
          <w:t>7.2.1.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_Toc362533805 \h </w:instrText>
        </w:r>
        <w:r>
          <w:fldChar w:fldCharType="separate"/>
        </w:r>
        <w:r w:rsidR="00300636">
          <w:t>77</w:t>
        </w:r>
        <w:r>
          <w:fldChar w:fldCharType="end"/>
        </w:r>
      </w:hyperlink>
    </w:p>
    <w:p w:rsidR="004C2B95" w:rsidRDefault="004C2B95">
      <w:pPr>
        <w:pStyle w:val="31"/>
        <w:rPr>
          <w:rFonts w:ascii="Calibri" w:hAnsi="Calibri" w:cs="黑体"/>
          <w:szCs w:val="22"/>
        </w:rPr>
      </w:pPr>
      <w:hyperlink w:anchor="_Toc362533806" w:history="1">
        <w:r w:rsidR="00300636">
          <w:rPr>
            <w:rStyle w:val="af5"/>
            <w:rFonts w:ascii="黑体"/>
          </w:rPr>
          <w:t>7.2.2.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_Toc362533806 \h </w:instrText>
        </w:r>
        <w:r>
          <w:fldChar w:fldCharType="separate"/>
        </w:r>
        <w:r w:rsidR="00300636">
          <w:t>77</w:t>
        </w:r>
        <w:r>
          <w:fldChar w:fldCharType="end"/>
        </w:r>
      </w:hyperlink>
    </w:p>
    <w:p w:rsidR="004C2B95" w:rsidRDefault="004C2B95">
      <w:pPr>
        <w:pStyle w:val="31"/>
        <w:rPr>
          <w:rFonts w:ascii="Calibri" w:hAnsi="Calibri" w:cs="黑体"/>
          <w:szCs w:val="22"/>
        </w:rPr>
      </w:pPr>
      <w:hyperlink w:anchor="_Toc362533807" w:history="1">
        <w:r w:rsidR="00300636">
          <w:rPr>
            <w:rStyle w:val="af5"/>
            <w:rFonts w:ascii="黑体"/>
          </w:rPr>
          <w:t>7.2.3.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_Toc362533807 \h </w:instrText>
        </w:r>
        <w:r>
          <w:fldChar w:fldCharType="separate"/>
        </w:r>
        <w:r w:rsidR="00300636">
          <w:t>78</w:t>
        </w:r>
        <w:r>
          <w:fldChar w:fldCharType="end"/>
        </w:r>
      </w:hyperlink>
    </w:p>
    <w:p w:rsidR="004C2B95" w:rsidRDefault="004C2B95">
      <w:pPr>
        <w:pStyle w:val="31"/>
        <w:rPr>
          <w:rFonts w:ascii="Calibri" w:hAnsi="Calibri" w:cs="黑体"/>
          <w:szCs w:val="22"/>
        </w:rPr>
      </w:pPr>
      <w:hyperlink w:anchor="_Toc362533808" w:history="1">
        <w:r w:rsidR="00300636">
          <w:rPr>
            <w:rStyle w:val="af5"/>
            <w:rFonts w:ascii="黑体"/>
          </w:rPr>
          <w:t>7.2.4.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_Toc362533808 \h </w:instrText>
        </w:r>
        <w:r>
          <w:fldChar w:fldCharType="separate"/>
        </w:r>
        <w:r w:rsidR="00300636">
          <w:t>79</w:t>
        </w:r>
        <w:r>
          <w:fldChar w:fldCharType="end"/>
        </w:r>
      </w:hyperlink>
    </w:p>
    <w:p w:rsidR="004C2B95" w:rsidRDefault="004C2B95">
      <w:pPr>
        <w:pStyle w:val="22"/>
        <w:rPr>
          <w:rFonts w:ascii="Calibri" w:hAnsi="Calibri" w:cs="黑体"/>
          <w:szCs w:val="22"/>
        </w:rPr>
      </w:pPr>
      <w:hyperlink w:anchor="_Toc362533809" w:history="1">
        <w:r w:rsidR="00300636">
          <w:rPr>
            <w:rStyle w:val="af5"/>
            <w:rFonts w:ascii="黑体"/>
          </w:rPr>
          <w:t>7.3.</w:t>
        </w:r>
        <w:r w:rsidR="00300636">
          <w:rPr>
            <w:rFonts w:ascii="Calibri" w:hAnsi="Calibri" w:cs="黑体"/>
            <w:szCs w:val="22"/>
          </w:rPr>
          <w:tab/>
        </w:r>
        <w:r w:rsidR="00300636">
          <w:rPr>
            <w:rStyle w:val="af5"/>
            <w:rFonts w:ascii="黑体"/>
          </w:rPr>
          <w:t>MMap.Scale</w:t>
        </w:r>
        <w:r w:rsidR="00300636">
          <w:tab/>
        </w:r>
        <w:r>
          <w:fldChar w:fldCharType="begin"/>
        </w:r>
        <w:r w:rsidR="00300636">
          <w:instrText xml:space="preserve"> PAGEREF _Toc362533809 \h </w:instrText>
        </w:r>
        <w:r>
          <w:fldChar w:fldCharType="separate"/>
        </w:r>
        <w:r w:rsidR="00300636">
          <w:t>80</w:t>
        </w:r>
        <w:r>
          <w:fldChar w:fldCharType="end"/>
        </w:r>
      </w:hyperlink>
    </w:p>
    <w:p w:rsidR="004C2B95" w:rsidRDefault="004C2B95">
      <w:pPr>
        <w:pStyle w:val="31"/>
        <w:rPr>
          <w:rFonts w:ascii="Calibri" w:hAnsi="Calibri" w:cs="黑体"/>
          <w:szCs w:val="22"/>
        </w:rPr>
      </w:pPr>
      <w:hyperlink w:anchor="_Toc362533810" w:history="1">
        <w:r w:rsidR="00300636">
          <w:rPr>
            <w:rStyle w:val="af5"/>
            <w:rFonts w:ascii="黑体"/>
          </w:rPr>
          <w:t>7.3.1.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_Toc362533810 \h </w:instrText>
        </w:r>
        <w:r>
          <w:fldChar w:fldCharType="separate"/>
        </w:r>
        <w:r w:rsidR="00300636">
          <w:t>80</w:t>
        </w:r>
        <w:r>
          <w:fldChar w:fldCharType="end"/>
        </w:r>
      </w:hyperlink>
    </w:p>
    <w:p w:rsidR="004C2B95" w:rsidRDefault="004C2B95">
      <w:pPr>
        <w:pStyle w:val="31"/>
        <w:rPr>
          <w:rFonts w:ascii="Calibri" w:hAnsi="Calibri" w:cs="黑体"/>
          <w:szCs w:val="22"/>
        </w:rPr>
      </w:pPr>
      <w:hyperlink w:anchor="_Toc362533811" w:history="1">
        <w:r w:rsidR="00300636">
          <w:rPr>
            <w:rStyle w:val="af5"/>
            <w:rFonts w:ascii="黑体"/>
          </w:rPr>
          <w:t>7.3.2.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_Toc362533811 \h </w:instrText>
        </w:r>
        <w:r>
          <w:fldChar w:fldCharType="separate"/>
        </w:r>
        <w:r w:rsidR="00300636">
          <w:t>80</w:t>
        </w:r>
        <w:r>
          <w:fldChar w:fldCharType="end"/>
        </w:r>
      </w:hyperlink>
    </w:p>
    <w:p w:rsidR="004C2B95" w:rsidRDefault="004C2B95">
      <w:pPr>
        <w:pStyle w:val="31"/>
        <w:rPr>
          <w:rFonts w:ascii="Calibri" w:hAnsi="Calibri" w:cs="黑体"/>
          <w:szCs w:val="22"/>
        </w:rPr>
      </w:pPr>
      <w:hyperlink w:anchor="_Toc362533812" w:history="1">
        <w:r w:rsidR="00300636">
          <w:rPr>
            <w:rStyle w:val="af5"/>
            <w:rFonts w:ascii="黑体"/>
          </w:rPr>
          <w:t>7.3.3.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_Toc362533812 \h </w:instrText>
        </w:r>
        <w:r>
          <w:fldChar w:fldCharType="separate"/>
        </w:r>
        <w:r w:rsidR="00300636">
          <w:t>80</w:t>
        </w:r>
        <w:r>
          <w:fldChar w:fldCharType="end"/>
        </w:r>
      </w:hyperlink>
    </w:p>
    <w:p w:rsidR="004C2B95" w:rsidRDefault="004C2B95">
      <w:pPr>
        <w:pStyle w:val="31"/>
        <w:rPr>
          <w:rFonts w:ascii="Calibri" w:hAnsi="Calibri" w:cs="黑体"/>
          <w:szCs w:val="22"/>
        </w:rPr>
      </w:pPr>
      <w:hyperlink w:anchor="_Toc362533813" w:history="1">
        <w:r w:rsidR="00300636">
          <w:rPr>
            <w:rStyle w:val="af5"/>
            <w:rFonts w:ascii="黑体"/>
          </w:rPr>
          <w:t>7.3.4.</w:t>
        </w:r>
        <w:r w:rsidR="00300636">
          <w:rPr>
            <w:rFonts w:ascii="Calibri" w:hAnsi="Calibri" w:cs="黑体"/>
            <w:szCs w:val="22"/>
          </w:rPr>
          <w:tab/>
        </w:r>
        <w:r w:rsidR="00300636">
          <w:rPr>
            <w:rStyle w:val="af5"/>
            <w:rFonts w:ascii="黑体" w:hint="eastAsia"/>
          </w:rPr>
          <w:t>事件</w:t>
        </w:r>
        <w:r w:rsidR="00300636">
          <w:tab/>
        </w:r>
        <w:r>
          <w:fldChar w:fldCharType="begin"/>
        </w:r>
        <w:r w:rsidR="00300636">
          <w:instrText xml:space="preserve"> PAGEREF _Toc362533813 \h </w:instrText>
        </w:r>
        <w:r>
          <w:fldChar w:fldCharType="separate"/>
        </w:r>
        <w:r w:rsidR="00300636">
          <w:t>81</w:t>
        </w:r>
        <w:r>
          <w:fldChar w:fldCharType="end"/>
        </w:r>
      </w:hyperlink>
    </w:p>
    <w:p w:rsidR="004C2B95" w:rsidRDefault="004C2B95">
      <w:pPr>
        <w:pStyle w:val="22"/>
        <w:rPr>
          <w:rFonts w:ascii="Calibri" w:hAnsi="Calibri" w:cs="黑体"/>
          <w:szCs w:val="22"/>
        </w:rPr>
      </w:pPr>
      <w:hyperlink w:anchor="_Toc362533814" w:history="1">
        <w:r w:rsidR="00300636">
          <w:rPr>
            <w:rStyle w:val="af5"/>
            <w:rFonts w:ascii="黑体"/>
          </w:rPr>
          <w:t>7.4.</w:t>
        </w:r>
        <w:r w:rsidR="00300636">
          <w:rPr>
            <w:rFonts w:ascii="Calibri" w:hAnsi="Calibri" w:cs="黑体"/>
            <w:szCs w:val="22"/>
          </w:rPr>
          <w:tab/>
        </w:r>
        <w:r w:rsidR="00300636">
          <w:rPr>
            <w:rStyle w:val="af5"/>
            <w:rFonts w:ascii="黑体"/>
          </w:rPr>
          <w:t>MMap.Layer</w:t>
        </w:r>
        <w:r w:rsidR="00300636">
          <w:tab/>
        </w:r>
        <w:r>
          <w:fldChar w:fldCharType="begin"/>
        </w:r>
        <w:r w:rsidR="00300636">
          <w:instrText xml:space="preserve"> PAGEREF _Toc362533814 \h </w:instrText>
        </w:r>
        <w:r>
          <w:fldChar w:fldCharType="separate"/>
        </w:r>
        <w:r w:rsidR="00300636">
          <w:t>81</w:t>
        </w:r>
        <w:r>
          <w:fldChar w:fldCharType="end"/>
        </w:r>
      </w:hyperlink>
    </w:p>
    <w:p w:rsidR="004C2B95" w:rsidRDefault="004C2B95">
      <w:pPr>
        <w:pStyle w:val="31"/>
        <w:rPr>
          <w:rFonts w:ascii="Calibri" w:hAnsi="Calibri" w:cs="黑体"/>
          <w:szCs w:val="22"/>
        </w:rPr>
      </w:pPr>
      <w:hyperlink w:anchor="_Toc362533815" w:history="1">
        <w:r w:rsidR="00300636">
          <w:rPr>
            <w:rStyle w:val="af5"/>
            <w:rFonts w:ascii="黑体"/>
          </w:rPr>
          <w:t>7.4.1.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_Toc362533815 \h </w:instrText>
        </w:r>
        <w:r>
          <w:fldChar w:fldCharType="separate"/>
        </w:r>
        <w:r w:rsidR="00300636">
          <w:t>81</w:t>
        </w:r>
        <w:r>
          <w:fldChar w:fldCharType="end"/>
        </w:r>
      </w:hyperlink>
    </w:p>
    <w:p w:rsidR="004C2B95" w:rsidRDefault="004C2B95">
      <w:pPr>
        <w:pStyle w:val="31"/>
        <w:rPr>
          <w:rFonts w:ascii="Calibri" w:hAnsi="Calibri" w:cs="黑体"/>
          <w:szCs w:val="22"/>
        </w:rPr>
      </w:pPr>
      <w:hyperlink w:anchor="_Toc362533816" w:history="1">
        <w:r w:rsidR="00300636">
          <w:rPr>
            <w:rStyle w:val="af5"/>
            <w:rFonts w:ascii="黑体"/>
          </w:rPr>
          <w:t>7.4.2.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_Toc362533816 \h </w:instrText>
        </w:r>
        <w:r>
          <w:fldChar w:fldCharType="separate"/>
        </w:r>
        <w:r w:rsidR="00300636">
          <w:t>81</w:t>
        </w:r>
        <w:r>
          <w:fldChar w:fldCharType="end"/>
        </w:r>
      </w:hyperlink>
    </w:p>
    <w:p w:rsidR="004C2B95" w:rsidRDefault="004C2B95">
      <w:pPr>
        <w:pStyle w:val="31"/>
        <w:rPr>
          <w:rFonts w:ascii="Calibri" w:hAnsi="Calibri" w:cs="黑体"/>
          <w:szCs w:val="22"/>
        </w:rPr>
      </w:pPr>
      <w:hyperlink w:anchor="_Toc362533817" w:history="1">
        <w:r w:rsidR="00300636">
          <w:rPr>
            <w:rStyle w:val="af5"/>
            <w:rFonts w:ascii="黑体"/>
          </w:rPr>
          <w:t>7.4.3.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_Toc362533817 \h </w:instrText>
        </w:r>
        <w:r>
          <w:fldChar w:fldCharType="separate"/>
        </w:r>
        <w:r w:rsidR="00300636">
          <w:t>82</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818" w:history="1">
        <w:r w:rsidR="00300636">
          <w:rPr>
            <w:rStyle w:val="af5"/>
          </w:rPr>
          <w:t>8.</w:t>
        </w:r>
        <w:r w:rsidR="00300636">
          <w:rPr>
            <w:rFonts w:ascii="Calibri" w:hAnsi="Calibri" w:cs="黑体"/>
            <w:szCs w:val="22"/>
          </w:rPr>
          <w:tab/>
        </w:r>
        <w:r w:rsidR="00300636">
          <w:rPr>
            <w:rStyle w:val="af5"/>
            <w:rFonts w:hint="eastAsia"/>
          </w:rPr>
          <w:t>搜索</w:t>
        </w:r>
        <w:r w:rsidR="00300636">
          <w:rPr>
            <w:rStyle w:val="af5"/>
          </w:rPr>
          <w:t>API</w:t>
        </w:r>
        <w:r w:rsidR="00300636">
          <w:tab/>
        </w:r>
        <w:r>
          <w:fldChar w:fldCharType="begin"/>
        </w:r>
        <w:r w:rsidR="00300636">
          <w:instrText xml:space="preserve"> PAGEREF _Toc362533818 \h </w:instrText>
        </w:r>
        <w:r>
          <w:fldChar w:fldCharType="separate"/>
        </w:r>
        <w:r w:rsidR="00300636">
          <w:t>84</w:t>
        </w:r>
        <w:r>
          <w:fldChar w:fldCharType="end"/>
        </w:r>
      </w:hyperlink>
    </w:p>
    <w:p w:rsidR="004C2B95" w:rsidRDefault="004C2B95">
      <w:pPr>
        <w:pStyle w:val="22"/>
        <w:rPr>
          <w:rFonts w:ascii="Calibri" w:hAnsi="Calibri" w:cs="黑体"/>
          <w:szCs w:val="22"/>
        </w:rPr>
      </w:pPr>
      <w:hyperlink w:anchor="_Toc362533819" w:history="1">
        <w:r w:rsidR="00300636">
          <w:rPr>
            <w:rStyle w:val="af5"/>
            <w:rFonts w:ascii="黑体"/>
          </w:rPr>
          <w:t>8.1.</w:t>
        </w:r>
        <w:r w:rsidR="00300636">
          <w:rPr>
            <w:rFonts w:ascii="Calibri" w:hAnsi="Calibri" w:cs="黑体"/>
            <w:szCs w:val="22"/>
          </w:rPr>
          <w:tab/>
        </w:r>
        <w:r w:rsidR="00300636">
          <w:rPr>
            <w:rStyle w:val="af5"/>
            <w:rFonts w:ascii="黑体"/>
          </w:rPr>
          <w:t>MMap.PoiSearch</w:t>
        </w:r>
        <w:r w:rsidR="00300636">
          <w:tab/>
        </w:r>
        <w:r>
          <w:fldChar w:fldCharType="begin"/>
        </w:r>
        <w:r w:rsidR="00300636">
          <w:instrText xml:space="preserve"> PAGEREF _Toc362533819 \h </w:instrText>
        </w:r>
        <w:r>
          <w:fldChar w:fldCharType="separate"/>
        </w:r>
        <w:r w:rsidR="00300636">
          <w:t>84</w:t>
        </w:r>
        <w:r>
          <w:fldChar w:fldCharType="end"/>
        </w:r>
      </w:hyperlink>
    </w:p>
    <w:p w:rsidR="004C2B95" w:rsidRDefault="004C2B95">
      <w:pPr>
        <w:pStyle w:val="31"/>
        <w:rPr>
          <w:rFonts w:ascii="Calibri" w:hAnsi="Calibri" w:cs="黑体"/>
          <w:szCs w:val="22"/>
        </w:rPr>
      </w:pPr>
      <w:hyperlink w:anchor="_Toc362533820" w:history="1">
        <w:r w:rsidR="00300636">
          <w:rPr>
            <w:rStyle w:val="af5"/>
            <w:rFonts w:ascii="黑体"/>
          </w:rPr>
          <w:t>8.1.1.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_Toc362533820 \h </w:instrText>
        </w:r>
        <w:r>
          <w:fldChar w:fldCharType="separate"/>
        </w:r>
        <w:r w:rsidR="00300636">
          <w:t>84</w:t>
        </w:r>
        <w:r>
          <w:fldChar w:fldCharType="end"/>
        </w:r>
      </w:hyperlink>
    </w:p>
    <w:p w:rsidR="004C2B95" w:rsidRDefault="004C2B95">
      <w:pPr>
        <w:pStyle w:val="31"/>
        <w:rPr>
          <w:rFonts w:ascii="Calibri" w:hAnsi="Calibri" w:cs="黑体"/>
          <w:szCs w:val="22"/>
        </w:rPr>
      </w:pPr>
      <w:hyperlink w:anchor="_Toc362533821" w:history="1">
        <w:r w:rsidR="00300636">
          <w:rPr>
            <w:rStyle w:val="af5"/>
            <w:rFonts w:ascii="黑体"/>
          </w:rPr>
          <w:t>8.1.2.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_Toc362533821 \h </w:instrText>
        </w:r>
        <w:r>
          <w:fldChar w:fldCharType="separate"/>
        </w:r>
        <w:r w:rsidR="00300636">
          <w:t>84</w:t>
        </w:r>
        <w:r>
          <w:fldChar w:fldCharType="end"/>
        </w:r>
      </w:hyperlink>
    </w:p>
    <w:p w:rsidR="004C2B95" w:rsidRDefault="004C2B95">
      <w:pPr>
        <w:pStyle w:val="31"/>
        <w:rPr>
          <w:rFonts w:ascii="Calibri" w:hAnsi="Calibri" w:cs="黑体"/>
          <w:szCs w:val="22"/>
        </w:rPr>
      </w:pPr>
      <w:hyperlink w:anchor="_Toc362533822" w:history="1">
        <w:r w:rsidR="00300636">
          <w:rPr>
            <w:rStyle w:val="af5"/>
            <w:rFonts w:ascii="黑体"/>
          </w:rPr>
          <w:t>8.1.3.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_Toc362533822 \h </w:instrText>
        </w:r>
        <w:r>
          <w:fldChar w:fldCharType="separate"/>
        </w:r>
        <w:r w:rsidR="00300636">
          <w:t>85</w:t>
        </w:r>
        <w:r>
          <w:fldChar w:fldCharType="end"/>
        </w:r>
      </w:hyperlink>
    </w:p>
    <w:p w:rsidR="004C2B95" w:rsidRDefault="004C2B95">
      <w:pPr>
        <w:pStyle w:val="22"/>
        <w:rPr>
          <w:rFonts w:ascii="Calibri" w:hAnsi="Calibri" w:cs="黑体"/>
          <w:szCs w:val="22"/>
        </w:rPr>
      </w:pPr>
      <w:hyperlink w:anchor="_Toc362533823" w:history="1">
        <w:r w:rsidR="00300636">
          <w:rPr>
            <w:rStyle w:val="af5"/>
            <w:rFonts w:ascii="黑体"/>
          </w:rPr>
          <w:t>8.2.</w:t>
        </w:r>
        <w:r w:rsidR="00300636">
          <w:rPr>
            <w:rFonts w:ascii="Calibri" w:hAnsi="Calibri" w:cs="黑体"/>
            <w:szCs w:val="22"/>
          </w:rPr>
          <w:tab/>
        </w:r>
        <w:r w:rsidR="00300636">
          <w:rPr>
            <w:rStyle w:val="af5"/>
            <w:rFonts w:ascii="黑体"/>
          </w:rPr>
          <w:t>MMap.RoadSearch</w:t>
        </w:r>
        <w:r w:rsidR="00300636">
          <w:tab/>
        </w:r>
        <w:r>
          <w:fldChar w:fldCharType="begin"/>
        </w:r>
        <w:r w:rsidR="00300636">
          <w:instrText xml:space="preserve"> PAGEREF _Toc362533823 \h </w:instrText>
        </w:r>
        <w:r>
          <w:fldChar w:fldCharType="separate"/>
        </w:r>
        <w:r w:rsidR="00300636">
          <w:t>92</w:t>
        </w:r>
        <w:r>
          <w:fldChar w:fldCharType="end"/>
        </w:r>
      </w:hyperlink>
    </w:p>
    <w:p w:rsidR="004C2B95" w:rsidRDefault="004C2B95">
      <w:pPr>
        <w:pStyle w:val="31"/>
        <w:rPr>
          <w:rFonts w:ascii="Calibri" w:hAnsi="Calibri" w:cs="黑体"/>
          <w:szCs w:val="22"/>
        </w:rPr>
      </w:pPr>
      <w:hyperlink w:anchor="_Toc362533824" w:history="1">
        <w:r w:rsidR="00300636">
          <w:rPr>
            <w:rStyle w:val="af5"/>
            <w:rFonts w:ascii="黑体"/>
          </w:rPr>
          <w:t>8.2.1.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_Toc362533824 \h </w:instrText>
        </w:r>
        <w:r>
          <w:fldChar w:fldCharType="separate"/>
        </w:r>
        <w:r w:rsidR="00300636">
          <w:t>92</w:t>
        </w:r>
        <w:r>
          <w:fldChar w:fldCharType="end"/>
        </w:r>
      </w:hyperlink>
    </w:p>
    <w:p w:rsidR="004C2B95" w:rsidRDefault="004C2B95">
      <w:pPr>
        <w:pStyle w:val="31"/>
        <w:rPr>
          <w:rFonts w:ascii="Calibri" w:hAnsi="Calibri" w:cs="黑体"/>
          <w:szCs w:val="22"/>
        </w:rPr>
      </w:pPr>
      <w:hyperlink w:anchor="_Toc362533825" w:history="1">
        <w:r w:rsidR="00300636">
          <w:rPr>
            <w:rStyle w:val="af5"/>
            <w:rFonts w:ascii="黑体"/>
          </w:rPr>
          <w:t>8.2.2.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_Toc362533825 \h </w:instrText>
        </w:r>
        <w:r>
          <w:fldChar w:fldCharType="separate"/>
        </w:r>
        <w:r w:rsidR="00300636">
          <w:t>93</w:t>
        </w:r>
        <w:r>
          <w:fldChar w:fldCharType="end"/>
        </w:r>
      </w:hyperlink>
    </w:p>
    <w:p w:rsidR="004C2B95" w:rsidRDefault="004C2B95">
      <w:pPr>
        <w:pStyle w:val="31"/>
        <w:rPr>
          <w:rFonts w:ascii="Calibri" w:hAnsi="Calibri" w:cs="黑体"/>
          <w:szCs w:val="22"/>
        </w:rPr>
      </w:pPr>
      <w:hyperlink w:anchor="_Toc362533826" w:history="1">
        <w:r w:rsidR="00300636">
          <w:rPr>
            <w:rStyle w:val="af5"/>
            <w:rFonts w:ascii="黑体"/>
          </w:rPr>
          <w:t>8.2.3.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_Toc362533826 \h </w:instrText>
        </w:r>
        <w:r>
          <w:fldChar w:fldCharType="separate"/>
        </w:r>
        <w:r w:rsidR="00300636">
          <w:t>93</w:t>
        </w:r>
        <w:r>
          <w:fldChar w:fldCharType="end"/>
        </w:r>
      </w:hyperlink>
    </w:p>
    <w:p w:rsidR="004C2B95" w:rsidRDefault="004C2B95">
      <w:pPr>
        <w:pStyle w:val="22"/>
        <w:rPr>
          <w:rFonts w:ascii="Calibri" w:hAnsi="Calibri" w:cs="黑体"/>
          <w:szCs w:val="22"/>
        </w:rPr>
      </w:pPr>
      <w:hyperlink w:anchor="_Toc362533827" w:history="1">
        <w:r w:rsidR="00300636">
          <w:rPr>
            <w:rStyle w:val="af5"/>
            <w:rFonts w:ascii="黑体"/>
          </w:rPr>
          <w:t>8.3.</w:t>
        </w:r>
        <w:r w:rsidR="00300636">
          <w:rPr>
            <w:rFonts w:ascii="Calibri" w:hAnsi="Calibri" w:cs="黑体"/>
            <w:szCs w:val="22"/>
          </w:rPr>
          <w:tab/>
        </w:r>
        <w:r w:rsidR="00300636">
          <w:rPr>
            <w:rStyle w:val="af5"/>
            <w:rFonts w:ascii="黑体"/>
          </w:rPr>
          <w:t>MMap.Geocoder</w:t>
        </w:r>
        <w:r w:rsidR="00300636">
          <w:tab/>
        </w:r>
        <w:r>
          <w:fldChar w:fldCharType="begin"/>
        </w:r>
        <w:r w:rsidR="00300636">
          <w:instrText xml:space="preserve"> PAGEREF _Toc362533827 \h </w:instrText>
        </w:r>
        <w:r>
          <w:fldChar w:fldCharType="separate"/>
        </w:r>
        <w:r w:rsidR="00300636">
          <w:t>97</w:t>
        </w:r>
        <w:r>
          <w:fldChar w:fldCharType="end"/>
        </w:r>
      </w:hyperlink>
    </w:p>
    <w:p w:rsidR="004C2B95" w:rsidRDefault="004C2B95">
      <w:pPr>
        <w:pStyle w:val="31"/>
        <w:rPr>
          <w:rFonts w:ascii="Calibri" w:hAnsi="Calibri" w:cs="黑体"/>
          <w:szCs w:val="22"/>
        </w:rPr>
      </w:pPr>
      <w:hyperlink w:anchor="_Toc362533828" w:history="1">
        <w:r w:rsidR="00300636">
          <w:rPr>
            <w:rStyle w:val="af5"/>
            <w:rFonts w:ascii="黑体"/>
          </w:rPr>
          <w:t>8.3.1.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_Toc362533828 \h </w:instrText>
        </w:r>
        <w:r>
          <w:fldChar w:fldCharType="separate"/>
        </w:r>
        <w:r w:rsidR="00300636">
          <w:t>97</w:t>
        </w:r>
        <w:r>
          <w:fldChar w:fldCharType="end"/>
        </w:r>
      </w:hyperlink>
    </w:p>
    <w:p w:rsidR="004C2B95" w:rsidRDefault="004C2B95">
      <w:pPr>
        <w:pStyle w:val="31"/>
        <w:rPr>
          <w:rFonts w:ascii="Calibri" w:hAnsi="Calibri" w:cs="黑体"/>
          <w:szCs w:val="22"/>
        </w:rPr>
      </w:pPr>
      <w:hyperlink w:anchor="_Toc362533829" w:history="1">
        <w:r w:rsidR="00300636">
          <w:rPr>
            <w:rStyle w:val="af5"/>
            <w:rFonts w:ascii="黑体"/>
          </w:rPr>
          <w:t>8.3.2.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_Toc362533829 \h </w:instrText>
        </w:r>
        <w:r>
          <w:fldChar w:fldCharType="separate"/>
        </w:r>
        <w:r w:rsidR="00300636">
          <w:t>97</w:t>
        </w:r>
        <w:r>
          <w:fldChar w:fldCharType="end"/>
        </w:r>
      </w:hyperlink>
    </w:p>
    <w:p w:rsidR="004C2B95" w:rsidRDefault="004C2B95">
      <w:pPr>
        <w:pStyle w:val="31"/>
        <w:rPr>
          <w:rFonts w:ascii="Calibri" w:hAnsi="Calibri" w:cs="黑体"/>
          <w:szCs w:val="22"/>
        </w:rPr>
      </w:pPr>
      <w:hyperlink w:anchor="_Toc362533830" w:history="1">
        <w:r w:rsidR="00300636">
          <w:rPr>
            <w:rStyle w:val="af5"/>
            <w:rFonts w:ascii="黑体"/>
          </w:rPr>
          <w:t>8.3.3.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_Toc362533830 \h </w:instrText>
        </w:r>
        <w:r>
          <w:fldChar w:fldCharType="separate"/>
        </w:r>
        <w:r w:rsidR="00300636">
          <w:t>97</w:t>
        </w:r>
        <w:r>
          <w:fldChar w:fldCharType="end"/>
        </w:r>
      </w:hyperlink>
    </w:p>
    <w:p w:rsidR="004C2B95" w:rsidRDefault="004C2B95">
      <w:pPr>
        <w:pStyle w:val="22"/>
        <w:rPr>
          <w:rFonts w:ascii="Calibri" w:hAnsi="Calibri" w:cs="黑体"/>
          <w:szCs w:val="22"/>
        </w:rPr>
      </w:pPr>
      <w:hyperlink w:anchor="_Toc362533831" w:history="1">
        <w:r w:rsidR="00300636">
          <w:rPr>
            <w:rStyle w:val="af5"/>
            <w:rFonts w:ascii="黑体"/>
          </w:rPr>
          <w:t>8.4.</w:t>
        </w:r>
        <w:r w:rsidR="00300636">
          <w:rPr>
            <w:rFonts w:ascii="Calibri" w:hAnsi="Calibri" w:cs="黑体"/>
            <w:szCs w:val="22"/>
          </w:rPr>
          <w:tab/>
        </w:r>
        <w:r w:rsidR="00300636">
          <w:rPr>
            <w:rStyle w:val="af5"/>
            <w:rFonts w:ascii="黑体"/>
          </w:rPr>
          <w:t>MMap.RouteSearch</w:t>
        </w:r>
        <w:r w:rsidR="00300636">
          <w:tab/>
        </w:r>
        <w:r>
          <w:fldChar w:fldCharType="begin"/>
        </w:r>
        <w:r w:rsidR="00300636">
          <w:instrText xml:space="preserve"> PAGEREF _Toc362533831 \h </w:instrText>
        </w:r>
        <w:r>
          <w:fldChar w:fldCharType="separate"/>
        </w:r>
        <w:r w:rsidR="00300636">
          <w:t>101</w:t>
        </w:r>
        <w:r>
          <w:fldChar w:fldCharType="end"/>
        </w:r>
      </w:hyperlink>
    </w:p>
    <w:p w:rsidR="004C2B95" w:rsidRDefault="004C2B95">
      <w:pPr>
        <w:pStyle w:val="31"/>
        <w:rPr>
          <w:rFonts w:ascii="Calibri" w:hAnsi="Calibri" w:cs="黑体"/>
          <w:szCs w:val="22"/>
        </w:rPr>
      </w:pPr>
      <w:hyperlink w:anchor="_Toc362533832" w:history="1">
        <w:r w:rsidR="00300636">
          <w:rPr>
            <w:rStyle w:val="af5"/>
            <w:rFonts w:ascii="黑体"/>
          </w:rPr>
          <w:t>8.4.1.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_Toc362533832 \h </w:instrText>
        </w:r>
        <w:r>
          <w:fldChar w:fldCharType="separate"/>
        </w:r>
        <w:r w:rsidR="00300636">
          <w:t>101</w:t>
        </w:r>
        <w:r>
          <w:fldChar w:fldCharType="end"/>
        </w:r>
      </w:hyperlink>
    </w:p>
    <w:p w:rsidR="004C2B95" w:rsidRDefault="004C2B95">
      <w:pPr>
        <w:pStyle w:val="31"/>
        <w:rPr>
          <w:rFonts w:ascii="Calibri" w:hAnsi="Calibri" w:cs="黑体"/>
          <w:szCs w:val="22"/>
        </w:rPr>
      </w:pPr>
      <w:hyperlink w:anchor="_Toc362533833" w:history="1">
        <w:r w:rsidR="00300636">
          <w:rPr>
            <w:rStyle w:val="af5"/>
            <w:rFonts w:ascii="黑体"/>
          </w:rPr>
          <w:t>8.4.2.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_Toc362533833 \h </w:instrText>
        </w:r>
        <w:r>
          <w:fldChar w:fldCharType="separate"/>
        </w:r>
        <w:r w:rsidR="00300636">
          <w:t>101</w:t>
        </w:r>
        <w:r>
          <w:fldChar w:fldCharType="end"/>
        </w:r>
      </w:hyperlink>
    </w:p>
    <w:p w:rsidR="004C2B95" w:rsidRDefault="004C2B95">
      <w:pPr>
        <w:pStyle w:val="31"/>
        <w:rPr>
          <w:rFonts w:ascii="Calibri" w:hAnsi="Calibri" w:cs="黑体"/>
          <w:szCs w:val="22"/>
        </w:rPr>
      </w:pPr>
      <w:hyperlink w:anchor="_Toc362533834" w:history="1">
        <w:r w:rsidR="00300636">
          <w:rPr>
            <w:rStyle w:val="af5"/>
            <w:rFonts w:ascii="黑体"/>
          </w:rPr>
          <w:t>8.4.3.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_Toc362533834 \h </w:instrText>
        </w:r>
        <w:r>
          <w:fldChar w:fldCharType="separate"/>
        </w:r>
        <w:r w:rsidR="00300636">
          <w:t>103</w:t>
        </w:r>
        <w:r>
          <w:fldChar w:fldCharType="end"/>
        </w:r>
      </w:hyperlink>
    </w:p>
    <w:p w:rsidR="004C2B95" w:rsidRDefault="004C2B95">
      <w:pPr>
        <w:pStyle w:val="22"/>
        <w:rPr>
          <w:rFonts w:ascii="Calibri" w:hAnsi="Calibri" w:cs="黑体"/>
          <w:szCs w:val="22"/>
        </w:rPr>
      </w:pPr>
      <w:hyperlink w:anchor="_Toc362533835" w:history="1">
        <w:r w:rsidR="00300636">
          <w:rPr>
            <w:rStyle w:val="af5"/>
            <w:rFonts w:ascii="黑体"/>
          </w:rPr>
          <w:t>8.5.</w:t>
        </w:r>
        <w:r w:rsidR="00300636">
          <w:rPr>
            <w:rFonts w:ascii="Calibri" w:hAnsi="Calibri" w:cs="黑体"/>
            <w:szCs w:val="22"/>
          </w:rPr>
          <w:tab/>
        </w:r>
        <w:r w:rsidR="00300636">
          <w:rPr>
            <w:rStyle w:val="af5"/>
            <w:rFonts w:ascii="黑体"/>
          </w:rPr>
          <w:t>MMap.BusSearch</w:t>
        </w:r>
        <w:r w:rsidR="00300636">
          <w:tab/>
        </w:r>
        <w:r>
          <w:fldChar w:fldCharType="begin"/>
        </w:r>
        <w:r w:rsidR="00300636">
          <w:instrText xml:space="preserve"> PAGEREF _Toc362533835 \h </w:instrText>
        </w:r>
        <w:r>
          <w:fldChar w:fldCharType="separate"/>
        </w:r>
        <w:r w:rsidR="00300636">
          <w:t>104</w:t>
        </w:r>
        <w:r>
          <w:fldChar w:fldCharType="end"/>
        </w:r>
      </w:hyperlink>
    </w:p>
    <w:p w:rsidR="004C2B95" w:rsidRDefault="004C2B95">
      <w:pPr>
        <w:pStyle w:val="31"/>
        <w:rPr>
          <w:rFonts w:ascii="Calibri" w:hAnsi="Calibri" w:cs="黑体"/>
          <w:szCs w:val="22"/>
        </w:rPr>
      </w:pPr>
      <w:hyperlink w:anchor="_Toc362533836" w:history="1">
        <w:r w:rsidR="00300636">
          <w:rPr>
            <w:rStyle w:val="af5"/>
            <w:rFonts w:ascii="黑体"/>
          </w:rPr>
          <w:t>8.5.1.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_Toc362533836 \h </w:instrText>
        </w:r>
        <w:r>
          <w:fldChar w:fldCharType="separate"/>
        </w:r>
        <w:r w:rsidR="00300636">
          <w:t>104</w:t>
        </w:r>
        <w:r>
          <w:fldChar w:fldCharType="end"/>
        </w:r>
      </w:hyperlink>
    </w:p>
    <w:p w:rsidR="004C2B95" w:rsidRDefault="004C2B95">
      <w:pPr>
        <w:pStyle w:val="31"/>
        <w:rPr>
          <w:rFonts w:ascii="Calibri" w:hAnsi="Calibri" w:cs="黑体"/>
          <w:szCs w:val="22"/>
        </w:rPr>
      </w:pPr>
      <w:hyperlink w:anchor="_Toc362533837" w:history="1">
        <w:r w:rsidR="00300636">
          <w:rPr>
            <w:rStyle w:val="af5"/>
            <w:rFonts w:ascii="黑体"/>
          </w:rPr>
          <w:t>8.5.2.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_Toc362533837 \h </w:instrText>
        </w:r>
        <w:r>
          <w:fldChar w:fldCharType="separate"/>
        </w:r>
        <w:r w:rsidR="00300636">
          <w:t>104</w:t>
        </w:r>
        <w:r>
          <w:fldChar w:fldCharType="end"/>
        </w:r>
      </w:hyperlink>
    </w:p>
    <w:p w:rsidR="004C2B95" w:rsidRDefault="004C2B95">
      <w:pPr>
        <w:pStyle w:val="31"/>
        <w:rPr>
          <w:rFonts w:ascii="Calibri" w:hAnsi="Calibri" w:cs="黑体"/>
          <w:szCs w:val="22"/>
        </w:rPr>
      </w:pPr>
      <w:hyperlink w:anchor="_Toc362533838" w:history="1">
        <w:r w:rsidR="00300636">
          <w:rPr>
            <w:rStyle w:val="af5"/>
            <w:rFonts w:ascii="黑体"/>
          </w:rPr>
          <w:t>8.5.3.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_Toc362533838 \h </w:instrText>
        </w:r>
        <w:r>
          <w:fldChar w:fldCharType="separate"/>
        </w:r>
        <w:r w:rsidR="00300636">
          <w:t>104</w:t>
        </w:r>
        <w:r>
          <w:fldChar w:fldCharType="end"/>
        </w:r>
      </w:hyperlink>
    </w:p>
    <w:p w:rsidR="004C2B95" w:rsidRDefault="004C2B95">
      <w:pPr>
        <w:pStyle w:val="22"/>
        <w:rPr>
          <w:rFonts w:ascii="Calibri" w:hAnsi="Calibri" w:cs="黑体"/>
          <w:szCs w:val="22"/>
        </w:rPr>
      </w:pPr>
      <w:hyperlink w:anchor="_Toc362533839" w:history="1">
        <w:r w:rsidR="00300636">
          <w:rPr>
            <w:rStyle w:val="af5"/>
            <w:rFonts w:ascii="黑体"/>
          </w:rPr>
          <w:t>8.6.</w:t>
        </w:r>
        <w:r w:rsidR="00300636">
          <w:rPr>
            <w:rFonts w:ascii="Calibri" w:hAnsi="Calibri" w:cs="黑体"/>
            <w:szCs w:val="22"/>
          </w:rPr>
          <w:tab/>
        </w:r>
        <w:r w:rsidR="00300636">
          <w:rPr>
            <w:rStyle w:val="af5"/>
            <w:rFonts w:ascii="黑体"/>
          </w:rPr>
          <w:t>MMap.Partition</w:t>
        </w:r>
        <w:r w:rsidR="00300636">
          <w:tab/>
        </w:r>
        <w:r>
          <w:fldChar w:fldCharType="begin"/>
        </w:r>
        <w:r w:rsidR="00300636">
          <w:instrText xml:space="preserve"> PAGEREF _Toc362533839 \h </w:instrText>
        </w:r>
        <w:r>
          <w:fldChar w:fldCharType="separate"/>
        </w:r>
        <w:r w:rsidR="00300636">
          <w:t>110</w:t>
        </w:r>
        <w:r>
          <w:fldChar w:fldCharType="end"/>
        </w:r>
      </w:hyperlink>
    </w:p>
    <w:p w:rsidR="004C2B95" w:rsidRDefault="004C2B95">
      <w:pPr>
        <w:pStyle w:val="31"/>
        <w:rPr>
          <w:rFonts w:ascii="Calibri" w:hAnsi="Calibri" w:cs="黑体"/>
          <w:szCs w:val="22"/>
        </w:rPr>
      </w:pPr>
      <w:hyperlink w:anchor="_Toc362533840" w:history="1">
        <w:r w:rsidR="00300636">
          <w:rPr>
            <w:rStyle w:val="af5"/>
            <w:rFonts w:ascii="黑体"/>
          </w:rPr>
          <w:t>8.6.1.</w:t>
        </w:r>
        <w:r w:rsidR="00300636">
          <w:rPr>
            <w:rFonts w:ascii="Calibri" w:hAnsi="Calibri" w:cs="黑体"/>
            <w:szCs w:val="22"/>
          </w:rPr>
          <w:tab/>
        </w:r>
        <w:r w:rsidR="00300636">
          <w:rPr>
            <w:rStyle w:val="af5"/>
            <w:rFonts w:ascii="黑体" w:hint="eastAsia"/>
          </w:rPr>
          <w:t>说明</w:t>
        </w:r>
        <w:r w:rsidR="00300636">
          <w:tab/>
        </w:r>
        <w:r>
          <w:fldChar w:fldCharType="begin"/>
        </w:r>
        <w:r w:rsidR="00300636">
          <w:instrText xml:space="preserve"> PAGEREF _Toc362533840 \h </w:instrText>
        </w:r>
        <w:r>
          <w:fldChar w:fldCharType="separate"/>
        </w:r>
        <w:r w:rsidR="00300636">
          <w:t>110</w:t>
        </w:r>
        <w:r>
          <w:fldChar w:fldCharType="end"/>
        </w:r>
      </w:hyperlink>
    </w:p>
    <w:p w:rsidR="004C2B95" w:rsidRDefault="004C2B95">
      <w:pPr>
        <w:pStyle w:val="31"/>
        <w:rPr>
          <w:rFonts w:ascii="Calibri" w:hAnsi="Calibri" w:cs="黑体"/>
          <w:szCs w:val="22"/>
        </w:rPr>
      </w:pPr>
      <w:hyperlink w:anchor="_Toc362533841" w:history="1">
        <w:r w:rsidR="00300636">
          <w:rPr>
            <w:rStyle w:val="af5"/>
            <w:rFonts w:ascii="黑体"/>
          </w:rPr>
          <w:t>8.6.2.</w:t>
        </w:r>
        <w:r w:rsidR="00300636">
          <w:rPr>
            <w:rFonts w:ascii="Calibri" w:hAnsi="Calibri" w:cs="黑体"/>
            <w:szCs w:val="22"/>
          </w:rPr>
          <w:tab/>
        </w:r>
        <w:r w:rsidR="00300636">
          <w:rPr>
            <w:rStyle w:val="af5"/>
            <w:rFonts w:ascii="黑体" w:hint="eastAsia"/>
          </w:rPr>
          <w:t>构造函数</w:t>
        </w:r>
        <w:r w:rsidR="00300636">
          <w:tab/>
        </w:r>
        <w:r>
          <w:fldChar w:fldCharType="begin"/>
        </w:r>
        <w:r w:rsidR="00300636">
          <w:instrText xml:space="preserve"> PAGEREF _Toc362533841 \h </w:instrText>
        </w:r>
        <w:r>
          <w:fldChar w:fldCharType="separate"/>
        </w:r>
        <w:r w:rsidR="00300636">
          <w:t>110</w:t>
        </w:r>
        <w:r>
          <w:fldChar w:fldCharType="end"/>
        </w:r>
      </w:hyperlink>
    </w:p>
    <w:p w:rsidR="004C2B95" w:rsidRDefault="004C2B95">
      <w:pPr>
        <w:pStyle w:val="31"/>
        <w:rPr>
          <w:rFonts w:ascii="Calibri" w:hAnsi="Calibri" w:cs="黑体"/>
          <w:szCs w:val="22"/>
        </w:rPr>
      </w:pPr>
      <w:hyperlink w:anchor="_Toc362533842" w:history="1">
        <w:r w:rsidR="00300636">
          <w:rPr>
            <w:rStyle w:val="af5"/>
            <w:rFonts w:ascii="黑体"/>
          </w:rPr>
          <w:t>8.6.3.</w:t>
        </w:r>
        <w:r w:rsidR="00300636">
          <w:rPr>
            <w:rFonts w:ascii="Calibri" w:hAnsi="Calibri" w:cs="黑体"/>
            <w:szCs w:val="22"/>
          </w:rPr>
          <w:tab/>
        </w:r>
        <w:r w:rsidR="00300636">
          <w:rPr>
            <w:rStyle w:val="af5"/>
            <w:rFonts w:ascii="黑体" w:hint="eastAsia"/>
          </w:rPr>
          <w:t>方法</w:t>
        </w:r>
        <w:r w:rsidR="00300636">
          <w:tab/>
        </w:r>
        <w:r>
          <w:fldChar w:fldCharType="begin"/>
        </w:r>
        <w:r w:rsidR="00300636">
          <w:instrText xml:space="preserve"> PAGEREF _Toc362533842 \h </w:instrText>
        </w:r>
        <w:r>
          <w:fldChar w:fldCharType="separate"/>
        </w:r>
        <w:r w:rsidR="00300636">
          <w:t>110</w:t>
        </w:r>
        <w:r>
          <w:fldChar w:fldCharType="end"/>
        </w:r>
      </w:hyperlink>
    </w:p>
    <w:p w:rsidR="004C2B95" w:rsidRDefault="004C2B95">
      <w:pPr>
        <w:pStyle w:val="10"/>
        <w:tabs>
          <w:tab w:val="left" w:pos="420"/>
          <w:tab w:val="right" w:leader="dot" w:pos="8296"/>
        </w:tabs>
        <w:rPr>
          <w:rFonts w:ascii="Calibri" w:hAnsi="Calibri" w:cs="黑体"/>
          <w:szCs w:val="22"/>
        </w:rPr>
      </w:pPr>
      <w:hyperlink w:anchor="_Toc362533843" w:history="1">
        <w:r w:rsidR="00300636">
          <w:rPr>
            <w:rStyle w:val="af5"/>
          </w:rPr>
          <w:t>9.</w:t>
        </w:r>
        <w:r w:rsidR="00300636">
          <w:rPr>
            <w:rFonts w:ascii="Calibri" w:hAnsi="Calibri" w:cs="黑体"/>
            <w:szCs w:val="22"/>
          </w:rPr>
          <w:tab/>
        </w:r>
        <w:r w:rsidR="00300636">
          <w:rPr>
            <w:rStyle w:val="af5"/>
            <w:rFonts w:hint="eastAsia"/>
          </w:rPr>
          <w:t>编制历史</w:t>
        </w:r>
        <w:r w:rsidR="00300636">
          <w:tab/>
        </w:r>
        <w:r>
          <w:fldChar w:fldCharType="begin"/>
        </w:r>
        <w:r w:rsidR="00300636">
          <w:instrText xml:space="preserve"> PAGEREF _Toc362533843 \h </w:instrText>
        </w:r>
        <w:r>
          <w:fldChar w:fldCharType="separate"/>
        </w:r>
        <w:r w:rsidR="00300636">
          <w:t>113</w:t>
        </w:r>
        <w:r>
          <w:fldChar w:fldCharType="end"/>
        </w:r>
      </w:hyperlink>
    </w:p>
    <w:p w:rsidR="004C2B95" w:rsidRDefault="004C2B95">
      <w:pPr>
        <w:pStyle w:val="QB7"/>
        <w:ind w:firstLineChars="0" w:firstLine="0"/>
        <w:jc w:val="center"/>
      </w:pPr>
      <w:r>
        <w:fldChar w:fldCharType="end"/>
      </w:r>
    </w:p>
    <w:p w:rsidR="004C2B95" w:rsidRDefault="004C2B95">
      <w:pPr>
        <w:pStyle w:val="QB8"/>
        <w:ind w:firstLine="149"/>
        <w:rPr>
          <w:sz w:val="24"/>
          <w:szCs w:val="24"/>
        </w:rPr>
        <w:sectPr w:rsidR="004C2B95">
          <w:footerReference w:type="default" r:id="rId16"/>
          <w:pgSz w:w="11906" w:h="16838"/>
          <w:pgMar w:top="1440" w:right="1800" w:bottom="1440" w:left="1800" w:header="851" w:footer="992" w:gutter="0"/>
          <w:pgNumType w:start="1"/>
          <w:cols w:space="720"/>
          <w:docGrid w:type="lines" w:linePitch="312"/>
        </w:sectPr>
      </w:pPr>
    </w:p>
    <w:p w:rsidR="004C2B95" w:rsidRDefault="00300636">
      <w:pPr>
        <w:pStyle w:val="QB10"/>
        <w:spacing w:line="240" w:lineRule="auto"/>
      </w:pPr>
      <w:bookmarkStart w:id="6" w:name="_Toc78094813"/>
      <w:bookmarkStart w:id="7" w:name="_Toc230538111"/>
      <w:bookmarkStart w:id="8" w:name="_Toc230538202"/>
      <w:bookmarkStart w:id="9" w:name="_Toc232934803"/>
      <w:bookmarkStart w:id="10" w:name="_Toc362533729"/>
      <w:r>
        <w:rPr>
          <w:rFonts w:hint="eastAsia"/>
        </w:rPr>
        <w:lastRenderedPageBreak/>
        <w:t>范围</w:t>
      </w:r>
      <w:bookmarkEnd w:id="6"/>
      <w:bookmarkEnd w:id="7"/>
      <w:bookmarkEnd w:id="8"/>
      <w:bookmarkEnd w:id="9"/>
      <w:bookmarkEnd w:id="10"/>
    </w:p>
    <w:p w:rsidR="004C2B95" w:rsidRDefault="00300636">
      <w:pPr>
        <w:tabs>
          <w:tab w:val="left" w:pos="840"/>
        </w:tabs>
        <w:autoSpaceDE w:val="0"/>
        <w:autoSpaceDN w:val="0"/>
        <w:adjustRightInd w:val="0"/>
        <w:ind w:firstLine="420"/>
        <w:rPr>
          <w:lang w:val="zh-CN"/>
        </w:rPr>
      </w:pPr>
      <w:bookmarkStart w:id="11" w:name="_Toc78094814"/>
      <w:r>
        <w:rPr>
          <w:lang w:val="zh-CN"/>
        </w:rPr>
        <w:t>本文档是</w:t>
      </w:r>
      <w:r>
        <w:rPr>
          <w:rFonts w:hint="eastAsia"/>
          <w:lang w:val="zh-CN"/>
        </w:rPr>
        <w:t xml:space="preserve">Ajax </w:t>
      </w:r>
      <w:r>
        <w:rPr>
          <w:lang w:val="zh-CN"/>
        </w:rPr>
        <w:t>API</w:t>
      </w:r>
      <w:r>
        <w:rPr>
          <w:rFonts w:hint="eastAsia"/>
          <w:lang w:val="zh-CN"/>
        </w:rPr>
        <w:t>（</w:t>
      </w:r>
      <w:r>
        <w:rPr>
          <w:rFonts w:hint="eastAsia"/>
          <w:lang w:val="zh-CN"/>
        </w:rPr>
        <w:t>Ajax</w:t>
      </w:r>
      <w:r>
        <w:rPr>
          <w:rFonts w:hint="eastAsia"/>
          <w:lang w:val="zh-CN"/>
        </w:rPr>
        <w:t>地图展现）</w:t>
      </w:r>
      <w:r>
        <w:rPr>
          <w:lang w:val="zh-CN"/>
        </w:rPr>
        <w:t>的用户使用手册，是</w:t>
      </w:r>
      <w:r>
        <w:rPr>
          <w:lang w:val="zh-CN"/>
        </w:rPr>
        <w:t>mapabc</w:t>
      </w:r>
      <w:r>
        <w:rPr>
          <w:lang w:val="zh-CN"/>
        </w:rPr>
        <w:t>向广大公众用户提供的</w:t>
      </w:r>
      <w:r>
        <w:rPr>
          <w:rFonts w:hint="eastAsia"/>
          <w:lang w:val="zh-CN"/>
        </w:rPr>
        <w:t>地图和搜索</w:t>
      </w:r>
      <w:r>
        <w:rPr>
          <w:lang w:val="zh-CN"/>
        </w:rPr>
        <w:t>调用接口方法的操作指南</w:t>
      </w:r>
      <w:r>
        <w:rPr>
          <w:rFonts w:hint="eastAsia"/>
          <w:lang w:val="zh-CN"/>
        </w:rPr>
        <w:t>。</w:t>
      </w:r>
      <w:r>
        <w:rPr>
          <w:rFonts w:hint="eastAsia"/>
          <w:lang w:val="zh-CN"/>
        </w:rPr>
        <w:t xml:space="preserve">Ajax </w:t>
      </w:r>
      <w:r>
        <w:rPr>
          <w:lang w:val="zh-CN"/>
        </w:rPr>
        <w:t>API</w:t>
      </w:r>
      <w:r>
        <w:rPr>
          <w:rFonts w:hint="eastAsia"/>
          <w:lang w:val="zh-CN"/>
        </w:rPr>
        <w:t>（</w:t>
      </w:r>
      <w:r>
        <w:rPr>
          <w:rFonts w:hint="eastAsia"/>
          <w:lang w:val="zh-CN"/>
        </w:rPr>
        <w:t>Ajax</w:t>
      </w:r>
      <w:r>
        <w:rPr>
          <w:rFonts w:hint="eastAsia"/>
          <w:lang w:val="zh-CN"/>
        </w:rPr>
        <w:t>地图展现）包括地图</w:t>
      </w:r>
      <w:r>
        <w:rPr>
          <w:rFonts w:hint="eastAsia"/>
          <w:lang w:val="zh-CN"/>
        </w:rPr>
        <w:t>API</w:t>
      </w:r>
      <w:r>
        <w:rPr>
          <w:rFonts w:hint="eastAsia"/>
          <w:lang w:val="zh-CN"/>
        </w:rPr>
        <w:t>和搜索</w:t>
      </w:r>
      <w:r>
        <w:rPr>
          <w:rFonts w:hint="eastAsia"/>
          <w:lang w:val="zh-CN"/>
        </w:rPr>
        <w:t>API</w:t>
      </w:r>
      <w:r>
        <w:rPr>
          <w:rFonts w:hint="eastAsia"/>
          <w:lang w:val="zh-CN"/>
        </w:rPr>
        <w:t>，为用户调用接口提供技术依据。适用于</w:t>
      </w:r>
      <w:r>
        <w:rPr>
          <w:rFonts w:hint="eastAsia"/>
          <w:lang w:val="zh-CN"/>
        </w:rPr>
        <w:t>GSM|GPRS|EDGE|TD-SCDMA</w:t>
      </w:r>
      <w:r>
        <w:rPr>
          <w:rFonts w:hint="eastAsia"/>
          <w:lang w:val="zh-CN"/>
        </w:rPr>
        <w:t>网络。</w:t>
      </w:r>
    </w:p>
    <w:p w:rsidR="004C2B95" w:rsidRDefault="00300636">
      <w:pPr>
        <w:pStyle w:val="QB10"/>
        <w:spacing w:line="240" w:lineRule="auto"/>
      </w:pPr>
      <w:bookmarkStart w:id="12" w:name="_Toc232934804"/>
      <w:bookmarkStart w:id="13" w:name="_Toc362533730"/>
      <w:bookmarkEnd w:id="11"/>
      <w:r>
        <w:rPr>
          <w:rFonts w:hint="eastAsia"/>
        </w:rPr>
        <w:t>规范性引用文件</w:t>
      </w:r>
      <w:bookmarkEnd w:id="12"/>
      <w:bookmarkEnd w:id="13"/>
    </w:p>
    <w:p w:rsidR="004C2B95" w:rsidRDefault="00300636">
      <w:pPr>
        <w:tabs>
          <w:tab w:val="left" w:pos="840"/>
        </w:tabs>
        <w:autoSpaceDE w:val="0"/>
        <w:autoSpaceDN w:val="0"/>
        <w:adjustRightInd w:val="0"/>
        <w:ind w:firstLine="420"/>
        <w:rPr>
          <w:lang w:val="zh-CN"/>
        </w:rPr>
      </w:pPr>
      <w:bookmarkStart w:id="14" w:name="_Toc78094815"/>
      <w:r>
        <w:rPr>
          <w:rFonts w:hint="eastAsia"/>
          <w:lang w:val="zh-CN"/>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4C2B95" w:rsidRDefault="00300636">
      <w:pPr>
        <w:jc w:val="center"/>
        <w:outlineLvl w:val="0"/>
        <w:rPr>
          <w:lang w:val="zh-CN"/>
        </w:rPr>
      </w:pPr>
      <w:r>
        <w:rPr>
          <w:rFonts w:hint="eastAsia"/>
          <w:lang w:val="zh-CN"/>
        </w:rPr>
        <w:t>表</w:t>
      </w:r>
      <w:r>
        <w:rPr>
          <w:rFonts w:hint="eastAsia"/>
          <w:lang w:val="zh-CN"/>
        </w:rPr>
        <w:t xml:space="preserve">2-1 </w:t>
      </w:r>
      <w:r>
        <w:rPr>
          <w:rFonts w:hint="eastAsia"/>
          <w:lang w:val="zh-CN"/>
        </w:rPr>
        <w:t>规范性引用文件表</w:t>
      </w:r>
    </w:p>
    <w:tbl>
      <w:tblPr>
        <w:tblW w:w="7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6"/>
        <w:gridCol w:w="1978"/>
        <w:gridCol w:w="4631"/>
      </w:tblGrid>
      <w:tr w:rsidR="004C2B95">
        <w:trPr>
          <w:trHeight w:val="314"/>
          <w:jc w:val="center"/>
        </w:trPr>
        <w:tc>
          <w:tcPr>
            <w:tcW w:w="896" w:type="dxa"/>
            <w:shd w:val="clear" w:color="auto" w:fill="E6E6E6"/>
          </w:tcPr>
          <w:p w:rsidR="004C2B95" w:rsidRPr="00354031" w:rsidRDefault="00300636">
            <w:pPr>
              <w:pStyle w:val="QB7"/>
              <w:ind w:firstLineChars="0" w:firstLine="0"/>
              <w:rPr>
                <w:sz w:val="21"/>
              </w:rPr>
            </w:pPr>
            <w:r w:rsidRPr="00354031">
              <w:rPr>
                <w:rFonts w:hint="eastAsia"/>
                <w:sz w:val="21"/>
              </w:rPr>
              <w:t>序号</w:t>
            </w:r>
          </w:p>
        </w:tc>
        <w:tc>
          <w:tcPr>
            <w:tcW w:w="1978" w:type="dxa"/>
            <w:shd w:val="clear" w:color="auto" w:fill="E6E6E6"/>
          </w:tcPr>
          <w:p w:rsidR="004C2B95" w:rsidRPr="00354031" w:rsidRDefault="00300636">
            <w:pPr>
              <w:pStyle w:val="QB7"/>
              <w:ind w:firstLineChars="0" w:firstLine="0"/>
              <w:rPr>
                <w:sz w:val="21"/>
              </w:rPr>
            </w:pPr>
            <w:r w:rsidRPr="00354031">
              <w:rPr>
                <w:rFonts w:hint="eastAsia"/>
                <w:sz w:val="21"/>
              </w:rPr>
              <w:t>标准号</w:t>
            </w:r>
          </w:p>
        </w:tc>
        <w:tc>
          <w:tcPr>
            <w:tcW w:w="4631" w:type="dxa"/>
            <w:shd w:val="clear" w:color="auto" w:fill="E6E6E6"/>
          </w:tcPr>
          <w:p w:rsidR="004C2B95" w:rsidRPr="00354031" w:rsidRDefault="00300636">
            <w:pPr>
              <w:pStyle w:val="QB7"/>
              <w:ind w:firstLineChars="0" w:firstLine="0"/>
              <w:rPr>
                <w:sz w:val="21"/>
              </w:rPr>
            </w:pPr>
            <w:r w:rsidRPr="00354031">
              <w:rPr>
                <w:rFonts w:hint="eastAsia"/>
                <w:sz w:val="21"/>
              </w:rPr>
              <w:t>标准名称</w:t>
            </w:r>
          </w:p>
        </w:tc>
      </w:tr>
      <w:tr w:rsidR="004C2B95">
        <w:trPr>
          <w:trHeight w:val="314"/>
          <w:jc w:val="center"/>
        </w:trPr>
        <w:tc>
          <w:tcPr>
            <w:tcW w:w="896" w:type="dxa"/>
          </w:tcPr>
          <w:p w:rsidR="004C2B95" w:rsidRDefault="00300636">
            <w:r>
              <w:rPr>
                <w:rFonts w:hint="eastAsia"/>
              </w:rPr>
              <w:t>1</w:t>
            </w:r>
          </w:p>
        </w:tc>
        <w:tc>
          <w:tcPr>
            <w:tcW w:w="1978" w:type="dxa"/>
          </w:tcPr>
          <w:p w:rsidR="004C2B95" w:rsidRPr="00354031" w:rsidRDefault="004C2B95">
            <w:pPr>
              <w:pStyle w:val="aff0"/>
              <w:ind w:firstLineChars="0" w:firstLine="0"/>
              <w:rPr>
                <w:rFonts w:ascii="Times New Roman"/>
                <w:kern w:val="2"/>
                <w:sz w:val="21"/>
                <w:szCs w:val="24"/>
              </w:rPr>
            </w:pPr>
          </w:p>
        </w:tc>
        <w:tc>
          <w:tcPr>
            <w:tcW w:w="4631" w:type="dxa"/>
          </w:tcPr>
          <w:p w:rsidR="004C2B95" w:rsidRPr="00354031" w:rsidRDefault="004C2B95">
            <w:pPr>
              <w:pStyle w:val="QBa"/>
              <w:rPr>
                <w:rFonts w:ascii="Times New Roman"/>
                <w:kern w:val="2"/>
                <w:sz w:val="21"/>
                <w:szCs w:val="24"/>
              </w:rPr>
            </w:pPr>
          </w:p>
        </w:tc>
      </w:tr>
      <w:tr w:rsidR="004C2B95">
        <w:trPr>
          <w:trHeight w:val="314"/>
          <w:jc w:val="center"/>
        </w:trPr>
        <w:tc>
          <w:tcPr>
            <w:tcW w:w="896" w:type="dxa"/>
          </w:tcPr>
          <w:p w:rsidR="004C2B95" w:rsidRDefault="00300636">
            <w:r>
              <w:rPr>
                <w:rFonts w:hint="eastAsia"/>
              </w:rPr>
              <w:t>2</w:t>
            </w:r>
          </w:p>
        </w:tc>
        <w:tc>
          <w:tcPr>
            <w:tcW w:w="1978" w:type="dxa"/>
          </w:tcPr>
          <w:p w:rsidR="004C2B95" w:rsidRPr="00354031" w:rsidRDefault="004C2B95">
            <w:pPr>
              <w:pStyle w:val="aff0"/>
              <w:ind w:firstLineChars="0" w:firstLine="0"/>
              <w:rPr>
                <w:rFonts w:ascii="Times New Roman"/>
                <w:kern w:val="2"/>
                <w:sz w:val="21"/>
                <w:szCs w:val="24"/>
              </w:rPr>
            </w:pPr>
          </w:p>
        </w:tc>
        <w:tc>
          <w:tcPr>
            <w:tcW w:w="4631" w:type="dxa"/>
          </w:tcPr>
          <w:p w:rsidR="004C2B95" w:rsidRPr="00354031" w:rsidRDefault="004C2B95">
            <w:pPr>
              <w:pStyle w:val="QBa"/>
              <w:rPr>
                <w:rFonts w:ascii="Times New Roman"/>
                <w:kern w:val="2"/>
                <w:sz w:val="21"/>
                <w:szCs w:val="24"/>
              </w:rPr>
            </w:pPr>
          </w:p>
        </w:tc>
      </w:tr>
    </w:tbl>
    <w:p w:rsidR="004C2B95" w:rsidRDefault="004C2B95">
      <w:pPr>
        <w:autoSpaceDE w:val="0"/>
        <w:autoSpaceDN w:val="0"/>
        <w:adjustRightInd w:val="0"/>
        <w:spacing w:after="120"/>
        <w:jc w:val="center"/>
      </w:pPr>
    </w:p>
    <w:p w:rsidR="004C2B95" w:rsidRDefault="00300636">
      <w:pPr>
        <w:pStyle w:val="QB10"/>
        <w:spacing w:line="240" w:lineRule="auto"/>
      </w:pPr>
      <w:bookmarkStart w:id="15" w:name="_Toc362533731"/>
      <w:bookmarkStart w:id="16" w:name="_Toc232934806"/>
      <w:bookmarkEnd w:id="14"/>
      <w:r>
        <w:rPr>
          <w:rFonts w:hint="eastAsia"/>
        </w:rPr>
        <w:t>术语、定义和缩略语</w:t>
      </w:r>
      <w:bookmarkEnd w:id="15"/>
    </w:p>
    <w:p w:rsidR="004C2B95" w:rsidRDefault="00300636">
      <w:pPr>
        <w:pStyle w:val="QB7"/>
        <w:ind w:firstLineChars="0" w:firstLine="420"/>
      </w:pPr>
      <w:r>
        <w:rPr>
          <w:rFonts w:hint="eastAsia"/>
        </w:rPr>
        <w:t>“必须”、“推荐”/“建议”、和“可选”等词语在本标准中的使用需遵循以下指导。</w:t>
      </w:r>
    </w:p>
    <w:p w:rsidR="004C2B95" w:rsidRDefault="00300636">
      <w:pPr>
        <w:pStyle w:val="QB7"/>
        <w:numPr>
          <w:ilvl w:val="0"/>
          <w:numId w:val="8"/>
        </w:numPr>
        <w:ind w:left="1260" w:firstLineChars="0"/>
      </w:pPr>
      <w:r>
        <w:rPr>
          <w:rFonts w:hint="eastAsia"/>
        </w:rPr>
        <w:t>“必选”/“必须”项是指业务、产品和设备所必须提供的功能或性能要求；对应于RFC2119 MUST，REQUIRED，SHALL。</w:t>
      </w:r>
    </w:p>
    <w:p w:rsidR="004C2B95" w:rsidRDefault="00300636">
      <w:pPr>
        <w:pStyle w:val="QB7"/>
        <w:numPr>
          <w:ilvl w:val="0"/>
          <w:numId w:val="8"/>
        </w:numPr>
        <w:ind w:left="1260" w:firstLineChars="0"/>
      </w:pPr>
      <w:r>
        <w:rPr>
          <w:rFonts w:hint="eastAsia"/>
        </w:rPr>
        <w:t>“推荐”/“建议”/“应”项是指在标准中未作强制要求，若业务、产品和设备提供的功能或性能要求被认为更佳；对应于RFC2119 RECOMMENDED，SHOULD。</w:t>
      </w:r>
    </w:p>
    <w:p w:rsidR="004C2B95" w:rsidRDefault="00300636">
      <w:pPr>
        <w:pStyle w:val="QB7"/>
        <w:numPr>
          <w:ilvl w:val="0"/>
          <w:numId w:val="8"/>
        </w:numPr>
        <w:ind w:left="1260" w:firstLineChars="0"/>
      </w:pPr>
      <w:r>
        <w:rPr>
          <w:rFonts w:hint="eastAsia"/>
        </w:rPr>
        <w:t>“可选”/“可”项指参考性要求，是业务、产品和设备在目前阶段可不提供的功能或性能要求；对应于RFC2119 MAY，OPTIONAL。</w:t>
      </w:r>
    </w:p>
    <w:p w:rsidR="004C2B95" w:rsidRDefault="00300636">
      <w:pPr>
        <w:pStyle w:val="QB7"/>
        <w:numPr>
          <w:ilvl w:val="0"/>
          <w:numId w:val="8"/>
        </w:numPr>
        <w:ind w:left="1260" w:firstLineChars="0"/>
      </w:pPr>
      <w:r>
        <w:rPr>
          <w:rFonts w:hint="eastAsia"/>
        </w:rPr>
        <w:t>必不能，不能，不得：表示绝对的禁止；对应于RFC2119 MUST NOT，SHALL NOT。</w:t>
      </w:r>
    </w:p>
    <w:p w:rsidR="004C2B95" w:rsidRDefault="00300636">
      <w:pPr>
        <w:pStyle w:val="QB7"/>
        <w:numPr>
          <w:ilvl w:val="0"/>
          <w:numId w:val="8"/>
        </w:numPr>
        <w:ind w:left="1260" w:firstLineChars="0"/>
      </w:pPr>
      <w:r>
        <w:rPr>
          <w:rFonts w:hint="eastAsia"/>
        </w:rPr>
        <w:t>不推荐，不建议：表示若业务、产品和设备按照所述内容制作，被认为略次；对应于RFC2119 SHOULD NOT，NOT RECOMMENDED。</w:t>
      </w:r>
    </w:p>
    <w:p w:rsidR="004C2B95" w:rsidRDefault="00300636">
      <w:pPr>
        <w:tabs>
          <w:tab w:val="left" w:pos="840"/>
        </w:tabs>
        <w:autoSpaceDE w:val="0"/>
        <w:autoSpaceDN w:val="0"/>
        <w:adjustRightInd w:val="0"/>
        <w:spacing w:after="120"/>
        <w:ind w:firstLine="420"/>
        <w:rPr>
          <w:lang w:val="zh-CN"/>
        </w:rPr>
      </w:pPr>
      <w:r>
        <w:rPr>
          <w:rFonts w:hint="eastAsia"/>
        </w:rPr>
        <w:t>规范中除了明确指明为</w:t>
      </w:r>
      <w:r>
        <w:rPr>
          <w:rFonts w:hint="eastAsia"/>
        </w:rPr>
        <w:t xml:space="preserve"> </w:t>
      </w:r>
      <w:r>
        <w:rPr>
          <w:rFonts w:hint="eastAsia"/>
        </w:rPr>
        <w:t>“推荐”</w:t>
      </w:r>
      <w:r>
        <w:rPr>
          <w:rFonts w:hint="eastAsia"/>
        </w:rPr>
        <w:t>/</w:t>
      </w:r>
      <w:r>
        <w:rPr>
          <w:rFonts w:hint="eastAsia"/>
        </w:rPr>
        <w:t>“建议”、“可选”外，均为必须要求。</w:t>
      </w:r>
    </w:p>
    <w:p w:rsidR="004C2B95" w:rsidRDefault="00300636">
      <w:pPr>
        <w:pStyle w:val="QB2"/>
        <w:tabs>
          <w:tab w:val="clear" w:pos="567"/>
          <w:tab w:val="left" w:pos="987"/>
        </w:tabs>
        <w:spacing w:line="240" w:lineRule="auto"/>
        <w:ind w:left="993"/>
      </w:pPr>
      <w:bookmarkStart w:id="17" w:name="_Toc362533732"/>
      <w:bookmarkStart w:id="18" w:name="_Toc232934805"/>
      <w:r>
        <w:rPr>
          <w:rFonts w:hint="eastAsia"/>
        </w:rPr>
        <w:t>术语和定义</w:t>
      </w:r>
      <w:bookmarkEnd w:id="17"/>
    </w:p>
    <w:p w:rsidR="004C2B95" w:rsidRDefault="004C2B95">
      <w:pPr>
        <w:pStyle w:val="QB7"/>
        <w:ind w:firstLine="420"/>
        <w:rPr>
          <w:del w:id="19" w:author="唐依芳" w:date="2013-07-25T14:26:00Z"/>
        </w:rPr>
      </w:pPr>
    </w:p>
    <w:p w:rsidR="004C2B95" w:rsidRDefault="00300636">
      <w:pPr>
        <w:jc w:val="center"/>
        <w:rPr>
          <w:szCs w:val="21"/>
        </w:rPr>
      </w:pPr>
      <w:r>
        <w:rPr>
          <w:rFonts w:hint="eastAsia"/>
          <w:szCs w:val="21"/>
          <w:lang w:val="zh-CN"/>
        </w:rPr>
        <w:t>表</w:t>
      </w:r>
      <w:r>
        <w:rPr>
          <w:rFonts w:hint="eastAsia"/>
          <w:szCs w:val="21"/>
          <w:lang w:val="zh-CN"/>
        </w:rPr>
        <w:t xml:space="preserve">3-1  </w:t>
      </w:r>
      <w:r>
        <w:rPr>
          <w:rFonts w:hint="eastAsia"/>
          <w:szCs w:val="21"/>
          <w:lang w:val="zh-CN"/>
        </w:rPr>
        <w:t>术语</w:t>
      </w:r>
      <w:r>
        <w:rPr>
          <w:rFonts w:hint="eastAsia"/>
          <w:szCs w:val="21"/>
          <w:lang w:val="zh-CN"/>
        </w:rPr>
        <w:t>/</w:t>
      </w:r>
      <w:r>
        <w:rPr>
          <w:rFonts w:hint="eastAsia"/>
          <w:szCs w:val="21"/>
          <w:lang w:val="zh-CN"/>
        </w:rPr>
        <w:t>定义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6713"/>
      </w:tblGrid>
      <w:tr w:rsidR="004C2B95">
        <w:tc>
          <w:tcPr>
            <w:tcW w:w="1809" w:type="dxa"/>
            <w:vAlign w:val="center"/>
          </w:tcPr>
          <w:p w:rsidR="004C2B95" w:rsidRDefault="00300636">
            <w:pPr>
              <w:jc w:val="center"/>
              <w:rPr>
                <w:rFonts w:ascii="宋体" w:hAnsi="宋体"/>
                <w:sz w:val="18"/>
                <w:szCs w:val="18"/>
              </w:rPr>
            </w:pPr>
            <w:r>
              <w:rPr>
                <w:rFonts w:ascii="宋体" w:hAnsi="宋体" w:hint="eastAsia"/>
                <w:sz w:val="18"/>
                <w:szCs w:val="18"/>
              </w:rPr>
              <w:t>术语/定义</w:t>
            </w:r>
          </w:p>
        </w:tc>
        <w:tc>
          <w:tcPr>
            <w:tcW w:w="6713" w:type="dxa"/>
            <w:vAlign w:val="center"/>
          </w:tcPr>
          <w:p w:rsidR="004C2B95" w:rsidRDefault="00300636">
            <w:pPr>
              <w:jc w:val="center"/>
              <w:rPr>
                <w:rFonts w:ascii="宋体" w:hAnsi="宋体"/>
                <w:sz w:val="18"/>
                <w:szCs w:val="18"/>
              </w:rPr>
            </w:pPr>
            <w:r>
              <w:rPr>
                <w:rFonts w:ascii="宋体" w:hAnsi="宋体" w:hint="eastAsia"/>
                <w:sz w:val="18"/>
                <w:szCs w:val="18"/>
              </w:rPr>
              <w:t>解释</w:t>
            </w:r>
          </w:p>
        </w:tc>
      </w:tr>
      <w:tr w:rsidR="004C2B95">
        <w:tc>
          <w:tcPr>
            <w:tcW w:w="1809" w:type="dxa"/>
            <w:vAlign w:val="center"/>
          </w:tcPr>
          <w:p w:rsidR="004C2B95" w:rsidRDefault="00300636">
            <w:pPr>
              <w:jc w:val="center"/>
              <w:rPr>
                <w:rFonts w:ascii="宋体" w:hAnsi="宋体"/>
                <w:sz w:val="18"/>
                <w:szCs w:val="18"/>
              </w:rPr>
            </w:pPr>
            <w:r>
              <w:rPr>
                <w:rFonts w:ascii="宋体" w:hAnsi="宋体" w:hint="eastAsia"/>
                <w:sz w:val="18"/>
                <w:szCs w:val="18"/>
              </w:rPr>
              <w:t>地图API</w:t>
            </w:r>
          </w:p>
        </w:tc>
        <w:tc>
          <w:tcPr>
            <w:tcW w:w="6713" w:type="dxa"/>
            <w:vAlign w:val="center"/>
          </w:tcPr>
          <w:p w:rsidR="004C2B95" w:rsidRDefault="00300636">
            <w:pPr>
              <w:jc w:val="left"/>
              <w:rPr>
                <w:rFonts w:ascii="宋体" w:hAnsi="宋体"/>
                <w:sz w:val="18"/>
                <w:szCs w:val="18"/>
              </w:rPr>
            </w:pPr>
            <w:r>
              <w:rPr>
                <w:rFonts w:ascii="宋体" w:hAnsi="宋体" w:hint="eastAsia"/>
                <w:sz w:val="18"/>
                <w:szCs w:val="18"/>
              </w:rPr>
              <w:t>地图API采用Ajax地图展现，向用户提供JavaScript地图接口，能够让用户在HTML页面中构建自己的Ajax地图应用。</w:t>
            </w:r>
          </w:p>
        </w:tc>
      </w:tr>
      <w:tr w:rsidR="004C2B95">
        <w:tc>
          <w:tcPr>
            <w:tcW w:w="1809" w:type="dxa"/>
            <w:vAlign w:val="center"/>
          </w:tcPr>
          <w:p w:rsidR="004C2B95" w:rsidRDefault="00300636">
            <w:pPr>
              <w:jc w:val="center"/>
              <w:rPr>
                <w:rFonts w:ascii="宋体" w:hAnsi="宋体"/>
                <w:sz w:val="18"/>
                <w:szCs w:val="18"/>
              </w:rPr>
            </w:pPr>
            <w:r>
              <w:rPr>
                <w:rFonts w:ascii="宋体" w:hAnsi="宋体" w:hint="eastAsia"/>
                <w:sz w:val="18"/>
                <w:szCs w:val="18"/>
              </w:rPr>
              <w:t>搜索API</w:t>
            </w:r>
          </w:p>
        </w:tc>
        <w:tc>
          <w:tcPr>
            <w:tcW w:w="6713" w:type="dxa"/>
            <w:vAlign w:val="center"/>
          </w:tcPr>
          <w:p w:rsidR="004C2B95" w:rsidRDefault="00300636">
            <w:pPr>
              <w:jc w:val="left"/>
              <w:rPr>
                <w:rFonts w:ascii="宋体" w:hAnsi="宋体"/>
                <w:sz w:val="18"/>
                <w:szCs w:val="18"/>
              </w:rPr>
            </w:pPr>
            <w:r>
              <w:rPr>
                <w:rFonts w:ascii="宋体" w:hAnsi="宋体" w:hint="eastAsia"/>
                <w:sz w:val="18"/>
                <w:szCs w:val="18"/>
              </w:rPr>
              <w:t>搜索API向用户提供JavaScript的数据检索计算接口，所有查询结果都可以展现在Ajax地图中。</w:t>
            </w:r>
          </w:p>
        </w:tc>
      </w:tr>
    </w:tbl>
    <w:p w:rsidR="004C2B95" w:rsidRDefault="00300636">
      <w:pPr>
        <w:pStyle w:val="QB2"/>
        <w:tabs>
          <w:tab w:val="clear" w:pos="567"/>
          <w:tab w:val="left" w:pos="987"/>
        </w:tabs>
        <w:spacing w:line="240" w:lineRule="auto"/>
        <w:ind w:left="993"/>
      </w:pPr>
      <w:bookmarkStart w:id="20" w:name="_Toc362533733"/>
      <w:r>
        <w:rPr>
          <w:rFonts w:hint="eastAsia"/>
        </w:rPr>
        <w:lastRenderedPageBreak/>
        <w:t>缩略语</w:t>
      </w:r>
      <w:bookmarkEnd w:id="20"/>
    </w:p>
    <w:p w:rsidR="004C2B95" w:rsidRDefault="00300636">
      <w:pPr>
        <w:jc w:val="center"/>
        <w:rPr>
          <w:szCs w:val="21"/>
          <w:lang w:val="zh-CN"/>
        </w:rPr>
      </w:pPr>
      <w:r>
        <w:rPr>
          <w:rFonts w:hint="eastAsia"/>
          <w:szCs w:val="21"/>
          <w:lang w:val="zh-CN"/>
        </w:rPr>
        <w:t>表</w:t>
      </w:r>
      <w:r>
        <w:rPr>
          <w:rFonts w:hint="eastAsia"/>
          <w:szCs w:val="21"/>
          <w:lang w:val="zh-CN"/>
        </w:rPr>
        <w:t xml:space="preserve">3-2 </w:t>
      </w:r>
      <w:r>
        <w:rPr>
          <w:rFonts w:hint="eastAsia"/>
          <w:szCs w:val="21"/>
          <w:lang w:val="zh-CN"/>
        </w:rPr>
        <w:t>缩略语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7"/>
        <w:gridCol w:w="3748"/>
        <w:gridCol w:w="3527"/>
      </w:tblGrid>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缩略语</w:t>
            </w:r>
          </w:p>
        </w:tc>
        <w:tc>
          <w:tcPr>
            <w:tcW w:w="3748"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英文全称</w:t>
            </w:r>
          </w:p>
        </w:tc>
        <w:tc>
          <w:tcPr>
            <w:tcW w:w="352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中文含义</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GIS</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Geographic Information System</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地理信息系统</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POI</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Point of Interest</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兴趣点</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kern w:val="0"/>
                <w:szCs w:val="22"/>
              </w:rPr>
              <w:t>HTTP</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Hypertext Transfer Protocol</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超文本传输协议</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kern w:val="0"/>
                <w:szCs w:val="22"/>
              </w:rPr>
              <w:t>HTTPS</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HTTP Secure</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超文本传输协议安全</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API</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Application Programming Interface</w:t>
            </w:r>
          </w:p>
        </w:tc>
        <w:tc>
          <w:tcPr>
            <w:tcW w:w="3527" w:type="dxa"/>
          </w:tcPr>
          <w:p w:rsidR="004C2B95" w:rsidRDefault="004C2B95">
            <w:pPr>
              <w:autoSpaceDE w:val="0"/>
              <w:autoSpaceDN w:val="0"/>
              <w:adjustRightInd w:val="0"/>
              <w:jc w:val="left"/>
              <w:rPr>
                <w:rFonts w:ascii="宋体" w:hAnsi="宋体" w:cs="Arial"/>
                <w:kern w:val="0"/>
                <w:szCs w:val="22"/>
              </w:rPr>
            </w:pPr>
            <w:hyperlink r:id="rId17" w:tgtFrame="_blank" w:history="1">
              <w:r w:rsidR="00300636">
                <w:rPr>
                  <w:rFonts w:ascii="宋体" w:hAnsi="宋体" w:cs="Arial"/>
                  <w:kern w:val="0"/>
                  <w:szCs w:val="22"/>
                </w:rPr>
                <w:t>应用程序</w:t>
              </w:r>
            </w:hyperlink>
            <w:r w:rsidR="00300636">
              <w:rPr>
                <w:rFonts w:ascii="宋体" w:hAnsi="宋体" w:cs="Arial"/>
                <w:kern w:val="0"/>
                <w:szCs w:val="22"/>
              </w:rPr>
              <w:t>编程接口</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kern w:val="0"/>
                <w:szCs w:val="22"/>
              </w:rPr>
              <w:t>XML</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Extensible Markup Language</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扩展标记语言</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hint="eastAsia"/>
                <w:kern w:val="0"/>
                <w:szCs w:val="22"/>
              </w:rPr>
              <w:t>LBS</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Location Based Service</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基于位置的服务</w:t>
            </w:r>
          </w:p>
        </w:tc>
      </w:tr>
      <w:tr w:rsidR="004C2B95">
        <w:tc>
          <w:tcPr>
            <w:tcW w:w="1247" w:type="dxa"/>
          </w:tcPr>
          <w:p w:rsidR="004C2B95" w:rsidRDefault="00300636">
            <w:pPr>
              <w:autoSpaceDE w:val="0"/>
              <w:autoSpaceDN w:val="0"/>
              <w:adjustRightInd w:val="0"/>
              <w:jc w:val="center"/>
              <w:rPr>
                <w:rFonts w:ascii="宋体" w:hAnsi="宋体" w:cs="Arial"/>
                <w:kern w:val="0"/>
                <w:szCs w:val="22"/>
              </w:rPr>
            </w:pPr>
            <w:r>
              <w:rPr>
                <w:rFonts w:ascii="宋体" w:hAnsi="宋体" w:cs="Arial"/>
                <w:kern w:val="0"/>
                <w:szCs w:val="22"/>
              </w:rPr>
              <w:t>URL</w:t>
            </w:r>
          </w:p>
        </w:tc>
        <w:tc>
          <w:tcPr>
            <w:tcW w:w="3748" w:type="dxa"/>
          </w:tcPr>
          <w:p w:rsidR="004C2B95" w:rsidRDefault="00300636">
            <w:pPr>
              <w:autoSpaceDE w:val="0"/>
              <w:autoSpaceDN w:val="0"/>
              <w:adjustRightInd w:val="0"/>
              <w:jc w:val="left"/>
              <w:rPr>
                <w:rFonts w:ascii="宋体" w:hAnsi="宋体" w:cs="Arial"/>
                <w:kern w:val="0"/>
                <w:szCs w:val="22"/>
              </w:rPr>
            </w:pPr>
            <w:r>
              <w:rPr>
                <w:rFonts w:ascii="宋体" w:hAnsi="宋体" w:cs="Arial"/>
                <w:kern w:val="0"/>
                <w:szCs w:val="22"/>
              </w:rPr>
              <w:t>Uniform Resource Locator</w:t>
            </w:r>
          </w:p>
        </w:tc>
        <w:tc>
          <w:tcPr>
            <w:tcW w:w="3527" w:type="dxa"/>
          </w:tcPr>
          <w:p w:rsidR="004C2B95" w:rsidRDefault="00300636">
            <w:pPr>
              <w:autoSpaceDE w:val="0"/>
              <w:autoSpaceDN w:val="0"/>
              <w:adjustRightInd w:val="0"/>
              <w:jc w:val="left"/>
              <w:rPr>
                <w:rFonts w:ascii="宋体" w:hAnsi="宋体" w:cs="Arial"/>
                <w:kern w:val="0"/>
                <w:szCs w:val="22"/>
              </w:rPr>
            </w:pPr>
            <w:r>
              <w:rPr>
                <w:rFonts w:ascii="宋体" w:hAnsi="宋体" w:cs="Arial" w:hint="eastAsia"/>
                <w:kern w:val="0"/>
                <w:szCs w:val="22"/>
              </w:rPr>
              <w:t>全球资源定位器</w:t>
            </w:r>
          </w:p>
        </w:tc>
      </w:tr>
    </w:tbl>
    <w:p w:rsidR="004C2B95" w:rsidRDefault="00300636">
      <w:pPr>
        <w:pStyle w:val="QB10"/>
        <w:tabs>
          <w:tab w:val="clear" w:pos="425"/>
        </w:tabs>
        <w:spacing w:line="240" w:lineRule="auto"/>
        <w:ind w:left="0" w:firstLine="0"/>
      </w:pPr>
      <w:bookmarkStart w:id="21" w:name="_Toc327185407"/>
      <w:bookmarkStart w:id="22" w:name="_Toc332811360"/>
      <w:bookmarkStart w:id="23" w:name="_Toc362533734"/>
      <w:bookmarkStart w:id="24" w:name="_Toc327185408"/>
      <w:bookmarkEnd w:id="18"/>
      <w:r>
        <w:rPr>
          <w:rFonts w:hint="eastAsia"/>
        </w:rPr>
        <w:t>GIS系统结构</w:t>
      </w:r>
      <w:bookmarkEnd w:id="21"/>
      <w:bookmarkEnd w:id="22"/>
      <w:bookmarkEnd w:id="23"/>
    </w:p>
    <w:p w:rsidR="004C2B95" w:rsidRDefault="00300636">
      <w:pPr>
        <w:pStyle w:val="QB2"/>
      </w:pPr>
      <w:bookmarkStart w:id="25" w:name="_Toc332811361"/>
      <w:bookmarkStart w:id="26" w:name="_Toc362533735"/>
      <w:r>
        <w:rPr>
          <w:rFonts w:hint="eastAsia"/>
        </w:rPr>
        <w:t>GIS</w:t>
      </w:r>
      <w:r>
        <w:rPr>
          <w:rFonts w:hint="eastAsia"/>
        </w:rPr>
        <w:t>系统在位置服务中的位置</w:t>
      </w:r>
      <w:bookmarkEnd w:id="24"/>
      <w:bookmarkEnd w:id="25"/>
      <w:bookmarkEnd w:id="26"/>
    </w:p>
    <w:p w:rsidR="004C2B95" w:rsidRDefault="004C2B95">
      <w:pPr>
        <w:jc w:val="center"/>
      </w:pPr>
      <w:r w:rsidRPr="004C2B95">
        <w:object w:dxaOrig="11221" w:dyaOrig="5889">
          <v:shape id="Picture 1" o:spid="_x0000_i1025" type="#_x0000_t75" style="width:415.5pt;height:218.25pt" o:ole="">
            <v:imagedata r:id="rId18" o:title=""/>
          </v:shape>
          <o:OLEObject Type="Embed" ProgID="Visio.Drawing.11" ShapeID="Picture 1" DrawAspect="Content" ObjectID="_1513705252" r:id="rId19"/>
        </w:object>
      </w:r>
    </w:p>
    <w:p w:rsidR="004C2B95" w:rsidRDefault="00300636">
      <w:pPr>
        <w:jc w:val="center"/>
      </w:pPr>
      <w:r>
        <w:rPr>
          <w:rFonts w:hint="eastAsia"/>
        </w:rPr>
        <w:t>图</w:t>
      </w:r>
      <w:r>
        <w:rPr>
          <w:rFonts w:hint="eastAsia"/>
        </w:rPr>
        <w:t>-4-1GIS</w:t>
      </w:r>
      <w:r>
        <w:rPr>
          <w:rFonts w:hint="eastAsia"/>
        </w:rPr>
        <w:t>系统在位置服务中的位置示意图</w:t>
      </w:r>
    </w:p>
    <w:p w:rsidR="004C2B95" w:rsidRDefault="00300636">
      <w:pPr>
        <w:ind w:firstLine="420"/>
        <w:jc w:val="left"/>
        <w:rPr>
          <w:szCs w:val="21"/>
        </w:rPr>
      </w:pPr>
      <w:r>
        <w:rPr>
          <w:rFonts w:hint="eastAsia"/>
        </w:rPr>
        <w:t>本文将对基于</w:t>
      </w:r>
      <w:r>
        <w:rPr>
          <w:rFonts w:hint="eastAsia"/>
        </w:rPr>
        <w:t>GIS JavaScript API</w:t>
      </w:r>
      <w:r>
        <w:rPr>
          <w:rFonts w:hint="eastAsia"/>
        </w:rPr>
        <w:t>开发</w:t>
      </w:r>
      <w:r>
        <w:rPr>
          <w:rFonts w:hint="eastAsia"/>
        </w:rPr>
        <w:t>PC</w:t>
      </w:r>
      <w:r>
        <w:rPr>
          <w:rFonts w:hint="eastAsia"/>
        </w:rPr>
        <w:t>浏览器应用进行说明。</w:t>
      </w:r>
    </w:p>
    <w:p w:rsidR="004C2B95" w:rsidRDefault="00300636">
      <w:pPr>
        <w:pStyle w:val="QB2"/>
      </w:pPr>
      <w:bookmarkStart w:id="27" w:name="_Toc327185409"/>
      <w:bookmarkStart w:id="28" w:name="_Toc332811362"/>
      <w:bookmarkStart w:id="29" w:name="_Toc362533736"/>
      <w:r>
        <w:rPr>
          <w:rFonts w:hint="eastAsia"/>
        </w:rPr>
        <w:t>网元功能描述</w:t>
      </w:r>
      <w:bookmarkEnd w:id="27"/>
      <w:bookmarkEnd w:id="28"/>
      <w:bookmarkEnd w:id="29"/>
    </w:p>
    <w:p w:rsidR="004C2B95" w:rsidRDefault="00300636">
      <w:pPr>
        <w:ind w:firstLine="420"/>
        <w:rPr>
          <w:b/>
        </w:rPr>
      </w:pPr>
      <w:r>
        <w:rPr>
          <w:rFonts w:hint="eastAsia"/>
          <w:b/>
        </w:rPr>
        <w:t>客户端</w:t>
      </w:r>
    </w:p>
    <w:p w:rsidR="004C2B95" w:rsidRDefault="00300636">
      <w:pPr>
        <w:numPr>
          <w:ilvl w:val="0"/>
          <w:numId w:val="9"/>
        </w:numPr>
      </w:pPr>
      <w:r>
        <w:rPr>
          <w:rFonts w:hint="eastAsia"/>
        </w:rPr>
        <w:t>PC</w:t>
      </w:r>
      <w:r>
        <w:rPr>
          <w:rFonts w:hint="eastAsia"/>
        </w:rPr>
        <w:t>浏览器应用：通过调用</w:t>
      </w:r>
      <w:r>
        <w:rPr>
          <w:rFonts w:hint="eastAsia"/>
        </w:rPr>
        <w:t>GIS</w:t>
      </w:r>
      <w:r>
        <w:rPr>
          <w:rFonts w:hint="eastAsia"/>
        </w:rPr>
        <w:t>的</w:t>
      </w:r>
      <w:r>
        <w:rPr>
          <w:rFonts w:hint="eastAsia"/>
        </w:rPr>
        <w:t>JavaScript</w:t>
      </w:r>
      <w:r>
        <w:rPr>
          <w:rFonts w:hint="eastAsia"/>
        </w:rPr>
        <w:t>版地图</w:t>
      </w:r>
      <w:r>
        <w:rPr>
          <w:rFonts w:hint="eastAsia"/>
        </w:rPr>
        <w:t>API</w:t>
      </w:r>
      <w:r>
        <w:rPr>
          <w:rFonts w:hint="eastAsia"/>
        </w:rPr>
        <w:t>开发的</w:t>
      </w:r>
      <w:r>
        <w:rPr>
          <w:rFonts w:hint="eastAsia"/>
        </w:rPr>
        <w:t>Web</w:t>
      </w:r>
      <w:r>
        <w:rPr>
          <w:rFonts w:hint="eastAsia"/>
        </w:rPr>
        <w:t>应用，运行于</w:t>
      </w:r>
      <w:r>
        <w:rPr>
          <w:rFonts w:hint="eastAsia"/>
        </w:rPr>
        <w:t>PC</w:t>
      </w:r>
      <w:r>
        <w:rPr>
          <w:rFonts w:hint="eastAsia"/>
        </w:rPr>
        <w:t>浏览器。</w:t>
      </w:r>
    </w:p>
    <w:p w:rsidR="004C2B95" w:rsidRDefault="00300636">
      <w:pPr>
        <w:numPr>
          <w:ilvl w:val="0"/>
          <w:numId w:val="9"/>
        </w:numPr>
      </w:pPr>
      <w:r>
        <w:rPr>
          <w:rFonts w:hint="eastAsia"/>
        </w:rPr>
        <w:t>WAP</w:t>
      </w:r>
      <w:r>
        <w:rPr>
          <w:rFonts w:hint="eastAsia"/>
        </w:rPr>
        <w:t>、短彩信及其他应用：通过调用</w:t>
      </w:r>
      <w:r>
        <w:rPr>
          <w:rFonts w:hint="eastAsia"/>
        </w:rPr>
        <w:t>GIS</w:t>
      </w:r>
      <w:r>
        <w:rPr>
          <w:rFonts w:hint="eastAsia"/>
        </w:rPr>
        <w:t>的</w:t>
      </w:r>
      <w:r>
        <w:rPr>
          <w:rFonts w:hint="eastAsia"/>
        </w:rPr>
        <w:t>Web</w:t>
      </w:r>
      <w:r>
        <w:rPr>
          <w:rFonts w:hint="eastAsia"/>
        </w:rPr>
        <w:t>服务版地图</w:t>
      </w:r>
      <w:r>
        <w:rPr>
          <w:rFonts w:hint="eastAsia"/>
        </w:rPr>
        <w:t>API</w:t>
      </w:r>
      <w:r>
        <w:rPr>
          <w:rFonts w:hint="eastAsia"/>
        </w:rPr>
        <w:t>开发的</w:t>
      </w:r>
      <w:r>
        <w:rPr>
          <w:rFonts w:hint="eastAsia"/>
        </w:rPr>
        <w:t>WAP</w:t>
      </w:r>
      <w:r>
        <w:rPr>
          <w:rFonts w:hint="eastAsia"/>
        </w:rPr>
        <w:t>、短彩信及其他应用，客户端请求先发送至业务平台，由业务平台将请求转换成标准接口协议发送至</w:t>
      </w:r>
      <w:r>
        <w:rPr>
          <w:rFonts w:hint="eastAsia"/>
        </w:rPr>
        <w:t>GIS</w:t>
      </w:r>
      <w:r>
        <w:rPr>
          <w:rFonts w:hint="eastAsia"/>
        </w:rPr>
        <w:t>系统。</w:t>
      </w:r>
    </w:p>
    <w:p w:rsidR="004C2B95" w:rsidRDefault="00300636">
      <w:pPr>
        <w:ind w:left="420"/>
        <w:rPr>
          <w:b/>
        </w:rPr>
      </w:pPr>
      <w:r>
        <w:rPr>
          <w:rFonts w:hint="eastAsia"/>
          <w:b/>
        </w:rPr>
        <w:lastRenderedPageBreak/>
        <w:t>业务层</w:t>
      </w:r>
    </w:p>
    <w:p w:rsidR="004C2B95" w:rsidRDefault="00300636">
      <w:pPr>
        <w:numPr>
          <w:ilvl w:val="0"/>
          <w:numId w:val="9"/>
        </w:numPr>
      </w:pPr>
      <w:r>
        <w:rPr>
          <w:rFonts w:hint="eastAsia"/>
        </w:rPr>
        <w:t>地图业务平台：</w:t>
      </w:r>
      <w:r>
        <w:rPr>
          <w:rFonts w:hint="eastAsia"/>
          <w:lang w:val="zh-CN"/>
        </w:rPr>
        <w:t>为客户端提供位置应用及服务的业务系统。如手机地图</w:t>
      </w:r>
      <w:r>
        <w:rPr>
          <w:rFonts w:hint="eastAsia"/>
          <w:lang w:val="zh-CN"/>
        </w:rPr>
        <w:t>HMP</w:t>
      </w:r>
      <w:r>
        <w:rPr>
          <w:rFonts w:hint="eastAsia"/>
          <w:lang w:val="zh-CN"/>
        </w:rPr>
        <w:t>平台，车载导航</w:t>
      </w:r>
      <w:r>
        <w:rPr>
          <w:rFonts w:hint="eastAsia"/>
          <w:lang w:val="zh-CN"/>
        </w:rPr>
        <w:t>NIP</w:t>
      </w:r>
      <w:r>
        <w:rPr>
          <w:rFonts w:hint="eastAsia"/>
          <w:lang w:val="zh-CN"/>
        </w:rPr>
        <w:t>平台，面向用户提供手机地图、车载导航等应用服务，其负责业务页面的呈现，与</w:t>
      </w:r>
      <w:r>
        <w:rPr>
          <w:rFonts w:hint="eastAsia"/>
          <w:lang w:val="zh-CN"/>
        </w:rPr>
        <w:t>MSP</w:t>
      </w:r>
      <w:r>
        <w:rPr>
          <w:rFonts w:hint="eastAsia"/>
          <w:lang w:val="zh-CN"/>
        </w:rPr>
        <w:t>（手机业务管理服务器）交互处理请求、用户请求结果下发，业务数据的统计等。</w:t>
      </w:r>
    </w:p>
    <w:p w:rsidR="004C2B95" w:rsidRDefault="00300636">
      <w:pPr>
        <w:ind w:left="420"/>
        <w:rPr>
          <w:b/>
        </w:rPr>
      </w:pPr>
      <w:r>
        <w:rPr>
          <w:rFonts w:hint="eastAsia"/>
          <w:b/>
        </w:rPr>
        <w:t>资源层</w:t>
      </w:r>
    </w:p>
    <w:p w:rsidR="004C2B95" w:rsidRDefault="00300636">
      <w:pPr>
        <w:numPr>
          <w:ilvl w:val="0"/>
          <w:numId w:val="9"/>
        </w:numPr>
      </w:pPr>
      <w:r>
        <w:rPr>
          <w:rFonts w:hint="eastAsia"/>
        </w:rPr>
        <w:t>GIS</w:t>
      </w:r>
      <w:r>
        <w:rPr>
          <w:rFonts w:hint="eastAsia"/>
        </w:rPr>
        <w:t>系统：与资源分发网关连接，开放</w:t>
      </w:r>
      <w:r>
        <w:rPr>
          <w:rFonts w:hint="eastAsia"/>
        </w:rPr>
        <w:t>GIS</w:t>
      </w:r>
      <w:r>
        <w:rPr>
          <w:rFonts w:hint="eastAsia"/>
        </w:rPr>
        <w:t>能力并响应应用的请求，</w:t>
      </w:r>
      <w:r>
        <w:rPr>
          <w:rFonts w:hint="eastAsia"/>
          <w:lang w:val="zh-CN"/>
        </w:rPr>
        <w:t>提供与之需求相对应的</w:t>
      </w:r>
      <w:r>
        <w:rPr>
          <w:rFonts w:hint="eastAsia"/>
          <w:lang w:val="zh-CN"/>
        </w:rPr>
        <w:t>GIS</w:t>
      </w:r>
      <w:r>
        <w:rPr>
          <w:rFonts w:hint="eastAsia"/>
          <w:lang w:val="zh-CN"/>
        </w:rPr>
        <w:t>服务功能，如地图服务、地理编码服务、逆地理编码服务、路径搜索服务等</w:t>
      </w:r>
      <w:r>
        <w:rPr>
          <w:rFonts w:hint="eastAsia"/>
        </w:rPr>
        <w:t>。</w:t>
      </w:r>
    </w:p>
    <w:p w:rsidR="004C2B95" w:rsidRDefault="00300636">
      <w:pPr>
        <w:numPr>
          <w:ilvl w:val="0"/>
          <w:numId w:val="9"/>
        </w:numPr>
      </w:pPr>
      <w:r>
        <w:rPr>
          <w:rFonts w:hint="eastAsia"/>
        </w:rPr>
        <w:t>实时交通处理系统：实时交通信息源处理子系统，将原始交通信息源处理成符合要求的交通信息源数据。</w:t>
      </w:r>
      <w:r>
        <w:rPr>
          <w:rFonts w:hint="eastAsia"/>
        </w:rPr>
        <w:t>GIS</w:t>
      </w:r>
      <w:r>
        <w:rPr>
          <w:rFonts w:hint="eastAsia"/>
        </w:rPr>
        <w:t>与其对接，调用处理后的交通信息源并与</w:t>
      </w:r>
      <w:r>
        <w:rPr>
          <w:rFonts w:hint="eastAsia"/>
        </w:rPr>
        <w:t>GIS</w:t>
      </w:r>
      <w:r>
        <w:rPr>
          <w:rFonts w:hint="eastAsia"/>
        </w:rPr>
        <w:t>中地图数据结合对外提供交通信息服务。</w:t>
      </w:r>
    </w:p>
    <w:p w:rsidR="004C2B95" w:rsidRDefault="004C2B95">
      <w:pPr>
        <w:tabs>
          <w:tab w:val="left" w:pos="840"/>
        </w:tabs>
        <w:autoSpaceDE w:val="0"/>
        <w:autoSpaceDN w:val="0"/>
        <w:adjustRightInd w:val="0"/>
        <w:ind w:left="420"/>
        <w:rPr>
          <w:lang w:val="zh-CN"/>
        </w:rPr>
      </w:pPr>
    </w:p>
    <w:p w:rsidR="004C2B95" w:rsidRDefault="00300636">
      <w:pPr>
        <w:pStyle w:val="QB2"/>
      </w:pPr>
      <w:bookmarkStart w:id="30" w:name="_Toc327185410"/>
      <w:bookmarkStart w:id="31" w:name="_Toc332811363"/>
      <w:bookmarkStart w:id="32" w:name="_Toc362533737"/>
      <w:r>
        <w:rPr>
          <w:rFonts w:hint="eastAsia"/>
        </w:rPr>
        <w:t>接口描述</w:t>
      </w:r>
      <w:bookmarkEnd w:id="30"/>
      <w:bookmarkEnd w:id="31"/>
      <w:bookmarkEnd w:id="32"/>
    </w:p>
    <w:p w:rsidR="004C2B95" w:rsidRDefault="00300636">
      <w:pPr>
        <w:pStyle w:val="12"/>
        <w:widowControl/>
        <w:tabs>
          <w:tab w:val="left" w:pos="840"/>
        </w:tabs>
        <w:autoSpaceDE w:val="0"/>
        <w:autoSpaceDN w:val="0"/>
        <w:adjustRightInd w:val="0"/>
        <w:ind w:firstLineChars="0"/>
      </w:pPr>
      <w:r>
        <w:rPr>
          <w:rFonts w:hint="eastAsia"/>
        </w:rPr>
        <w:t>I_1</w:t>
      </w:r>
      <w:r>
        <w:rPr>
          <w:rFonts w:hint="eastAsia"/>
          <w:lang w:val="zh-CN"/>
        </w:rPr>
        <w:t>接口</w:t>
      </w:r>
      <w:r>
        <w:rPr>
          <w:rFonts w:hint="eastAsia"/>
        </w:rPr>
        <w:t>：</w:t>
      </w:r>
      <w:r>
        <w:rPr>
          <w:rFonts w:hint="eastAsia"/>
        </w:rPr>
        <w:t>JavaScript</w:t>
      </w:r>
      <w:r>
        <w:rPr>
          <w:rFonts w:hint="eastAsia"/>
        </w:rPr>
        <w:t>版</w:t>
      </w:r>
      <w:r>
        <w:rPr>
          <w:rFonts w:hint="eastAsia"/>
        </w:rPr>
        <w:t>API</w:t>
      </w:r>
      <w:r>
        <w:rPr>
          <w:rFonts w:hint="eastAsia"/>
        </w:rPr>
        <w:t>调用后台</w:t>
      </w:r>
      <w:r>
        <w:rPr>
          <w:rFonts w:hint="eastAsia"/>
        </w:rPr>
        <w:t>GIS</w:t>
      </w:r>
      <w:r>
        <w:rPr>
          <w:rFonts w:hint="eastAsia"/>
        </w:rPr>
        <w:t>服务的接口，接口类型为</w:t>
      </w:r>
      <w:r>
        <w:rPr>
          <w:rFonts w:hint="eastAsia"/>
        </w:rPr>
        <w:t>REST</w:t>
      </w:r>
      <w:r>
        <w:rPr>
          <w:rFonts w:hint="eastAsia"/>
        </w:rPr>
        <w:t>，详见《位置业务</w:t>
      </w:r>
      <w:r>
        <w:rPr>
          <w:rFonts w:hint="eastAsia"/>
        </w:rPr>
        <w:t>GIS</w:t>
      </w:r>
      <w:r>
        <w:rPr>
          <w:rFonts w:hint="eastAsia"/>
        </w:rPr>
        <w:t>系统</w:t>
      </w:r>
      <w:r>
        <w:rPr>
          <w:rFonts w:hint="eastAsia"/>
        </w:rPr>
        <w:t>WEB</w:t>
      </w:r>
      <w:r>
        <w:rPr>
          <w:rFonts w:hint="eastAsia"/>
        </w:rPr>
        <w:t>服务版</w:t>
      </w:r>
      <w:r>
        <w:rPr>
          <w:rFonts w:hint="eastAsia"/>
        </w:rPr>
        <w:t>API</w:t>
      </w:r>
      <w:r>
        <w:rPr>
          <w:rFonts w:hint="eastAsia"/>
        </w:rPr>
        <w:t>开发手册》，业务在使用</w:t>
      </w:r>
      <w:r>
        <w:rPr>
          <w:rFonts w:hint="eastAsia"/>
        </w:rPr>
        <w:t>JavaScript</w:t>
      </w:r>
      <w:r>
        <w:rPr>
          <w:rFonts w:hint="eastAsia"/>
        </w:rPr>
        <w:t>版</w:t>
      </w:r>
      <w:r>
        <w:rPr>
          <w:rFonts w:hint="eastAsia"/>
        </w:rPr>
        <w:t>API</w:t>
      </w:r>
      <w:r>
        <w:rPr>
          <w:rFonts w:hint="eastAsia"/>
        </w:rPr>
        <w:t>开发应用时，不需关心该接口传递的参数，只需了解本文说明的</w:t>
      </w:r>
      <w:r>
        <w:rPr>
          <w:rFonts w:hint="eastAsia"/>
        </w:rPr>
        <w:t>API</w:t>
      </w:r>
      <w:r>
        <w:rPr>
          <w:rFonts w:hint="eastAsia"/>
        </w:rPr>
        <w:t>函数即可。</w:t>
      </w:r>
    </w:p>
    <w:p w:rsidR="004C2B95" w:rsidRDefault="00300636">
      <w:pPr>
        <w:pStyle w:val="12"/>
        <w:widowControl/>
        <w:tabs>
          <w:tab w:val="left" w:pos="840"/>
        </w:tabs>
        <w:autoSpaceDE w:val="0"/>
        <w:autoSpaceDN w:val="0"/>
        <w:adjustRightInd w:val="0"/>
        <w:ind w:firstLineChars="0"/>
      </w:pPr>
      <w:r>
        <w:rPr>
          <w:rFonts w:hint="eastAsia"/>
        </w:rPr>
        <w:t>I_2</w:t>
      </w:r>
      <w:r>
        <w:rPr>
          <w:rFonts w:hint="eastAsia"/>
          <w:lang w:val="zh-CN"/>
        </w:rPr>
        <w:t>接口</w:t>
      </w:r>
      <w:r>
        <w:rPr>
          <w:rFonts w:hint="eastAsia"/>
        </w:rPr>
        <w:t>：</w:t>
      </w:r>
      <w:r>
        <w:rPr>
          <w:rFonts w:hint="eastAsia"/>
          <w:lang w:val="zh-CN"/>
        </w:rPr>
        <w:t>获取实时交通数据的实时交通数据接口，接口定义详见《实时交通处理平台接口规范》</w:t>
      </w:r>
      <w:r>
        <w:rPr>
          <w:rFonts w:hint="eastAsia"/>
          <w:lang w:val="zh-CN"/>
        </w:rPr>
        <w:t xml:space="preserve"> </w:t>
      </w:r>
      <w:r>
        <w:rPr>
          <w:rFonts w:hint="eastAsia"/>
          <w:lang w:val="zh-CN"/>
        </w:rPr>
        <w:t>。</w:t>
      </w:r>
    </w:p>
    <w:p w:rsidR="004C2B95" w:rsidRDefault="00300636">
      <w:pPr>
        <w:pStyle w:val="QB10"/>
        <w:spacing w:line="240" w:lineRule="auto"/>
      </w:pPr>
      <w:bookmarkStart w:id="33" w:name="_Toc332811364"/>
      <w:bookmarkStart w:id="34" w:name="_Toc362533738"/>
      <w:r>
        <w:rPr>
          <w:rFonts w:hint="eastAsia"/>
        </w:rPr>
        <w:t>快速入门</w:t>
      </w:r>
      <w:bookmarkEnd w:id="33"/>
      <w:bookmarkEnd w:id="34"/>
    </w:p>
    <w:p w:rsidR="004C2B95" w:rsidRDefault="00300636">
      <w:pPr>
        <w:ind w:firstLine="420"/>
      </w:pPr>
      <w:r>
        <w:rPr>
          <w:rFonts w:hint="eastAsia"/>
        </w:rPr>
        <w:t>该</w:t>
      </w:r>
      <w:r>
        <w:rPr>
          <w:rFonts w:hint="eastAsia"/>
        </w:rPr>
        <w:t>API</w:t>
      </w:r>
      <w:r>
        <w:rPr>
          <w:rFonts w:hint="eastAsia"/>
        </w:rPr>
        <w:t>提供了地图</w:t>
      </w:r>
      <w:r>
        <w:rPr>
          <w:rFonts w:hint="eastAsia"/>
        </w:rPr>
        <w:t>API</w:t>
      </w:r>
      <w:r>
        <w:rPr>
          <w:rFonts w:hint="eastAsia"/>
        </w:rPr>
        <w:t>和搜索</w:t>
      </w:r>
      <w:r>
        <w:rPr>
          <w:rFonts w:hint="eastAsia"/>
        </w:rPr>
        <w:t>API</w:t>
      </w:r>
      <w:r>
        <w:rPr>
          <w:rFonts w:hint="eastAsia"/>
        </w:rPr>
        <w:t>。其中地图</w:t>
      </w:r>
      <w:r>
        <w:rPr>
          <w:rFonts w:hint="eastAsia"/>
        </w:rPr>
        <w:t>API</w:t>
      </w:r>
      <w:r>
        <w:rPr>
          <w:rFonts w:hint="eastAsia"/>
        </w:rPr>
        <w:t>采用</w:t>
      </w:r>
      <w:r>
        <w:rPr>
          <w:rFonts w:hint="eastAsia"/>
        </w:rPr>
        <w:t>Ajax</w:t>
      </w:r>
      <w:r>
        <w:rPr>
          <w:rFonts w:hint="eastAsia"/>
        </w:rPr>
        <w:t>地图展现，为用户封装了</w:t>
      </w:r>
      <w:r>
        <w:rPr>
          <w:rFonts w:hint="eastAsia"/>
        </w:rPr>
        <w:t>JavaScript</w:t>
      </w:r>
      <w:r>
        <w:rPr>
          <w:rFonts w:hint="eastAsia"/>
        </w:rPr>
        <w:t>地图调用接口，能够让您在</w:t>
      </w:r>
      <w:r>
        <w:rPr>
          <w:rFonts w:hint="eastAsia"/>
        </w:rPr>
        <w:t>HTML</w:t>
      </w:r>
      <w:r>
        <w:rPr>
          <w:rFonts w:hint="eastAsia"/>
        </w:rPr>
        <w:t>中方便的构建</w:t>
      </w:r>
      <w:r>
        <w:rPr>
          <w:rFonts w:hint="eastAsia"/>
        </w:rPr>
        <w:t>Ajax</w:t>
      </w:r>
      <w:r>
        <w:rPr>
          <w:rFonts w:hint="eastAsia"/>
        </w:rPr>
        <w:t>地图应用；搜索</w:t>
      </w:r>
      <w:r>
        <w:rPr>
          <w:rFonts w:hint="eastAsia"/>
        </w:rPr>
        <w:t>API</w:t>
      </w:r>
      <w:r>
        <w:rPr>
          <w:rFonts w:hint="eastAsia"/>
        </w:rPr>
        <w:t>是基于</w:t>
      </w:r>
      <w:r>
        <w:rPr>
          <w:rFonts w:hint="eastAsia"/>
        </w:rPr>
        <w:t>JavaScript</w:t>
      </w:r>
      <w:r>
        <w:rPr>
          <w:rFonts w:hint="eastAsia"/>
        </w:rPr>
        <w:t>的地图数据检索计算接口，所有搜索结果都可以展现在</w:t>
      </w:r>
      <w:r>
        <w:rPr>
          <w:rFonts w:hint="eastAsia"/>
        </w:rPr>
        <w:t>Ajax</w:t>
      </w:r>
      <w:r>
        <w:rPr>
          <w:rFonts w:hint="eastAsia"/>
        </w:rPr>
        <w:t>地图上。</w:t>
      </w:r>
    </w:p>
    <w:p w:rsidR="004C2B95" w:rsidRDefault="00300636">
      <w:pPr>
        <w:ind w:firstLine="420"/>
      </w:pPr>
      <w:r>
        <w:rPr>
          <w:rFonts w:hint="eastAsia"/>
        </w:rPr>
        <w:t>使用该</w:t>
      </w:r>
      <w:r>
        <w:rPr>
          <w:rFonts w:hint="eastAsia"/>
        </w:rPr>
        <w:t>API</w:t>
      </w:r>
      <w:r>
        <w:rPr>
          <w:rFonts w:hint="eastAsia"/>
        </w:rPr>
        <w:t>步骤：</w:t>
      </w:r>
    </w:p>
    <w:p w:rsidR="004C2B95" w:rsidRDefault="00300636">
      <w:pPr>
        <w:ind w:firstLine="420"/>
      </w:pPr>
      <w:r>
        <w:rPr>
          <w:rFonts w:hint="eastAsia"/>
        </w:rPr>
        <w:t>1</w:t>
      </w:r>
      <w:r>
        <w:rPr>
          <w:rFonts w:hint="eastAsia"/>
        </w:rPr>
        <w:t>）向位置服务基地申请账户，具体申请请联系基地片区经理及相关负责人。</w:t>
      </w:r>
    </w:p>
    <w:p w:rsidR="004C2B95" w:rsidRDefault="00300636">
      <w:pPr>
        <w:ind w:firstLine="420"/>
      </w:pPr>
      <w:r>
        <w:rPr>
          <w:rFonts w:hint="eastAsia"/>
        </w:rPr>
        <w:t>2</w:t>
      </w:r>
      <w:r>
        <w:rPr>
          <w:rFonts w:hint="eastAsia"/>
        </w:rPr>
        <w:t>）在地图页面头部添加</w:t>
      </w:r>
      <w:r>
        <w:rPr>
          <w:rFonts w:hint="eastAsia"/>
        </w:rPr>
        <w:t>API</w:t>
      </w:r>
      <w:r>
        <w:rPr>
          <w:rFonts w:hint="eastAsia"/>
        </w:rPr>
        <w:t>引用地址，并将申请获得的账户信息传递到引用地址中。通常情况我们会把它添加到</w:t>
      </w:r>
      <w:r>
        <w:rPr>
          <w:rFonts w:hint="eastAsia"/>
        </w:rPr>
        <w:t>&lt;head&gt;</w:t>
      </w:r>
      <w:r>
        <w:rPr>
          <w:rFonts w:hint="eastAsia"/>
        </w:rPr>
        <w:t>区域中。</w:t>
      </w:r>
    </w:p>
    <w:p w:rsidR="004C2B95" w:rsidRDefault="00300636">
      <w:pPr>
        <w:ind w:firstLine="420"/>
      </w:pPr>
      <w:r>
        <w:rPr>
          <w:rFonts w:hint="eastAsia"/>
        </w:rPr>
        <w:t>3</w:t>
      </w:r>
      <w:r>
        <w:rPr>
          <w:rFonts w:hint="eastAsia"/>
        </w:rPr>
        <w:t>）在页面中添加一个用于装载地图的容器：</w:t>
      </w:r>
    </w:p>
    <w:p w:rsidR="004C2B95" w:rsidRDefault="00300636">
      <w:pPr>
        <w:ind w:firstLine="420"/>
      </w:pPr>
      <w:r>
        <w:rPr>
          <w:rFonts w:hint="eastAsia"/>
        </w:rPr>
        <w:t>示例：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C2B95">
        <w:tc>
          <w:tcPr>
            <w:tcW w:w="8522" w:type="dxa"/>
          </w:tcPr>
          <w:p w:rsidR="004C2B95" w:rsidRDefault="00300636">
            <w:r>
              <w:rPr>
                <w:rFonts w:hint="eastAsia"/>
              </w:rPr>
              <w:t>&lt;</w:t>
            </w:r>
            <w:r>
              <w:t>div id="mapObj" style="width: 400px; height: 300px"&gt;&lt;/div&gt;</w:t>
            </w:r>
            <w:r>
              <w:rPr>
                <w:rFonts w:hint="eastAsia"/>
              </w:rPr>
              <w:t xml:space="preserve"> </w:t>
            </w:r>
          </w:p>
          <w:p w:rsidR="004C2B95" w:rsidRDefault="00300636">
            <w:r>
              <w:rPr>
                <w:rFonts w:hint="eastAsia"/>
              </w:rPr>
              <w:t>宽度和高度可以根据您页面的大小进行相应的调整。</w:t>
            </w:r>
          </w:p>
        </w:tc>
      </w:tr>
    </w:tbl>
    <w:p w:rsidR="004C2B95" w:rsidRDefault="00300636">
      <w:pPr>
        <w:ind w:firstLine="420"/>
      </w:pPr>
      <w:r>
        <w:rPr>
          <w:rFonts w:hint="eastAsia"/>
        </w:rPr>
        <w:t>4</w:t>
      </w:r>
      <w:r>
        <w:rPr>
          <w:rFonts w:hint="eastAsia"/>
        </w:rPr>
        <w:t>）使用</w:t>
      </w:r>
      <w:r>
        <w:rPr>
          <w:rFonts w:hint="eastAsia"/>
        </w:rPr>
        <w:t>Javascript</w:t>
      </w:r>
      <w:r>
        <w:rPr>
          <w:rFonts w:hint="eastAsia"/>
        </w:rPr>
        <w:t>语言，创建地图对象：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C2B95">
        <w:tc>
          <w:tcPr>
            <w:tcW w:w="8522" w:type="dxa"/>
          </w:tcPr>
          <w:p w:rsidR="004C2B95" w:rsidRDefault="00300636">
            <w:r>
              <w:t>&lt;script type="text/javascript"&gt;</w:t>
            </w:r>
          </w:p>
          <w:p w:rsidR="004C2B95" w:rsidRDefault="00300636">
            <w:pPr>
              <w:ind w:firstLine="420"/>
            </w:pPr>
            <w:r>
              <w:rPr>
                <w:rFonts w:hint="eastAsia"/>
              </w:rPr>
              <w:t xml:space="preserve"> var mapObj=new MMap("mapObj");//</w:t>
            </w:r>
            <w:r>
              <w:rPr>
                <w:rFonts w:hint="eastAsia"/>
              </w:rPr>
              <w:t>创建地图对象</w:t>
            </w:r>
          </w:p>
          <w:p w:rsidR="004C2B95" w:rsidRDefault="00300636">
            <w:r>
              <w:t>&lt;/script&gt;</w:t>
            </w:r>
          </w:p>
        </w:tc>
      </w:tr>
    </w:tbl>
    <w:p w:rsidR="004C2B95" w:rsidRDefault="00300636">
      <w:pPr>
        <w:ind w:firstLine="420"/>
      </w:pPr>
      <w:r>
        <w:rPr>
          <w:rFonts w:hint="eastAsia"/>
        </w:rPr>
        <w:t>5</w:t>
      </w:r>
      <w:r>
        <w:rPr>
          <w:rFonts w:hint="eastAsia"/>
        </w:rPr>
        <w:t>）完整代码示例：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4C2B95">
        <w:tc>
          <w:tcPr>
            <w:tcW w:w="8522" w:type="dxa"/>
          </w:tcPr>
          <w:p w:rsidR="004C2B95" w:rsidRDefault="00300636">
            <w:r>
              <w:t xml:space="preserve">&lt;!DOCTYPE html PUBLIC "-//W3C//DTD XHTML 1.0 Transitional//EN" "http://www.w3.org/TR/xhtml1/DTD/xhtml1-transitional.dtd"&gt; </w:t>
            </w:r>
          </w:p>
          <w:p w:rsidR="004C2B95" w:rsidRDefault="00300636">
            <w:r>
              <w:t xml:space="preserve"> &lt;html xmlns="http://www.w3.org/1999/xhtml"&gt;</w:t>
            </w:r>
          </w:p>
          <w:p w:rsidR="004C2B95" w:rsidRDefault="00300636">
            <w:r>
              <w:lastRenderedPageBreak/>
              <w:t xml:space="preserve"> &lt;head&gt;</w:t>
            </w:r>
          </w:p>
          <w:p w:rsidR="004C2B95" w:rsidRDefault="00300636">
            <w:pPr>
              <w:jc w:val="left"/>
            </w:pPr>
            <w:r>
              <w:rPr>
                <w:rFonts w:hint="eastAsia"/>
              </w:rPr>
              <w:t xml:space="preserve"> </w:t>
            </w:r>
            <w:r>
              <w:rPr>
                <w:rFonts w:hint="eastAsia"/>
                <w:b/>
              </w:rPr>
              <w:t>&lt;script type="text/javascript" src="</w:t>
            </w:r>
            <w:r>
              <w:rPr>
                <w:b/>
              </w:rPr>
              <w:t>http://</w:t>
            </w:r>
            <w:r>
              <w:rPr>
                <w:rFonts w:hint="eastAsia"/>
                <w:b/>
              </w:rPr>
              <w:t xml:space="preserve"> IPxxxx:xx/xxx</w:t>
            </w:r>
            <w:r>
              <w:rPr>
                <w:b/>
              </w:rPr>
              <w:t>?ability=apiserver&amp;abilityuri=webapi/auth.json&amp;t=ajaxmap&amp;v=3.0&amp;key=</w:t>
            </w:r>
            <w:r>
              <w:rPr>
                <w:rFonts w:hint="eastAsia"/>
                <w:b/>
              </w:rPr>
              <w:t>密钥</w:t>
            </w:r>
            <w:r>
              <w:rPr>
                <w:rFonts w:hint="eastAsia"/>
                <w:b/>
              </w:rPr>
              <w:t>"&gt;&lt;/script&gt;</w:t>
            </w:r>
            <w:r>
              <w:rPr>
                <w:rFonts w:hint="eastAsia"/>
              </w:rPr>
              <w:t xml:space="preserve">  //</w:t>
            </w:r>
            <w:r>
              <w:rPr>
                <w:rFonts w:hint="eastAsia"/>
              </w:rPr>
              <w:t>引用</w:t>
            </w:r>
            <w:r>
              <w:rPr>
                <w:rFonts w:hint="eastAsia"/>
              </w:rPr>
              <w:t>javascript</w:t>
            </w:r>
          </w:p>
          <w:p w:rsidR="004C2B95" w:rsidRDefault="00300636">
            <w:r>
              <w:t>&lt;/head&gt;</w:t>
            </w:r>
          </w:p>
          <w:p w:rsidR="004C2B95" w:rsidRDefault="00300636">
            <w:r>
              <w:t>&lt;body&gt;</w:t>
            </w:r>
          </w:p>
          <w:p w:rsidR="004C2B95" w:rsidRDefault="00300636">
            <w:r>
              <w:t>&lt;div id="mapObj" style="width: 400px; height: 300px"&gt;&lt;/div&gt;</w:t>
            </w:r>
          </w:p>
          <w:p w:rsidR="004C2B95" w:rsidRDefault="00300636">
            <w:r>
              <w:t>&lt;script type="text/javascript"&gt;</w:t>
            </w:r>
          </w:p>
          <w:p w:rsidR="004C2B95" w:rsidRDefault="00300636">
            <w:r>
              <w:t xml:space="preserve">var mapObj,toolbar,overview,scale; var opt = { </w:t>
            </w:r>
          </w:p>
          <w:p w:rsidR="004C2B95" w:rsidRDefault="00300636">
            <w:r>
              <w:t>level:13,//</w:t>
            </w:r>
            <w:r>
              <w:rPr>
                <w:rFonts w:hint="eastAsia"/>
              </w:rPr>
              <w:t>初始地图视野级别</w:t>
            </w:r>
            <w:r>
              <w:t xml:space="preserve"> </w:t>
            </w:r>
          </w:p>
          <w:p w:rsidR="004C2B95" w:rsidRDefault="00300636">
            <w:r>
              <w:t>center:new MMap.LngLat(116.397428,39.90923),//</w:t>
            </w:r>
            <w:r>
              <w:rPr>
                <w:rFonts w:hint="eastAsia"/>
              </w:rPr>
              <w:t>设置地图中心点</w:t>
            </w:r>
            <w:r>
              <w:t xml:space="preserve"> </w:t>
            </w:r>
          </w:p>
          <w:p w:rsidR="004C2B95" w:rsidRDefault="00300636">
            <w:r>
              <w:t>doubleClickZoom:true,//</w:t>
            </w:r>
            <w:r>
              <w:rPr>
                <w:rFonts w:hint="eastAsia"/>
              </w:rPr>
              <w:t>双击放大地图</w:t>
            </w:r>
            <w:r>
              <w:t xml:space="preserve"> </w:t>
            </w:r>
          </w:p>
          <w:p w:rsidR="004C2B95" w:rsidRDefault="00300636">
            <w:r>
              <w:t>scrollwheel:true//</w:t>
            </w:r>
            <w:r>
              <w:rPr>
                <w:rFonts w:hint="eastAsia"/>
              </w:rPr>
              <w:t>鼠标滚轮缩放地图</w:t>
            </w:r>
            <w:r>
              <w:t xml:space="preserve"> </w:t>
            </w:r>
          </w:p>
          <w:p w:rsidR="004C2B95" w:rsidRDefault="00300636">
            <w:r>
              <w:t xml:space="preserve">} </w:t>
            </w:r>
          </w:p>
          <w:p w:rsidR="004C2B95" w:rsidRDefault="00300636">
            <w:r>
              <w:t xml:space="preserve">mapObj = new MMap.Map("mapObj",opt); </w:t>
            </w:r>
          </w:p>
          <w:p w:rsidR="004C2B95" w:rsidRDefault="00300636">
            <w:r>
              <w:t xml:space="preserve">mapObj.plugin(["MMap.ToolBar","MMap.OverView","MMap.Scale"],function() </w:t>
            </w:r>
          </w:p>
          <w:p w:rsidR="004C2B95" w:rsidRDefault="00300636">
            <w:r>
              <w:t xml:space="preserve">{ </w:t>
            </w:r>
          </w:p>
          <w:p w:rsidR="004C2B95" w:rsidRDefault="00300636">
            <w:r>
              <w:t xml:space="preserve">toolbar = new MMap.ToolBar(); </w:t>
            </w:r>
          </w:p>
          <w:p w:rsidR="004C2B95" w:rsidRDefault="00300636">
            <w:r>
              <w:t>toolbar.autoPosition=false; //</w:t>
            </w:r>
            <w:r>
              <w:rPr>
                <w:rFonts w:hint="eastAsia"/>
              </w:rPr>
              <w:t>加载工具条</w:t>
            </w:r>
            <w:r>
              <w:t xml:space="preserve"> </w:t>
            </w:r>
          </w:p>
          <w:p w:rsidR="004C2B95" w:rsidRDefault="00300636">
            <w:r>
              <w:t xml:space="preserve">mapObj.addControl(toolbar); </w:t>
            </w:r>
          </w:p>
          <w:p w:rsidR="004C2B95" w:rsidRDefault="00300636">
            <w:r>
              <w:t>overview = new MMap.OverView(); //</w:t>
            </w:r>
            <w:r>
              <w:rPr>
                <w:rFonts w:hint="eastAsia"/>
              </w:rPr>
              <w:t>加载鹰眼</w:t>
            </w:r>
            <w:r>
              <w:t xml:space="preserve"> </w:t>
            </w:r>
          </w:p>
          <w:p w:rsidR="004C2B95" w:rsidRDefault="00300636">
            <w:r>
              <w:t xml:space="preserve">mapObj.addControl(overview); </w:t>
            </w:r>
          </w:p>
          <w:p w:rsidR="004C2B95" w:rsidRDefault="00300636">
            <w:r>
              <w:t>scale = new MMap.Scale(); //</w:t>
            </w:r>
            <w:r>
              <w:rPr>
                <w:rFonts w:hint="eastAsia"/>
              </w:rPr>
              <w:t>加载比例尺</w:t>
            </w:r>
            <w:r>
              <w:t xml:space="preserve"> </w:t>
            </w:r>
          </w:p>
          <w:p w:rsidR="004C2B95" w:rsidRDefault="00300636">
            <w:r>
              <w:t xml:space="preserve">mapObj.addControl(scale); </w:t>
            </w:r>
          </w:p>
          <w:p w:rsidR="004C2B95" w:rsidRDefault="00300636">
            <w:r>
              <w:t>}); &lt;/script&gt;</w:t>
            </w:r>
          </w:p>
          <w:p w:rsidR="004C2B95" w:rsidRDefault="00300636">
            <w:r>
              <w:t>&lt;/body&gt;</w:t>
            </w:r>
          </w:p>
          <w:p w:rsidR="004C2B95" w:rsidRDefault="00300636">
            <w:pPr>
              <w:rPr>
                <w:rFonts w:ascii="Calibri" w:hAnsi="Calibri"/>
                <w:color w:val="1F497D"/>
                <w:szCs w:val="21"/>
              </w:rPr>
            </w:pPr>
            <w:r>
              <w:t>&lt;/html&gt;</w:t>
            </w:r>
          </w:p>
        </w:tc>
      </w:tr>
    </w:tbl>
    <w:p w:rsidR="004C2B95" w:rsidRDefault="00300636">
      <w:pPr>
        <w:pStyle w:val="QB2"/>
        <w:spacing w:line="240" w:lineRule="auto"/>
        <w:rPr>
          <w:rFonts w:ascii="黑体" w:hAnsi="Times New Roman"/>
        </w:rPr>
      </w:pPr>
      <w:r>
        <w:rPr>
          <w:rFonts w:hint="eastAsia"/>
        </w:rPr>
        <w:lastRenderedPageBreak/>
        <w:t>直连引用</w:t>
      </w:r>
      <w:r>
        <w:rPr>
          <w:rFonts w:hint="eastAsia"/>
        </w:rPr>
        <w:t>api</w:t>
      </w:r>
      <w:r>
        <w:rPr>
          <w:rFonts w:hint="eastAsia"/>
        </w:rPr>
        <w:t>参数说明</w:t>
      </w:r>
    </w:p>
    <w:p w:rsidR="004C2B95" w:rsidRDefault="00300636">
      <w:pPr>
        <w:ind w:firstLine="420"/>
        <w:jc w:val="left"/>
        <w:rPr>
          <w:b/>
        </w:rPr>
      </w:pPr>
      <w:r>
        <w:rPr>
          <w:rFonts w:hint="eastAsia"/>
        </w:rPr>
        <w:t>引入语句：</w:t>
      </w:r>
      <w:r>
        <w:rPr>
          <w:rFonts w:hint="eastAsia"/>
          <w:b/>
        </w:rPr>
        <w:t>&lt;script type="text/javascript" src="</w:t>
      </w:r>
      <w:r>
        <w:rPr>
          <w:b/>
        </w:rPr>
        <w:t>http://</w:t>
      </w:r>
      <w:r>
        <w:rPr>
          <w:rFonts w:hint="eastAsia"/>
          <w:b/>
        </w:rPr>
        <w:t xml:space="preserve"> IPxxxx:xx/xxx</w:t>
      </w:r>
      <w:r>
        <w:rPr>
          <w:b/>
        </w:rPr>
        <w:t>?ability=apiserver&amp;abilityuri=webapi/auth.json&amp;t=ajaxmap&amp;v=3.0&amp;key=</w:t>
      </w:r>
      <w:r>
        <w:rPr>
          <w:rFonts w:hint="eastAsia"/>
          <w:b/>
        </w:rPr>
        <w:t>密钥</w:t>
      </w:r>
      <w:r>
        <w:rPr>
          <w:rFonts w:hint="eastAsia"/>
          <w:b/>
        </w:rPr>
        <w:t>"&gt;&lt;/script&gt;</w:t>
      </w:r>
    </w:p>
    <w:p w:rsidR="004C2B95" w:rsidRDefault="00300636">
      <w:pPr>
        <w:ind w:firstLine="420"/>
        <w:jc w:val="left"/>
      </w:pPr>
      <w:r>
        <w:rPr>
          <w:rFonts w:hint="eastAsia"/>
        </w:rPr>
        <w:t>其中：</w:t>
      </w:r>
    </w:p>
    <w:p w:rsidR="004C2B95" w:rsidRDefault="00300636">
      <w:pPr>
        <w:ind w:firstLine="420"/>
        <w:jc w:val="left"/>
      </w:pPr>
      <w:r>
        <w:rPr>
          <w:rFonts w:hint="eastAsia"/>
        </w:rPr>
        <w:t>t</w:t>
      </w:r>
      <w:r>
        <w:rPr>
          <w:rFonts w:hint="eastAsia"/>
        </w:rPr>
        <w:t>：使用</w:t>
      </w:r>
      <w:r>
        <w:rPr>
          <w:rFonts w:hint="eastAsia"/>
        </w:rPr>
        <w:t>JavaScript API</w:t>
      </w:r>
      <w:r>
        <w:rPr>
          <w:rFonts w:hint="eastAsia"/>
        </w:rPr>
        <w:t>，包括了地图功能和搜索功能，固定值为</w:t>
      </w:r>
      <w:r>
        <w:rPr>
          <w:rFonts w:hint="eastAsia"/>
        </w:rPr>
        <w:t>ajaxmap</w:t>
      </w:r>
      <w:r>
        <w:rPr>
          <w:rFonts w:hint="eastAsia"/>
        </w:rPr>
        <w:t>。</w:t>
      </w:r>
    </w:p>
    <w:p w:rsidR="004C2B95" w:rsidRDefault="00300636">
      <w:pPr>
        <w:ind w:firstLine="420"/>
        <w:jc w:val="left"/>
      </w:pPr>
      <w:r>
        <w:rPr>
          <w:rFonts w:hint="eastAsia"/>
        </w:rPr>
        <w:t>v</w:t>
      </w:r>
      <w:r>
        <w:rPr>
          <w:rFonts w:hint="eastAsia"/>
        </w:rPr>
        <w:t>：</w:t>
      </w:r>
      <w:r>
        <w:rPr>
          <w:rFonts w:hint="eastAsia"/>
        </w:rPr>
        <w:t>Api</w:t>
      </w:r>
      <w:r>
        <w:rPr>
          <w:rFonts w:hint="eastAsia"/>
        </w:rPr>
        <w:t>版本号。</w:t>
      </w:r>
    </w:p>
    <w:p w:rsidR="004C2B95" w:rsidRDefault="00300636">
      <w:pPr>
        <w:ind w:firstLine="420"/>
        <w:jc w:val="left"/>
        <w:rPr>
          <w:rFonts w:ascii="宋体" w:hAnsi="宋体"/>
          <w:szCs w:val="21"/>
        </w:rPr>
      </w:pPr>
      <w:r>
        <w:rPr>
          <w:rFonts w:hint="eastAsia"/>
        </w:rPr>
        <w:t>key</w:t>
      </w:r>
      <w:r>
        <w:rPr>
          <w:rFonts w:ascii="宋体" w:hAnsi="宋体" w:hint="eastAsia"/>
          <w:szCs w:val="21"/>
        </w:rPr>
        <w:t>：gis分配给业务的密钥。</w:t>
      </w:r>
    </w:p>
    <w:p w:rsidR="004C2B95" w:rsidRDefault="00300636">
      <w:pPr>
        <w:pStyle w:val="QB2"/>
        <w:spacing w:line="240" w:lineRule="auto"/>
        <w:rPr>
          <w:rFonts w:ascii="黑体" w:hAnsi="Times New Roman"/>
        </w:rPr>
      </w:pPr>
      <w:r>
        <w:rPr>
          <w:rFonts w:hint="eastAsia"/>
        </w:rPr>
        <w:t>物联网网关引用</w:t>
      </w:r>
      <w:r>
        <w:rPr>
          <w:rFonts w:hint="eastAsia"/>
        </w:rPr>
        <w:t>api</w:t>
      </w:r>
      <w:r>
        <w:rPr>
          <w:rFonts w:hint="eastAsia"/>
        </w:rPr>
        <w:t>参数说明</w:t>
      </w:r>
    </w:p>
    <w:p w:rsidR="004C2B95" w:rsidRDefault="00300636">
      <w:pPr>
        <w:ind w:firstLine="420"/>
        <w:jc w:val="left"/>
        <w:rPr>
          <w:b/>
        </w:rPr>
      </w:pPr>
      <w:r>
        <w:rPr>
          <w:rFonts w:hint="eastAsia"/>
        </w:rPr>
        <w:t>引入语句：</w:t>
      </w:r>
      <w:r>
        <w:rPr>
          <w:rFonts w:hint="eastAsia"/>
          <w:b/>
        </w:rPr>
        <w:t>&lt;script type="text/javascript" src="http:// IPxxxx:xx/xxx?&amp;key=</w:t>
      </w:r>
      <w:r>
        <w:rPr>
          <w:rFonts w:hint="eastAsia"/>
          <w:b/>
        </w:rPr>
        <w:t>密钥</w:t>
      </w:r>
      <w:r>
        <w:rPr>
          <w:rFonts w:hint="eastAsia"/>
          <w:b/>
        </w:rPr>
        <w:t xml:space="preserve"> &amp;</w:t>
      </w:r>
      <w:r>
        <w:rPr>
          <w:b/>
        </w:rPr>
        <w:t xml:space="preserve"> omp_appid=</w:t>
      </w:r>
      <w:r>
        <w:rPr>
          <w:rFonts w:hint="eastAsia"/>
          <w:b/>
        </w:rPr>
        <w:t>***&amp;omp_url=</w:t>
      </w:r>
      <w:r>
        <w:rPr>
          <w:b/>
        </w:rPr>
        <w:t xml:space="preserve"> http://</w:t>
      </w:r>
      <w:r>
        <w:rPr>
          <w:rFonts w:hint="eastAsia"/>
          <w:b/>
        </w:rPr>
        <w:t>IPxxxx:xx/xxx</w:t>
      </w:r>
      <w:r>
        <w:rPr>
          <w:b/>
        </w:rPr>
        <w:t xml:space="preserve"> &amp;omp_restype=autonavi_Gis</w:t>
      </w:r>
      <w:r>
        <w:rPr>
          <w:rFonts w:hint="eastAsia"/>
          <w:b/>
        </w:rPr>
        <w:t>&amp;ability=apiserver&amp;abilityuri=webapi/auth.json&amp;t=ajaxmap&amp;v=3.0"&gt;&lt;/script&gt;</w:t>
      </w:r>
    </w:p>
    <w:p w:rsidR="004C2B95" w:rsidRDefault="00300636">
      <w:pPr>
        <w:ind w:firstLine="420"/>
        <w:jc w:val="left"/>
      </w:pPr>
      <w:r>
        <w:rPr>
          <w:rFonts w:hint="eastAsia"/>
        </w:rPr>
        <w:t>其中：</w:t>
      </w:r>
    </w:p>
    <w:p w:rsidR="004C2B95" w:rsidRDefault="00300636">
      <w:pPr>
        <w:ind w:firstLine="420"/>
        <w:jc w:val="left"/>
      </w:pPr>
      <w:r>
        <w:rPr>
          <w:rFonts w:hint="eastAsia"/>
        </w:rPr>
        <w:lastRenderedPageBreak/>
        <w:t>t</w:t>
      </w:r>
      <w:r>
        <w:rPr>
          <w:rFonts w:hint="eastAsia"/>
        </w:rPr>
        <w:t>：使用</w:t>
      </w:r>
      <w:r>
        <w:rPr>
          <w:rFonts w:hint="eastAsia"/>
        </w:rPr>
        <w:t>JavaScript API</w:t>
      </w:r>
      <w:r>
        <w:rPr>
          <w:rFonts w:hint="eastAsia"/>
        </w:rPr>
        <w:t>，包括了地图功能和搜索功能，固定值为</w:t>
      </w:r>
      <w:r>
        <w:rPr>
          <w:rFonts w:hint="eastAsia"/>
        </w:rPr>
        <w:t>ajaxmap</w:t>
      </w:r>
      <w:r>
        <w:rPr>
          <w:rFonts w:hint="eastAsia"/>
        </w:rPr>
        <w:t>。</w:t>
      </w:r>
    </w:p>
    <w:p w:rsidR="004C2B95" w:rsidRDefault="00300636">
      <w:pPr>
        <w:ind w:firstLine="420"/>
        <w:jc w:val="left"/>
      </w:pPr>
      <w:r>
        <w:rPr>
          <w:rFonts w:hint="eastAsia"/>
        </w:rPr>
        <w:t>v</w:t>
      </w:r>
      <w:r>
        <w:rPr>
          <w:rFonts w:hint="eastAsia"/>
        </w:rPr>
        <w:t>：</w:t>
      </w:r>
      <w:r>
        <w:rPr>
          <w:rFonts w:hint="eastAsia"/>
        </w:rPr>
        <w:t>Api</w:t>
      </w:r>
      <w:r>
        <w:rPr>
          <w:rFonts w:hint="eastAsia"/>
        </w:rPr>
        <w:t>版本号。</w:t>
      </w:r>
    </w:p>
    <w:p w:rsidR="004C2B95" w:rsidRDefault="00300636">
      <w:pPr>
        <w:ind w:firstLine="420"/>
        <w:jc w:val="left"/>
        <w:rPr>
          <w:rFonts w:ascii="宋体" w:hAnsi="宋体"/>
          <w:szCs w:val="21"/>
        </w:rPr>
      </w:pPr>
      <w:r>
        <w:rPr>
          <w:rFonts w:hint="eastAsia"/>
        </w:rPr>
        <w:t>omp_***</w:t>
      </w:r>
      <w:r>
        <w:rPr>
          <w:rFonts w:hint="eastAsia"/>
        </w:rPr>
        <w:t>：物联网网关的参数</w:t>
      </w:r>
      <w:r>
        <w:rPr>
          <w:rFonts w:ascii="宋体" w:hAnsi="宋体" w:hint="eastAsia"/>
          <w:szCs w:val="21"/>
        </w:rPr>
        <w:t>。</w:t>
      </w:r>
    </w:p>
    <w:p w:rsidR="004C2B95" w:rsidRDefault="00300636">
      <w:pPr>
        <w:ind w:firstLine="420"/>
        <w:jc w:val="left"/>
      </w:pPr>
      <w:r>
        <w:rPr>
          <w:rFonts w:hint="eastAsia"/>
        </w:rPr>
        <w:t>key</w:t>
      </w:r>
      <w:r>
        <w:rPr>
          <w:rFonts w:ascii="宋体" w:hAnsi="宋体" w:hint="eastAsia"/>
          <w:szCs w:val="21"/>
        </w:rPr>
        <w:t>：gis分配给业务的密钥。</w:t>
      </w:r>
    </w:p>
    <w:p w:rsidR="004C2B95" w:rsidRDefault="00300636">
      <w:pPr>
        <w:pStyle w:val="QB10"/>
        <w:spacing w:line="240" w:lineRule="auto"/>
      </w:pPr>
      <w:bookmarkStart w:id="35" w:name="_Toc362533739"/>
      <w:bookmarkEnd w:id="16"/>
      <w:r>
        <w:rPr>
          <w:rFonts w:hint="eastAsia"/>
        </w:rPr>
        <w:t>地图API</w:t>
      </w:r>
      <w:bookmarkEnd w:id="35"/>
    </w:p>
    <w:p w:rsidR="004C2B95" w:rsidRDefault="00300636">
      <w:pPr>
        <w:pStyle w:val="QB2"/>
        <w:spacing w:line="240" w:lineRule="auto"/>
        <w:rPr>
          <w:rFonts w:ascii="黑体" w:hAnsi="Times New Roman"/>
        </w:rPr>
      </w:pPr>
      <w:bookmarkStart w:id="36" w:name="_Toc362533740"/>
      <w:bookmarkStart w:id="37" w:name="_Toc208734595"/>
      <w:r>
        <w:rPr>
          <w:rFonts w:ascii="黑体" w:hAnsi="Times New Roman" w:hint="eastAsia"/>
        </w:rPr>
        <w:t>MMap.Map</w:t>
      </w:r>
      <w:bookmarkEnd w:id="36"/>
    </w:p>
    <w:p w:rsidR="004C2B95" w:rsidRDefault="00300636">
      <w:pPr>
        <w:pStyle w:val="QB3"/>
        <w:tabs>
          <w:tab w:val="left" w:pos="567"/>
        </w:tabs>
        <w:spacing w:line="240" w:lineRule="auto"/>
        <w:rPr>
          <w:rFonts w:ascii="黑体" w:hAnsi="Times New Roman"/>
        </w:rPr>
      </w:pPr>
      <w:bookmarkStart w:id="38" w:name="_Toc269897824"/>
      <w:bookmarkStart w:id="39" w:name="_Toc362533741"/>
      <w:r>
        <w:rPr>
          <w:rFonts w:ascii="黑体" w:hAnsi="Times New Roman" w:hint="eastAsia"/>
        </w:rPr>
        <w:t>说明</w:t>
      </w:r>
      <w:bookmarkEnd w:id="37"/>
      <w:bookmarkEnd w:id="38"/>
      <w:bookmarkEnd w:id="39"/>
    </w:p>
    <w:p w:rsidR="004C2B95" w:rsidRDefault="00300636">
      <w:pPr>
        <w:ind w:firstLine="420"/>
      </w:pPr>
      <w:r>
        <w:rPr>
          <w:rFonts w:hint="eastAsia"/>
        </w:rPr>
        <w:t>地图类，该类封装了</w:t>
      </w:r>
      <w:r>
        <w:rPr>
          <w:rFonts w:hint="eastAsia"/>
        </w:rPr>
        <w:t>JavaScript</w:t>
      </w:r>
      <w:r>
        <w:rPr>
          <w:rFonts w:hint="eastAsia"/>
        </w:rPr>
        <w:t>地图组件，对地图的操作均通过它完成。通过创建一个</w:t>
      </w:r>
      <w:r>
        <w:rPr>
          <w:rFonts w:hint="eastAsia"/>
        </w:rPr>
        <w:t>MMap.Map</w:t>
      </w:r>
      <w:r>
        <w:rPr>
          <w:rFonts w:hint="eastAsia"/>
        </w:rPr>
        <w:t>对象并调用它的相应方法就可以在页面中显示地图，实现基本的地图功能。</w:t>
      </w:r>
    </w:p>
    <w:p w:rsidR="004C2B95" w:rsidRDefault="00300636">
      <w:pPr>
        <w:pStyle w:val="QB3"/>
        <w:tabs>
          <w:tab w:val="left" w:pos="567"/>
        </w:tabs>
        <w:spacing w:line="240" w:lineRule="auto"/>
        <w:rPr>
          <w:rFonts w:ascii="黑体" w:hAnsi="Times New Roman"/>
        </w:rPr>
      </w:pPr>
      <w:bookmarkStart w:id="40" w:name="_Toc362533742"/>
      <w:r>
        <w:rPr>
          <w:rFonts w:ascii="黑体" w:hAnsi="Times New Roman" w:hint="eastAsia"/>
        </w:rPr>
        <w:t>构造函数</w:t>
      </w:r>
      <w:bookmarkEnd w:id="40"/>
    </w:p>
    <w:p w:rsidR="004C2B95" w:rsidRDefault="00300636">
      <w:pPr>
        <w:pStyle w:val="QB4"/>
        <w:tabs>
          <w:tab w:val="clear" w:pos="1211"/>
          <w:tab w:val="left" w:pos="567"/>
          <w:tab w:val="left" w:pos="851"/>
        </w:tabs>
        <w:spacing w:line="240" w:lineRule="auto"/>
        <w:ind w:left="1277" w:hanging="1277"/>
        <w:rPr>
          <w:rFonts w:ascii="黑体" w:hAnsi="Times New Roman"/>
        </w:rPr>
      </w:pPr>
      <w:r>
        <w:rPr>
          <w:rFonts w:ascii="黑体" w:hAnsi="Times New Roman"/>
        </w:rPr>
        <w:t>MMap.Map(handel,mapOption)</w:t>
      </w:r>
    </w:p>
    <w:p w:rsidR="004C2B95" w:rsidRDefault="00300636">
      <w:r>
        <w:t>说明：</w:t>
      </w:r>
    </w:p>
    <w:p w:rsidR="004C2B95" w:rsidRDefault="00300636">
      <w:pPr>
        <w:ind w:firstLine="420"/>
      </w:pPr>
      <w:r>
        <w:rPr>
          <w:rFonts w:hint="eastAsia"/>
        </w:rPr>
        <w:t>根据给定的参数构造一个</w:t>
      </w:r>
      <w:r>
        <w:rPr>
          <w:rFonts w:hint="eastAsia"/>
        </w:rPr>
        <w:t>MMap.Map</w:t>
      </w:r>
      <w:r>
        <w:rPr>
          <w:rFonts w:hint="eastAsia"/>
        </w:rPr>
        <w:t>类的新实例。即在指定的</w:t>
      </w:r>
      <w:r>
        <w:rPr>
          <w:rFonts w:hint="eastAsia"/>
        </w:rPr>
        <w:t>HTML</w:t>
      </w:r>
      <w:r>
        <w:rPr>
          <w:rFonts w:hint="eastAsia"/>
        </w:rPr>
        <w:t>容器中创建新的地图，该容器通常是一个</w:t>
      </w:r>
      <w:r>
        <w:t>DIV</w:t>
      </w:r>
      <w:r>
        <w:rPr>
          <w:rFonts w:hint="eastAsia"/>
        </w:rPr>
        <w:t>元素。</w:t>
      </w:r>
    </w:p>
    <w:p w:rsidR="004C2B95" w:rsidRDefault="00300636">
      <w:r>
        <w:t>参数：</w:t>
      </w:r>
    </w:p>
    <w:p w:rsidR="004C2B95" w:rsidRDefault="00300636">
      <w:pPr>
        <w:ind w:firstLineChars="150" w:firstLine="315"/>
        <w:rPr>
          <w:kern w:val="0"/>
          <w:szCs w:val="21"/>
        </w:rPr>
      </w:pPr>
      <w:r>
        <w:rPr>
          <w:rFonts w:hint="eastAsia"/>
          <w:kern w:val="0"/>
          <w:szCs w:val="21"/>
        </w:rPr>
        <w:t>（</w:t>
      </w:r>
      <w:r>
        <w:rPr>
          <w:rFonts w:hint="eastAsia"/>
          <w:kern w:val="0"/>
          <w:szCs w:val="21"/>
        </w:rPr>
        <w:t>1</w:t>
      </w:r>
      <w:r>
        <w:rPr>
          <w:rFonts w:hint="eastAsia"/>
          <w:kern w:val="0"/>
          <w:szCs w:val="21"/>
        </w:rPr>
        <w:t>）</w:t>
      </w:r>
      <w:r>
        <w:rPr>
          <w:kern w:val="0"/>
          <w:szCs w:val="21"/>
        </w:rPr>
        <w:t>handel</w:t>
      </w:r>
      <w:r>
        <w:rPr>
          <w:kern w:val="0"/>
          <w:szCs w:val="21"/>
        </w:rPr>
        <w:t>：</w:t>
      </w:r>
    </w:p>
    <w:p w:rsidR="004C2B95" w:rsidRDefault="00300636">
      <w:pPr>
        <w:ind w:left="420" w:firstLine="420"/>
      </w:pPr>
      <w:r>
        <w:rPr>
          <w:kern w:val="0"/>
          <w:szCs w:val="21"/>
        </w:rPr>
        <w:t>说明：</w:t>
      </w:r>
      <w:r>
        <w:rPr>
          <w:szCs w:val="21"/>
        </w:rPr>
        <w:t>装载地图组件容器的</w:t>
      </w:r>
      <w:r>
        <w:rPr>
          <w:szCs w:val="21"/>
        </w:rPr>
        <w:t>I</w:t>
      </w:r>
      <w:r>
        <w:rPr>
          <w:rFonts w:hint="eastAsia"/>
          <w:szCs w:val="21"/>
        </w:rPr>
        <w:t>d</w:t>
      </w:r>
      <w:r>
        <w:rPr>
          <w:szCs w:val="21"/>
        </w:rPr>
        <w:t>，例如</w:t>
      </w:r>
      <w:r>
        <w:rPr>
          <w:szCs w:val="21"/>
        </w:rPr>
        <w:t>&lt;div&gt;</w:t>
      </w:r>
      <w:r>
        <w:rPr>
          <w:szCs w:val="21"/>
        </w:rPr>
        <w:t>标签的</w:t>
      </w:r>
      <w:r>
        <w:rPr>
          <w:szCs w:val="21"/>
        </w:rPr>
        <w:t>I</w:t>
      </w:r>
      <w:r>
        <w:rPr>
          <w:rFonts w:hint="eastAsia"/>
          <w:szCs w:val="21"/>
        </w:rPr>
        <w:t>d</w:t>
      </w:r>
      <w:r>
        <w:rPr>
          <w:szCs w:val="21"/>
        </w:rPr>
        <w:t>。</w:t>
      </w:r>
    </w:p>
    <w:p w:rsidR="004C2B95" w:rsidRDefault="00300636">
      <w:pPr>
        <w:ind w:left="420" w:firstLine="420"/>
        <w:rPr>
          <w:kern w:val="0"/>
          <w:szCs w:val="21"/>
        </w:rPr>
      </w:pPr>
      <w:r>
        <w:rPr>
          <w:kern w:val="0"/>
          <w:szCs w:val="21"/>
        </w:rPr>
        <w:t>类型：</w:t>
      </w:r>
      <w:r>
        <w:rPr>
          <w:kern w:val="0"/>
          <w:szCs w:val="21"/>
        </w:rPr>
        <w:t>string</w:t>
      </w:r>
      <w:r>
        <w:rPr>
          <w:kern w:val="0"/>
          <w:szCs w:val="21"/>
        </w:rPr>
        <w:t>。</w:t>
      </w:r>
    </w:p>
    <w:p w:rsidR="004C2B95" w:rsidRDefault="00300636">
      <w:pPr>
        <w:ind w:firstLineChars="150" w:firstLine="315"/>
        <w:rPr>
          <w:kern w:val="0"/>
          <w:szCs w:val="21"/>
        </w:rPr>
      </w:pPr>
      <w:r>
        <w:rPr>
          <w:rFonts w:hint="eastAsia"/>
          <w:kern w:val="0"/>
          <w:szCs w:val="21"/>
        </w:rPr>
        <w:t>（</w:t>
      </w:r>
      <w:r>
        <w:rPr>
          <w:rFonts w:hint="eastAsia"/>
          <w:kern w:val="0"/>
          <w:szCs w:val="21"/>
        </w:rPr>
        <w:t>2</w:t>
      </w:r>
      <w:r>
        <w:rPr>
          <w:rFonts w:hint="eastAsia"/>
          <w:kern w:val="0"/>
          <w:szCs w:val="21"/>
        </w:rPr>
        <w:t>）</w:t>
      </w:r>
      <w:r>
        <w:rPr>
          <w:kern w:val="0"/>
          <w:szCs w:val="21"/>
        </w:rPr>
        <w:t>mapOption</w:t>
      </w:r>
      <w:r>
        <w:rPr>
          <w:kern w:val="0"/>
          <w:szCs w:val="21"/>
        </w:rPr>
        <w:t>：</w:t>
      </w:r>
    </w:p>
    <w:p w:rsidR="004C2B95" w:rsidRDefault="00300636">
      <w:pPr>
        <w:tabs>
          <w:tab w:val="left" w:pos="435"/>
        </w:tabs>
        <w:ind w:firstLineChars="400" w:firstLine="840"/>
        <w:rPr>
          <w:szCs w:val="21"/>
        </w:rPr>
      </w:pPr>
      <w:r>
        <w:rPr>
          <w:kern w:val="0"/>
          <w:szCs w:val="21"/>
        </w:rPr>
        <w:t>说明：</w:t>
      </w:r>
      <w:r>
        <w:rPr>
          <w:rFonts w:hint="eastAsia"/>
          <w:szCs w:val="21"/>
        </w:rPr>
        <w:t>地图初始化时的参数选项。</w:t>
      </w:r>
      <w:r>
        <w:rPr>
          <w:rFonts w:hint="eastAsia"/>
          <w:szCs w:val="21"/>
        </w:rPr>
        <w:t>mapOption</w:t>
      </w:r>
      <w:r>
        <w:rPr>
          <w:rFonts w:hint="eastAsia"/>
          <w:szCs w:val="21"/>
        </w:rPr>
        <w:t>为可选参数，包含</w:t>
      </w:r>
      <w:r>
        <w:rPr>
          <w:rFonts w:hint="eastAsia"/>
          <w:szCs w:val="21"/>
        </w:rPr>
        <w:t>center</w:t>
      </w:r>
      <w:r>
        <w:rPr>
          <w:rFonts w:hint="eastAsia"/>
          <w:szCs w:val="21"/>
        </w:rPr>
        <w:t>、</w:t>
      </w:r>
      <w:r>
        <w:rPr>
          <w:rFonts w:hint="eastAsia"/>
          <w:szCs w:val="21"/>
        </w:rPr>
        <w:t>level</w:t>
      </w:r>
      <w:r>
        <w:rPr>
          <w:rFonts w:hint="eastAsia"/>
          <w:szCs w:val="21"/>
        </w:rPr>
        <w:t>、</w:t>
      </w:r>
      <w:r>
        <w:rPr>
          <w:rFonts w:hint="eastAsia"/>
          <w:szCs w:val="21"/>
        </w:rPr>
        <w:t>zooms</w:t>
      </w:r>
      <w:r>
        <w:rPr>
          <w:rFonts w:hint="eastAsia"/>
          <w:szCs w:val="21"/>
        </w:rPr>
        <w:t>、</w:t>
      </w:r>
      <w:r>
        <w:rPr>
          <w:szCs w:val="21"/>
        </w:rPr>
        <w:t>defaultTileLayer</w:t>
      </w:r>
      <w:r>
        <w:rPr>
          <w:szCs w:val="21"/>
        </w:rPr>
        <w:t>、</w:t>
      </w:r>
      <w:r>
        <w:rPr>
          <w:szCs w:val="21"/>
        </w:rPr>
        <w:t>dragEnable</w:t>
      </w:r>
      <w:r>
        <w:rPr>
          <w:szCs w:val="21"/>
        </w:rPr>
        <w:t>、</w:t>
      </w:r>
      <w:r>
        <w:rPr>
          <w:szCs w:val="21"/>
        </w:rPr>
        <w:t>zoomEnable</w:t>
      </w:r>
      <w:r>
        <w:rPr>
          <w:szCs w:val="21"/>
        </w:rPr>
        <w:t>、</w:t>
      </w:r>
      <w:r>
        <w:rPr>
          <w:szCs w:val="21"/>
        </w:rPr>
        <w:t>keyboardEnable</w:t>
      </w:r>
      <w:r>
        <w:rPr>
          <w:szCs w:val="21"/>
        </w:rPr>
        <w:t>、</w:t>
      </w:r>
      <w:r>
        <w:rPr>
          <w:szCs w:val="21"/>
        </w:rPr>
        <w:t>jogEnable</w:t>
      </w:r>
      <w:r>
        <w:rPr>
          <w:szCs w:val="21"/>
        </w:rPr>
        <w:t>、</w:t>
      </w:r>
      <w:r>
        <w:rPr>
          <w:szCs w:val="21"/>
        </w:rPr>
        <w:t>continuousZoomEnable</w:t>
      </w:r>
      <w:r>
        <w:rPr>
          <w:szCs w:val="21"/>
        </w:rPr>
        <w:t>、</w:t>
      </w:r>
      <w:r>
        <w:rPr>
          <w:szCs w:val="21"/>
        </w:rPr>
        <w:t>doubleClickZoom</w:t>
      </w:r>
      <w:r>
        <w:rPr>
          <w:szCs w:val="21"/>
        </w:rPr>
        <w:t>、</w:t>
      </w:r>
      <w:r>
        <w:rPr>
          <w:szCs w:val="21"/>
        </w:rPr>
        <w:t>doubleClickZoom</w:t>
      </w:r>
      <w:r>
        <w:rPr>
          <w:szCs w:val="21"/>
        </w:rPr>
        <w:t>、</w:t>
      </w:r>
      <w:r>
        <w:rPr>
          <w:szCs w:val="21"/>
        </w:rPr>
        <w:t>scrollwheel</w:t>
      </w:r>
      <w:r>
        <w:rPr>
          <w:szCs w:val="21"/>
        </w:rPr>
        <w:t>选项，</w:t>
      </w:r>
      <w:r>
        <w:rPr>
          <w:rFonts w:hint="eastAsia"/>
          <w:szCs w:val="21"/>
        </w:rPr>
        <w:t>所有选项均是可选的。</w:t>
      </w:r>
    </w:p>
    <w:p w:rsidR="004C2B95" w:rsidRDefault="00300636">
      <w:pPr>
        <w:ind w:left="420" w:firstLine="420"/>
        <w:rPr>
          <w:szCs w:val="21"/>
        </w:rPr>
      </w:pPr>
      <w:r>
        <w:rPr>
          <w:szCs w:val="21"/>
        </w:rPr>
        <w:t>类型：</w:t>
      </w:r>
      <w:r>
        <w:rPr>
          <w:rFonts w:hint="eastAsia"/>
          <w:szCs w:val="21"/>
        </w:rPr>
        <w:t>Object</w:t>
      </w:r>
      <w:r>
        <w:rPr>
          <w:szCs w:val="21"/>
        </w:rPr>
        <w:t>。</w:t>
      </w:r>
    </w:p>
    <w:p w:rsidR="004C2B95" w:rsidRDefault="00300636">
      <w:pPr>
        <w:pStyle w:val="12"/>
        <w:numPr>
          <w:ilvl w:val="0"/>
          <w:numId w:val="10"/>
        </w:numPr>
        <w:ind w:firstLineChars="0"/>
        <w:rPr>
          <w:szCs w:val="21"/>
        </w:rPr>
      </w:pPr>
      <w:r>
        <w:rPr>
          <w:bCs/>
          <w:szCs w:val="21"/>
        </w:rPr>
        <w:t>center</w:t>
      </w:r>
    </w:p>
    <w:p w:rsidR="004C2B95" w:rsidRDefault="00300636">
      <w:pPr>
        <w:ind w:left="420" w:firstLine="420"/>
        <w:rPr>
          <w:szCs w:val="21"/>
        </w:rPr>
      </w:pPr>
      <w:r>
        <w:rPr>
          <w:szCs w:val="21"/>
        </w:rPr>
        <w:t>说明：地图中心点。</w:t>
      </w:r>
    </w:p>
    <w:p w:rsidR="004C2B95" w:rsidRDefault="00300636">
      <w:pPr>
        <w:ind w:left="420" w:firstLine="420"/>
        <w:rPr>
          <w:szCs w:val="21"/>
        </w:rPr>
      </w:pPr>
      <w:r>
        <w:rPr>
          <w:szCs w:val="21"/>
        </w:rPr>
        <w:t>类型：</w:t>
      </w:r>
      <w:bookmarkStart w:id="41" w:name="OLE_LINK8"/>
      <w:bookmarkStart w:id="42" w:name="OLE_LINK7"/>
      <w:bookmarkEnd w:id="41"/>
      <w:r>
        <w:rPr>
          <w:szCs w:val="21"/>
        </w:rPr>
        <w:t>MMap</w:t>
      </w:r>
      <w:bookmarkEnd w:id="42"/>
      <w:r>
        <w:rPr>
          <w:szCs w:val="21"/>
        </w:rPr>
        <w:t>.LngLat</w:t>
      </w:r>
    </w:p>
    <w:p w:rsidR="004C2B95" w:rsidRDefault="00300636">
      <w:pPr>
        <w:ind w:left="420" w:firstLine="420"/>
        <w:rPr>
          <w:szCs w:val="21"/>
        </w:rPr>
      </w:pPr>
      <w:r>
        <w:rPr>
          <w:szCs w:val="21"/>
        </w:rPr>
        <w:t>注释：无。</w:t>
      </w:r>
    </w:p>
    <w:p w:rsidR="004C2B95" w:rsidRDefault="00300636">
      <w:pPr>
        <w:pStyle w:val="12"/>
        <w:numPr>
          <w:ilvl w:val="0"/>
          <w:numId w:val="10"/>
        </w:numPr>
        <w:ind w:firstLineChars="0"/>
        <w:rPr>
          <w:szCs w:val="21"/>
        </w:rPr>
      </w:pPr>
      <w:r>
        <w:rPr>
          <w:bCs/>
          <w:szCs w:val="21"/>
        </w:rPr>
        <w:t>level</w:t>
      </w:r>
    </w:p>
    <w:p w:rsidR="004C2B95" w:rsidRDefault="00300636">
      <w:pPr>
        <w:ind w:left="420" w:firstLine="420"/>
        <w:rPr>
          <w:szCs w:val="21"/>
        </w:rPr>
      </w:pPr>
      <w:r>
        <w:rPr>
          <w:szCs w:val="21"/>
        </w:rPr>
        <w:t>说明：初始化时的地图缩放级别。</w:t>
      </w:r>
    </w:p>
    <w:p w:rsidR="004C2B95" w:rsidRDefault="00300636">
      <w:pPr>
        <w:ind w:left="420" w:firstLine="420"/>
        <w:rPr>
          <w:szCs w:val="21"/>
        </w:rPr>
      </w:pPr>
      <w:r>
        <w:rPr>
          <w:szCs w:val="21"/>
        </w:rPr>
        <w:t>类型：</w:t>
      </w:r>
      <w:r>
        <w:rPr>
          <w:szCs w:val="21"/>
        </w:rPr>
        <w:t>Number</w:t>
      </w:r>
    </w:p>
    <w:p w:rsidR="004C2B95" w:rsidRDefault="00300636">
      <w:pPr>
        <w:ind w:left="420" w:firstLine="420"/>
        <w:rPr>
          <w:szCs w:val="21"/>
        </w:rPr>
      </w:pPr>
      <w:r>
        <w:rPr>
          <w:szCs w:val="21"/>
        </w:rPr>
        <w:t>注释：无。</w:t>
      </w:r>
    </w:p>
    <w:p w:rsidR="004C2B95" w:rsidRDefault="00300636">
      <w:pPr>
        <w:pStyle w:val="12"/>
        <w:numPr>
          <w:ilvl w:val="0"/>
          <w:numId w:val="10"/>
        </w:numPr>
        <w:ind w:firstLineChars="0"/>
        <w:rPr>
          <w:szCs w:val="21"/>
        </w:rPr>
      </w:pPr>
      <w:r>
        <w:rPr>
          <w:bCs/>
          <w:szCs w:val="21"/>
        </w:rPr>
        <w:t>zooms</w:t>
      </w:r>
    </w:p>
    <w:p w:rsidR="004C2B95" w:rsidRDefault="00300636">
      <w:pPr>
        <w:ind w:left="420" w:firstLine="420"/>
        <w:rPr>
          <w:szCs w:val="21"/>
        </w:rPr>
      </w:pPr>
      <w:r>
        <w:rPr>
          <w:szCs w:val="21"/>
        </w:rPr>
        <w:t>说明：地图缩放级别范围，如</w:t>
      </w:r>
      <w:r>
        <w:rPr>
          <w:szCs w:val="21"/>
        </w:rPr>
        <w:t>[3,15]</w:t>
      </w:r>
      <w:r>
        <w:rPr>
          <w:szCs w:val="21"/>
        </w:rPr>
        <w:t>，</w:t>
      </w:r>
      <w:r>
        <w:rPr>
          <w:szCs w:val="21"/>
        </w:rPr>
        <w:t>zooms</w:t>
      </w:r>
      <w:r>
        <w:rPr>
          <w:szCs w:val="21"/>
        </w:rPr>
        <w:t>的值应该在</w:t>
      </w:r>
      <w:r>
        <w:rPr>
          <w:szCs w:val="21"/>
        </w:rPr>
        <w:t>[3,18]</w:t>
      </w:r>
      <w:r>
        <w:rPr>
          <w:szCs w:val="21"/>
        </w:rPr>
        <w:t>范围内。</w:t>
      </w:r>
    </w:p>
    <w:p w:rsidR="004C2B95" w:rsidRDefault="00300636">
      <w:pPr>
        <w:ind w:left="420" w:firstLine="420"/>
        <w:rPr>
          <w:szCs w:val="21"/>
        </w:rPr>
      </w:pPr>
      <w:r>
        <w:rPr>
          <w:szCs w:val="21"/>
        </w:rPr>
        <w:t>类型：</w:t>
      </w:r>
      <w:r>
        <w:rPr>
          <w:szCs w:val="21"/>
        </w:rPr>
        <w:t>Array</w:t>
      </w:r>
    </w:p>
    <w:p w:rsidR="004C2B95" w:rsidRDefault="00300636">
      <w:pPr>
        <w:ind w:left="420" w:firstLine="420"/>
        <w:rPr>
          <w:szCs w:val="21"/>
        </w:rPr>
      </w:pPr>
      <w:r>
        <w:rPr>
          <w:szCs w:val="21"/>
        </w:rPr>
        <w:t>注释：无。</w:t>
      </w:r>
    </w:p>
    <w:p w:rsidR="004C2B95" w:rsidRDefault="00300636">
      <w:pPr>
        <w:pStyle w:val="12"/>
        <w:numPr>
          <w:ilvl w:val="0"/>
          <w:numId w:val="10"/>
        </w:numPr>
        <w:ind w:firstLineChars="0"/>
        <w:rPr>
          <w:szCs w:val="21"/>
        </w:rPr>
      </w:pPr>
      <w:r>
        <w:rPr>
          <w:bCs/>
          <w:szCs w:val="21"/>
        </w:rPr>
        <w:t>defaultTileLayer</w:t>
      </w:r>
    </w:p>
    <w:p w:rsidR="004C2B95" w:rsidRDefault="00300636">
      <w:pPr>
        <w:ind w:left="420" w:firstLine="420"/>
        <w:rPr>
          <w:szCs w:val="21"/>
        </w:rPr>
      </w:pPr>
      <w:r>
        <w:rPr>
          <w:szCs w:val="21"/>
        </w:rPr>
        <w:t>说明：默认的底图图层。</w:t>
      </w:r>
    </w:p>
    <w:p w:rsidR="004C2B95" w:rsidRDefault="00300636">
      <w:pPr>
        <w:ind w:left="420" w:firstLine="420"/>
        <w:rPr>
          <w:szCs w:val="21"/>
        </w:rPr>
      </w:pPr>
      <w:r>
        <w:rPr>
          <w:szCs w:val="21"/>
        </w:rPr>
        <w:t>类型：</w:t>
      </w:r>
      <w:r>
        <w:rPr>
          <w:szCs w:val="21"/>
        </w:rPr>
        <w:t>MMap.TileLayer</w:t>
      </w:r>
    </w:p>
    <w:p w:rsidR="004C2B95" w:rsidRDefault="00300636">
      <w:pPr>
        <w:ind w:left="420" w:firstLine="420"/>
        <w:rPr>
          <w:szCs w:val="21"/>
        </w:rPr>
      </w:pPr>
      <w:r>
        <w:rPr>
          <w:szCs w:val="21"/>
        </w:rPr>
        <w:lastRenderedPageBreak/>
        <w:t>注释：无。</w:t>
      </w:r>
    </w:p>
    <w:p w:rsidR="004C2B95" w:rsidRDefault="00300636">
      <w:pPr>
        <w:pStyle w:val="12"/>
        <w:numPr>
          <w:ilvl w:val="0"/>
          <w:numId w:val="10"/>
        </w:numPr>
        <w:ind w:firstLineChars="0"/>
        <w:rPr>
          <w:szCs w:val="21"/>
        </w:rPr>
      </w:pPr>
      <w:r>
        <w:rPr>
          <w:bCs/>
          <w:szCs w:val="21"/>
        </w:rPr>
        <w:t>dragEnable</w:t>
      </w:r>
    </w:p>
    <w:p w:rsidR="004C2B95" w:rsidRDefault="00300636">
      <w:pPr>
        <w:ind w:left="420" w:firstLine="420"/>
        <w:rPr>
          <w:szCs w:val="21"/>
        </w:rPr>
      </w:pPr>
      <w:r>
        <w:rPr>
          <w:szCs w:val="21"/>
        </w:rPr>
        <w:t>说明：地图是否可拖动。</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，表示地图可拖动</w:t>
      </w:r>
    </w:p>
    <w:p w:rsidR="004C2B95" w:rsidRDefault="00300636">
      <w:pPr>
        <w:ind w:left="420" w:firstLine="420"/>
        <w:rPr>
          <w:szCs w:val="21"/>
        </w:rPr>
      </w:pPr>
      <w:r>
        <w:rPr>
          <w:szCs w:val="21"/>
        </w:rPr>
        <w:t>false</w:t>
      </w:r>
      <w:r>
        <w:rPr>
          <w:szCs w:val="21"/>
        </w:rPr>
        <w:t>，表示不可拖动</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r>
        <w:rPr>
          <w:szCs w:val="21"/>
        </w:rPr>
        <w:t>setStatus()</w:t>
      </w:r>
      <w:r>
        <w:rPr>
          <w:szCs w:val="21"/>
        </w:rPr>
        <w:t>、</w:t>
      </w:r>
      <w:r>
        <w:rPr>
          <w:szCs w:val="21"/>
        </w:rPr>
        <w:t>getStatus()</w:t>
      </w:r>
      <w:r>
        <w:rPr>
          <w:szCs w:val="21"/>
        </w:rPr>
        <w:t>方法控制。</w:t>
      </w:r>
    </w:p>
    <w:p w:rsidR="004C2B95" w:rsidRDefault="00300636">
      <w:pPr>
        <w:pStyle w:val="12"/>
        <w:numPr>
          <w:ilvl w:val="0"/>
          <w:numId w:val="10"/>
        </w:numPr>
        <w:ind w:firstLineChars="0"/>
        <w:rPr>
          <w:szCs w:val="21"/>
        </w:rPr>
      </w:pPr>
      <w:r>
        <w:rPr>
          <w:bCs/>
          <w:szCs w:val="21"/>
        </w:rPr>
        <w:t>zoomEnable</w:t>
      </w:r>
    </w:p>
    <w:p w:rsidR="004C2B95" w:rsidRDefault="00300636">
      <w:pPr>
        <w:ind w:left="420" w:firstLine="420"/>
        <w:rPr>
          <w:szCs w:val="21"/>
        </w:rPr>
      </w:pPr>
      <w:r>
        <w:rPr>
          <w:szCs w:val="21"/>
        </w:rPr>
        <w:t>说明：地图是否可缩放。</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，表示地图可缩放</w:t>
      </w:r>
    </w:p>
    <w:p w:rsidR="004C2B95" w:rsidRDefault="00300636">
      <w:pPr>
        <w:ind w:left="420" w:firstLine="420"/>
        <w:rPr>
          <w:szCs w:val="21"/>
        </w:rPr>
      </w:pPr>
      <w:r>
        <w:rPr>
          <w:szCs w:val="21"/>
        </w:rPr>
        <w:t>false</w:t>
      </w:r>
      <w:r>
        <w:rPr>
          <w:szCs w:val="21"/>
        </w:rPr>
        <w:t>，表示地图不可缩放</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r>
        <w:rPr>
          <w:szCs w:val="21"/>
        </w:rPr>
        <w:t>setStatus()</w:t>
      </w:r>
      <w:r>
        <w:rPr>
          <w:szCs w:val="21"/>
        </w:rPr>
        <w:t>、</w:t>
      </w:r>
      <w:r>
        <w:rPr>
          <w:szCs w:val="21"/>
        </w:rPr>
        <w:t>getStatus()</w:t>
      </w:r>
      <w:r>
        <w:rPr>
          <w:szCs w:val="21"/>
        </w:rPr>
        <w:t>方法控制。</w:t>
      </w:r>
    </w:p>
    <w:p w:rsidR="004C2B95" w:rsidRDefault="00300636">
      <w:pPr>
        <w:pStyle w:val="12"/>
        <w:numPr>
          <w:ilvl w:val="0"/>
          <w:numId w:val="10"/>
        </w:numPr>
        <w:ind w:firstLineChars="0"/>
        <w:rPr>
          <w:szCs w:val="21"/>
        </w:rPr>
      </w:pPr>
      <w:r>
        <w:rPr>
          <w:bCs/>
          <w:szCs w:val="21"/>
        </w:rPr>
        <w:t>keyboardEnable</w:t>
      </w:r>
    </w:p>
    <w:p w:rsidR="004C2B95" w:rsidRDefault="00300636">
      <w:pPr>
        <w:ind w:left="420" w:firstLine="420"/>
        <w:rPr>
          <w:szCs w:val="21"/>
        </w:rPr>
      </w:pPr>
      <w:r>
        <w:rPr>
          <w:szCs w:val="21"/>
        </w:rPr>
        <w:t>说明：键盘操作地图是否有效。使用键盘工具操作地图，包括通过键盘方向键移动地图、使用主键盘</w:t>
      </w:r>
      <w:r>
        <w:rPr>
          <w:szCs w:val="21"/>
        </w:rPr>
        <w:t>“+”</w:t>
      </w:r>
      <w:r>
        <w:rPr>
          <w:szCs w:val="21"/>
        </w:rPr>
        <w:t>、</w:t>
      </w:r>
      <w:r>
        <w:rPr>
          <w:szCs w:val="21"/>
        </w:rPr>
        <w:t>“-”</w:t>
      </w:r>
      <w:r>
        <w:rPr>
          <w:szCs w:val="21"/>
        </w:rPr>
        <w:t>键来缩放地图。</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，表示键盘操作有效</w:t>
      </w:r>
    </w:p>
    <w:p w:rsidR="004C2B95" w:rsidRDefault="00300636">
      <w:pPr>
        <w:ind w:left="420" w:firstLine="420"/>
        <w:rPr>
          <w:szCs w:val="21"/>
        </w:rPr>
      </w:pPr>
      <w:r>
        <w:rPr>
          <w:szCs w:val="21"/>
        </w:rPr>
        <w:t>false</w:t>
      </w:r>
      <w:r>
        <w:rPr>
          <w:szCs w:val="21"/>
        </w:rPr>
        <w:t>，表示键盘操作失效</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bookmarkStart w:id="43" w:name="OLE_LINK4"/>
      <w:bookmarkStart w:id="44" w:name="OLE_LINK3"/>
      <w:bookmarkEnd w:id="43"/>
      <w:r>
        <w:rPr>
          <w:szCs w:val="21"/>
        </w:rPr>
        <w:t>setStatus()</w:t>
      </w:r>
      <w:bookmarkEnd w:id="44"/>
      <w:r>
        <w:rPr>
          <w:szCs w:val="21"/>
        </w:rPr>
        <w:t>、</w:t>
      </w:r>
      <w:r>
        <w:rPr>
          <w:szCs w:val="21"/>
        </w:rPr>
        <w:t>getStatus()</w:t>
      </w:r>
      <w:r>
        <w:rPr>
          <w:szCs w:val="21"/>
        </w:rPr>
        <w:t>方法控制。</w:t>
      </w:r>
    </w:p>
    <w:p w:rsidR="004C2B95" w:rsidRDefault="00300636">
      <w:pPr>
        <w:ind w:left="420" w:firstLine="420"/>
        <w:rPr>
          <w:szCs w:val="21"/>
        </w:rPr>
      </w:pPr>
      <w:r>
        <w:rPr>
          <w:szCs w:val="21"/>
        </w:rPr>
        <w:t>目前暂支持桌面设备浏览器。</w:t>
      </w:r>
    </w:p>
    <w:p w:rsidR="004C2B95" w:rsidRDefault="00300636">
      <w:pPr>
        <w:pStyle w:val="12"/>
        <w:numPr>
          <w:ilvl w:val="0"/>
          <w:numId w:val="10"/>
        </w:numPr>
        <w:ind w:firstLineChars="0"/>
        <w:rPr>
          <w:szCs w:val="21"/>
        </w:rPr>
      </w:pPr>
      <w:r>
        <w:rPr>
          <w:bCs/>
          <w:szCs w:val="21"/>
        </w:rPr>
        <w:t>jogEnable</w:t>
      </w:r>
    </w:p>
    <w:p w:rsidR="004C2B95" w:rsidRDefault="00300636">
      <w:pPr>
        <w:ind w:left="420" w:firstLine="420"/>
        <w:rPr>
          <w:szCs w:val="21"/>
        </w:rPr>
      </w:pPr>
      <w:r>
        <w:rPr>
          <w:szCs w:val="21"/>
        </w:rPr>
        <w:t>说明：地图是否具有缓动效果。缓动效果，即地图拖拽后根据惯性滑动小段距离的效果。</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，表示地图具有缓动效果</w:t>
      </w:r>
    </w:p>
    <w:p w:rsidR="004C2B95" w:rsidRDefault="00300636">
      <w:pPr>
        <w:ind w:left="420" w:firstLine="420"/>
        <w:rPr>
          <w:szCs w:val="21"/>
        </w:rPr>
      </w:pPr>
      <w:r>
        <w:rPr>
          <w:szCs w:val="21"/>
        </w:rPr>
        <w:t>false</w:t>
      </w:r>
      <w:r>
        <w:rPr>
          <w:szCs w:val="21"/>
        </w:rPr>
        <w:t>，表示地图无缓动效果</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r>
        <w:rPr>
          <w:szCs w:val="21"/>
        </w:rPr>
        <w:t>setStatus()</w:t>
      </w:r>
      <w:r>
        <w:rPr>
          <w:szCs w:val="21"/>
        </w:rPr>
        <w:t>、</w:t>
      </w:r>
      <w:r>
        <w:rPr>
          <w:szCs w:val="21"/>
        </w:rPr>
        <w:t>getStatus()</w:t>
      </w:r>
      <w:r>
        <w:rPr>
          <w:szCs w:val="21"/>
        </w:rPr>
        <w:t>方法控制。</w:t>
      </w:r>
    </w:p>
    <w:p w:rsidR="004C2B95" w:rsidRDefault="00300636">
      <w:pPr>
        <w:pStyle w:val="12"/>
        <w:numPr>
          <w:ilvl w:val="0"/>
          <w:numId w:val="10"/>
        </w:numPr>
        <w:ind w:firstLineChars="0"/>
        <w:rPr>
          <w:szCs w:val="21"/>
        </w:rPr>
      </w:pPr>
      <w:r>
        <w:rPr>
          <w:bCs/>
          <w:szCs w:val="21"/>
        </w:rPr>
        <w:t>continuousZoomEnable</w:t>
      </w:r>
    </w:p>
    <w:p w:rsidR="004C2B95" w:rsidRDefault="00300636">
      <w:pPr>
        <w:ind w:left="420" w:firstLine="420"/>
        <w:rPr>
          <w:szCs w:val="21"/>
        </w:rPr>
      </w:pPr>
      <w:r>
        <w:rPr>
          <w:szCs w:val="21"/>
        </w:rPr>
        <w:t>说明：地图缩放时是否具有连续缩放效果。即地图缩放后，是平滑缩放到下一级别，还是直接跳到下一级别。</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，表示地图缩放时带连续缩放效果</w:t>
      </w:r>
    </w:p>
    <w:p w:rsidR="004C2B95" w:rsidRDefault="00300636">
      <w:pPr>
        <w:ind w:left="420" w:firstLine="420"/>
        <w:rPr>
          <w:szCs w:val="21"/>
        </w:rPr>
      </w:pPr>
      <w:r>
        <w:rPr>
          <w:szCs w:val="21"/>
        </w:rPr>
        <w:t>false</w:t>
      </w:r>
      <w:r>
        <w:rPr>
          <w:szCs w:val="21"/>
        </w:rPr>
        <w:t>，表示地图缩放时无连续缩放效果</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lastRenderedPageBreak/>
        <w:t>该选项可被</w:t>
      </w:r>
      <w:r>
        <w:rPr>
          <w:szCs w:val="21"/>
        </w:rPr>
        <w:t>setStatus()</w:t>
      </w:r>
      <w:r>
        <w:rPr>
          <w:szCs w:val="21"/>
        </w:rPr>
        <w:t>、</w:t>
      </w:r>
      <w:r>
        <w:rPr>
          <w:szCs w:val="21"/>
        </w:rPr>
        <w:t>getStatus()</w:t>
      </w:r>
      <w:r>
        <w:rPr>
          <w:szCs w:val="21"/>
        </w:rPr>
        <w:t>方法控制。</w:t>
      </w:r>
    </w:p>
    <w:p w:rsidR="004C2B95" w:rsidRDefault="00300636">
      <w:pPr>
        <w:ind w:left="420" w:firstLine="420"/>
        <w:rPr>
          <w:szCs w:val="21"/>
        </w:rPr>
      </w:pPr>
      <w:r>
        <w:rPr>
          <w:szCs w:val="21"/>
        </w:rPr>
        <w:t>目前暂支持桌面设备浏览器。</w:t>
      </w:r>
    </w:p>
    <w:p w:rsidR="004C2B95" w:rsidRDefault="00300636">
      <w:pPr>
        <w:pStyle w:val="12"/>
        <w:numPr>
          <w:ilvl w:val="0"/>
          <w:numId w:val="10"/>
        </w:numPr>
        <w:ind w:firstLineChars="0"/>
        <w:rPr>
          <w:szCs w:val="21"/>
        </w:rPr>
      </w:pPr>
      <w:r>
        <w:rPr>
          <w:bCs/>
          <w:szCs w:val="21"/>
        </w:rPr>
        <w:t>doubleClickZoom</w:t>
      </w:r>
    </w:p>
    <w:p w:rsidR="004C2B95" w:rsidRDefault="00300636">
      <w:pPr>
        <w:ind w:left="420" w:firstLine="420"/>
        <w:rPr>
          <w:szCs w:val="21"/>
        </w:rPr>
      </w:pPr>
      <w:r>
        <w:rPr>
          <w:szCs w:val="21"/>
        </w:rPr>
        <w:t>说明：是否支持双击鼠标放大地图。</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，表示支持双击鼠标放大地图</w:t>
      </w:r>
    </w:p>
    <w:p w:rsidR="004C2B95" w:rsidRDefault="00300636">
      <w:pPr>
        <w:ind w:left="420" w:firstLine="420"/>
        <w:rPr>
          <w:szCs w:val="21"/>
        </w:rPr>
      </w:pPr>
      <w:r>
        <w:rPr>
          <w:szCs w:val="21"/>
        </w:rPr>
        <w:t>false</w:t>
      </w:r>
      <w:r>
        <w:rPr>
          <w:szCs w:val="21"/>
        </w:rPr>
        <w:t>，表示不支持双击鼠标放大地图</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r>
        <w:rPr>
          <w:szCs w:val="21"/>
        </w:rPr>
        <w:t>setStatus()</w:t>
      </w:r>
      <w:r>
        <w:rPr>
          <w:szCs w:val="21"/>
        </w:rPr>
        <w:t>、</w:t>
      </w:r>
      <w:r>
        <w:rPr>
          <w:szCs w:val="21"/>
        </w:rPr>
        <w:t>getStatus()</w:t>
      </w:r>
      <w:r>
        <w:rPr>
          <w:szCs w:val="21"/>
        </w:rPr>
        <w:t>方法控制。</w:t>
      </w:r>
    </w:p>
    <w:p w:rsidR="004C2B95" w:rsidRDefault="00300636">
      <w:pPr>
        <w:ind w:left="420" w:firstLine="420"/>
        <w:rPr>
          <w:szCs w:val="21"/>
        </w:rPr>
      </w:pPr>
      <w:r>
        <w:rPr>
          <w:szCs w:val="21"/>
        </w:rPr>
        <w:t>目前暂支持桌面设备浏览器。</w:t>
      </w:r>
    </w:p>
    <w:p w:rsidR="004C2B95" w:rsidRDefault="00300636">
      <w:pPr>
        <w:pStyle w:val="12"/>
        <w:numPr>
          <w:ilvl w:val="0"/>
          <w:numId w:val="10"/>
        </w:numPr>
        <w:ind w:firstLineChars="0"/>
        <w:rPr>
          <w:szCs w:val="21"/>
        </w:rPr>
      </w:pPr>
      <w:r>
        <w:rPr>
          <w:bCs/>
          <w:szCs w:val="21"/>
        </w:rPr>
        <w:t>scrollWheel</w:t>
      </w:r>
    </w:p>
    <w:p w:rsidR="004C2B95" w:rsidRDefault="00300636">
      <w:pPr>
        <w:ind w:left="420" w:firstLine="420"/>
        <w:rPr>
          <w:szCs w:val="21"/>
        </w:rPr>
      </w:pPr>
      <w:r>
        <w:rPr>
          <w:szCs w:val="21"/>
        </w:rPr>
        <w:t>说明：是否支持鼠标滚轮缩放地图。</w:t>
      </w:r>
    </w:p>
    <w:p w:rsidR="004C2B95" w:rsidRDefault="00300636">
      <w:pPr>
        <w:ind w:left="420" w:firstLine="420"/>
        <w:rPr>
          <w:szCs w:val="21"/>
        </w:rPr>
      </w:pPr>
      <w:r>
        <w:rPr>
          <w:szCs w:val="21"/>
        </w:rPr>
        <w:t>类型：</w:t>
      </w:r>
      <w:r>
        <w:rPr>
          <w:szCs w:val="21"/>
        </w:rPr>
        <w:t>Boolean</w:t>
      </w:r>
    </w:p>
    <w:p w:rsidR="004C2B95" w:rsidRDefault="00300636">
      <w:pPr>
        <w:ind w:left="420" w:firstLine="420"/>
        <w:rPr>
          <w:szCs w:val="21"/>
        </w:rPr>
      </w:pPr>
      <w:r>
        <w:rPr>
          <w:szCs w:val="21"/>
        </w:rPr>
        <w:t>取值：</w:t>
      </w:r>
    </w:p>
    <w:p w:rsidR="004C2B95" w:rsidRDefault="00300636">
      <w:pPr>
        <w:ind w:left="420" w:firstLine="420"/>
        <w:rPr>
          <w:szCs w:val="21"/>
        </w:rPr>
      </w:pPr>
      <w:r>
        <w:rPr>
          <w:szCs w:val="21"/>
        </w:rPr>
        <w:t>true</w:t>
      </w:r>
      <w:r>
        <w:rPr>
          <w:szCs w:val="21"/>
        </w:rPr>
        <w:t>，表示支持鼠标滚轮缩放地图</w:t>
      </w:r>
    </w:p>
    <w:p w:rsidR="004C2B95" w:rsidRDefault="00300636">
      <w:pPr>
        <w:ind w:left="420" w:firstLine="420"/>
        <w:rPr>
          <w:szCs w:val="21"/>
        </w:rPr>
      </w:pPr>
      <w:r>
        <w:rPr>
          <w:szCs w:val="21"/>
        </w:rPr>
        <w:t>false</w:t>
      </w:r>
      <w:r>
        <w:rPr>
          <w:szCs w:val="21"/>
        </w:rPr>
        <w:t>，表示不支持鼠标滚轮缩放地图</w:t>
      </w:r>
    </w:p>
    <w:p w:rsidR="004C2B95" w:rsidRDefault="00300636">
      <w:pPr>
        <w:ind w:left="420" w:firstLine="420"/>
        <w:rPr>
          <w:szCs w:val="21"/>
        </w:rPr>
      </w:pPr>
      <w:r>
        <w:rPr>
          <w:szCs w:val="21"/>
        </w:rPr>
        <w:t>注释：</w:t>
      </w:r>
    </w:p>
    <w:p w:rsidR="004C2B95" w:rsidRDefault="00300636">
      <w:pPr>
        <w:ind w:left="420" w:firstLine="420"/>
        <w:rPr>
          <w:szCs w:val="21"/>
        </w:rPr>
      </w:pPr>
      <w:r>
        <w:rPr>
          <w:szCs w:val="21"/>
        </w:rPr>
        <w:t>该选项可被</w:t>
      </w:r>
      <w:r>
        <w:rPr>
          <w:szCs w:val="21"/>
        </w:rPr>
        <w:t>setStatus()</w:t>
      </w:r>
      <w:r>
        <w:rPr>
          <w:szCs w:val="21"/>
        </w:rPr>
        <w:t>、</w:t>
      </w:r>
      <w:r>
        <w:rPr>
          <w:szCs w:val="21"/>
        </w:rPr>
        <w:t>getStatus()</w:t>
      </w:r>
      <w:r>
        <w:rPr>
          <w:szCs w:val="21"/>
        </w:rPr>
        <w:t>方法控制。</w:t>
      </w:r>
    </w:p>
    <w:p w:rsidR="004C2B95" w:rsidRDefault="00300636">
      <w:pPr>
        <w:ind w:left="420" w:firstLine="420"/>
        <w:rPr>
          <w:szCs w:val="21"/>
        </w:rPr>
      </w:pPr>
      <w:r>
        <w:rPr>
          <w:szCs w:val="21"/>
        </w:rPr>
        <w:t>目前暂支持桌面设备浏览器。</w:t>
      </w:r>
    </w:p>
    <w:p w:rsidR="004C2B95" w:rsidRDefault="00300636">
      <w:pPr>
        <w:rPr>
          <w:kern w:val="0"/>
          <w:szCs w:val="21"/>
        </w:rPr>
      </w:pPr>
      <w:r>
        <w:rPr>
          <w:rFonts w:hint="eastAsia"/>
          <w:kern w:val="0"/>
          <w:szCs w:val="21"/>
        </w:rPr>
        <w:t>注释：</w:t>
      </w:r>
    </w:p>
    <w:p w:rsidR="004C2B95" w:rsidRDefault="00300636">
      <w:pPr>
        <w:ind w:firstLine="420"/>
        <w:rPr>
          <w:kern w:val="0"/>
          <w:szCs w:val="21"/>
        </w:rPr>
      </w:pPr>
      <w:r>
        <w:rPr>
          <w:rFonts w:hint="eastAsia"/>
          <w:kern w:val="0"/>
          <w:szCs w:val="21"/>
        </w:rPr>
        <w:t>无。</w:t>
      </w:r>
    </w:p>
    <w:p w:rsidR="004C2B95" w:rsidRDefault="00300636">
      <w:pPr>
        <w:rPr>
          <w:kern w:val="0"/>
          <w:szCs w:val="21"/>
        </w:rPr>
      </w:pPr>
      <w:r>
        <w:t>示例：</w:t>
      </w:r>
    </w:p>
    <w:p w:rsidR="004C2B95" w:rsidRDefault="00300636">
      <w:pPr>
        <w:tabs>
          <w:tab w:val="left" w:pos="426"/>
        </w:tabs>
        <w:rPr>
          <w:kern w:val="0"/>
          <w:szCs w:val="21"/>
        </w:rPr>
      </w:pPr>
      <w:r>
        <w:rPr>
          <w:kern w:val="0"/>
          <w:szCs w:val="21"/>
        </w:rPr>
        <w:t xml:space="preserve">    </w:t>
      </w:r>
      <w:r>
        <w:rPr>
          <w:kern w:val="0"/>
          <w:szCs w:val="21"/>
        </w:rPr>
        <w:t>以下是一个完整的代码段，用于在网站上显示一张地图，用户可以将其复制到自己的页面中执行并察看效果。</w:t>
      </w:r>
    </w:p>
    <w:p w:rsidR="004C2B95" w:rsidRDefault="00300636">
      <w:pPr>
        <w:tabs>
          <w:tab w:val="left" w:pos="426"/>
        </w:tabs>
        <w:rPr>
          <w:szCs w:val="21"/>
        </w:rPr>
      </w:pPr>
      <w:r>
        <w:rPr>
          <w:rFonts w:hint="eastAsia"/>
          <w:szCs w:val="21"/>
        </w:rPr>
        <w:t>&lt;html xmlns="http://www.w3.org/1999/xhtml"&gt;</w:t>
      </w:r>
    </w:p>
    <w:p w:rsidR="004C2B95" w:rsidRDefault="00300636">
      <w:pPr>
        <w:tabs>
          <w:tab w:val="left" w:pos="426"/>
        </w:tabs>
        <w:rPr>
          <w:szCs w:val="21"/>
        </w:rPr>
      </w:pPr>
      <w:r>
        <w:rPr>
          <w:rFonts w:hint="eastAsia"/>
          <w:szCs w:val="21"/>
        </w:rPr>
        <w:t>&lt;head&gt;</w:t>
      </w:r>
    </w:p>
    <w:p w:rsidR="004C2B95" w:rsidRDefault="00300636">
      <w:pPr>
        <w:tabs>
          <w:tab w:val="left" w:pos="426"/>
        </w:tabs>
        <w:rPr>
          <w:szCs w:val="21"/>
        </w:rPr>
      </w:pPr>
      <w:r>
        <w:rPr>
          <w:rFonts w:hint="eastAsia"/>
          <w:szCs w:val="21"/>
        </w:rPr>
        <w:t>&lt;meta http-equiv="Content-Type" content="text/html; charset=utf-8" /&gt;</w:t>
      </w:r>
    </w:p>
    <w:p w:rsidR="004C2B95" w:rsidRDefault="00300636">
      <w:r>
        <w:rPr>
          <w:rFonts w:hint="eastAsia"/>
        </w:rPr>
        <w:t>&lt;title&gt;</w:t>
      </w:r>
      <w:r>
        <w:rPr>
          <w:rFonts w:hint="eastAsia"/>
        </w:rPr>
        <w:t>加载地图示例</w:t>
      </w:r>
      <w:r>
        <w:rPr>
          <w:rFonts w:hint="eastAsia"/>
        </w:rPr>
        <w:t>&lt;/title&gt;</w:t>
      </w:r>
    </w:p>
    <w:p w:rsidR="004C2B95" w:rsidRDefault="00300636">
      <w:pPr>
        <w:tabs>
          <w:tab w:val="left" w:pos="426"/>
        </w:tabs>
        <w:rPr>
          <w:ins w:id="45" w:author="唐依芳" w:date="2013-07-25T14:29:00Z"/>
          <w:szCs w:val="21"/>
        </w:rPr>
      </w:pPr>
      <w:r>
        <w:rPr>
          <w:rFonts w:hint="eastAsia"/>
          <w:szCs w:val="21"/>
        </w:rPr>
        <w:t xml:space="preserve">&lt;script type="text/javascript" </w:t>
      </w:r>
    </w:p>
    <w:p w:rsidR="004C2B95" w:rsidRDefault="00300636">
      <w:pPr>
        <w:tabs>
          <w:tab w:val="left" w:pos="426"/>
        </w:tabs>
        <w:rPr>
          <w:szCs w:val="21"/>
        </w:rPr>
      </w:pPr>
      <w:r>
        <w:rPr>
          <w:rFonts w:hint="eastAsia"/>
          <w:szCs w:val="21"/>
        </w:rPr>
        <w:t>src="http://apiv3.test.mapabc.com/init.js?key=xxx1234567890xxx&amp;debug=true"&gt;&lt;/script&gt;</w:t>
      </w:r>
    </w:p>
    <w:p w:rsidR="004C2B95" w:rsidRDefault="00300636">
      <w:pPr>
        <w:tabs>
          <w:tab w:val="left" w:pos="426"/>
        </w:tabs>
        <w:rPr>
          <w:szCs w:val="21"/>
        </w:rPr>
      </w:pPr>
      <w:r>
        <w:rPr>
          <w:rFonts w:hint="eastAsia"/>
          <w:szCs w:val="21"/>
        </w:rPr>
        <w:t>&lt;script type="text/javascript"&gt;</w:t>
      </w:r>
    </w:p>
    <w:p w:rsidR="004C2B95" w:rsidRDefault="00300636">
      <w:pPr>
        <w:tabs>
          <w:tab w:val="left" w:pos="426"/>
        </w:tabs>
        <w:rPr>
          <w:szCs w:val="21"/>
        </w:rPr>
      </w:pPr>
      <w:r>
        <w:rPr>
          <w:rFonts w:hint="eastAsia"/>
          <w:szCs w:val="21"/>
        </w:rPr>
        <w:t>var mapObj;</w:t>
      </w:r>
    </w:p>
    <w:p w:rsidR="004C2B95" w:rsidRDefault="00300636">
      <w:pPr>
        <w:tabs>
          <w:tab w:val="left" w:pos="426"/>
        </w:tabs>
        <w:rPr>
          <w:szCs w:val="21"/>
        </w:rPr>
      </w:pPr>
      <w:r>
        <w:rPr>
          <w:rFonts w:hint="eastAsia"/>
          <w:szCs w:val="21"/>
        </w:rPr>
        <w:t>function mapInit() {</w:t>
      </w:r>
    </w:p>
    <w:p w:rsidR="004C2B95" w:rsidRDefault="00300636">
      <w:pPr>
        <w:tabs>
          <w:tab w:val="left" w:pos="426"/>
        </w:tabs>
        <w:rPr>
          <w:szCs w:val="21"/>
        </w:rPr>
      </w:pPr>
      <w:r>
        <w:rPr>
          <w:rFonts w:hint="eastAsia"/>
          <w:szCs w:val="21"/>
        </w:rPr>
        <w:t xml:space="preserve">var opt ={}; </w:t>
      </w:r>
    </w:p>
    <w:p w:rsidR="004C2B95" w:rsidRDefault="00300636">
      <w:pPr>
        <w:tabs>
          <w:tab w:val="left" w:pos="426"/>
        </w:tabs>
        <w:rPr>
          <w:szCs w:val="21"/>
        </w:rPr>
      </w:pPr>
      <w:r>
        <w:rPr>
          <w:rFonts w:hint="eastAsia"/>
          <w:szCs w:val="21"/>
        </w:rPr>
        <w:t>opt.center= new MMap.LngLat(116.40632629394531,39.90394233735701);</w:t>
      </w:r>
    </w:p>
    <w:p w:rsidR="004C2B95" w:rsidRDefault="00300636">
      <w:pPr>
        <w:tabs>
          <w:tab w:val="left" w:pos="426"/>
        </w:tabs>
        <w:rPr>
          <w:szCs w:val="21"/>
        </w:rPr>
      </w:pPr>
      <w:r>
        <w:rPr>
          <w:rFonts w:hint="eastAsia"/>
          <w:szCs w:val="21"/>
        </w:rPr>
        <w:t xml:space="preserve">opt.level=15; </w:t>
      </w:r>
    </w:p>
    <w:p w:rsidR="004C2B95" w:rsidRDefault="00300636">
      <w:pPr>
        <w:tabs>
          <w:tab w:val="left" w:pos="426"/>
        </w:tabs>
        <w:rPr>
          <w:szCs w:val="21"/>
        </w:rPr>
      </w:pPr>
      <w:r>
        <w:rPr>
          <w:rFonts w:hint="eastAsia"/>
          <w:szCs w:val="21"/>
        </w:rPr>
        <w:t xml:space="preserve">opt.zoomEnable=false; </w:t>
      </w:r>
    </w:p>
    <w:p w:rsidR="004C2B95" w:rsidRDefault="00300636">
      <w:pPr>
        <w:tabs>
          <w:tab w:val="left" w:pos="426"/>
        </w:tabs>
        <w:rPr>
          <w:szCs w:val="21"/>
        </w:rPr>
      </w:pPr>
      <w:r>
        <w:rPr>
          <w:rFonts w:hint="eastAsia"/>
          <w:szCs w:val="21"/>
        </w:rPr>
        <w:t>     </w:t>
      </w:r>
    </w:p>
    <w:p w:rsidR="004C2B95" w:rsidRDefault="00300636">
      <w:pPr>
        <w:tabs>
          <w:tab w:val="left" w:pos="426"/>
        </w:tabs>
        <w:rPr>
          <w:szCs w:val="21"/>
        </w:rPr>
      </w:pPr>
      <w:r>
        <w:rPr>
          <w:rFonts w:hint="eastAsia"/>
          <w:szCs w:val="21"/>
        </w:rPr>
        <w:t>mapObj = new MMap.Map("map",opt);//</w:t>
      </w:r>
      <w:r>
        <w:rPr>
          <w:rFonts w:hint="eastAsia"/>
          <w:szCs w:val="21"/>
        </w:rPr>
        <w:t>地图初始化</w:t>
      </w:r>
    </w:p>
    <w:p w:rsidR="004C2B95" w:rsidRDefault="00300636">
      <w:pPr>
        <w:tabs>
          <w:tab w:val="left" w:pos="426"/>
        </w:tabs>
        <w:rPr>
          <w:szCs w:val="21"/>
        </w:rPr>
      </w:pPr>
      <w:r>
        <w:rPr>
          <w:rFonts w:hint="eastAsia"/>
          <w:szCs w:val="21"/>
        </w:rPr>
        <w:t>}</w:t>
      </w:r>
    </w:p>
    <w:p w:rsidR="004C2B95" w:rsidRDefault="00300636">
      <w:pPr>
        <w:tabs>
          <w:tab w:val="left" w:pos="426"/>
        </w:tabs>
        <w:rPr>
          <w:szCs w:val="21"/>
        </w:rPr>
      </w:pPr>
      <w:r>
        <w:rPr>
          <w:rFonts w:hint="eastAsia"/>
          <w:szCs w:val="21"/>
        </w:rPr>
        <w:t>&lt;/script&gt;</w:t>
      </w:r>
    </w:p>
    <w:p w:rsidR="004C2B95" w:rsidRDefault="00300636">
      <w:pPr>
        <w:tabs>
          <w:tab w:val="left" w:pos="426"/>
        </w:tabs>
        <w:rPr>
          <w:szCs w:val="21"/>
        </w:rPr>
      </w:pPr>
      <w:r>
        <w:rPr>
          <w:rFonts w:hint="eastAsia"/>
          <w:szCs w:val="21"/>
        </w:rPr>
        <w:t>&lt;/head&gt;</w:t>
      </w:r>
    </w:p>
    <w:p w:rsidR="004C2B95" w:rsidRDefault="00300636">
      <w:pPr>
        <w:tabs>
          <w:tab w:val="left" w:pos="426"/>
        </w:tabs>
        <w:rPr>
          <w:szCs w:val="21"/>
        </w:rPr>
      </w:pPr>
      <w:r>
        <w:rPr>
          <w:rFonts w:hint="eastAsia"/>
          <w:szCs w:val="21"/>
        </w:rPr>
        <w:t>&lt;body onload="mapInit();"&gt;</w:t>
      </w:r>
    </w:p>
    <w:p w:rsidR="004C2B95" w:rsidRDefault="00300636">
      <w:pPr>
        <w:tabs>
          <w:tab w:val="left" w:pos="426"/>
        </w:tabs>
        <w:rPr>
          <w:szCs w:val="21"/>
        </w:rPr>
      </w:pPr>
      <w:r>
        <w:rPr>
          <w:rFonts w:hint="eastAsia"/>
          <w:szCs w:val="21"/>
        </w:rPr>
        <w:lastRenderedPageBreak/>
        <w:t>&lt;div id="map" style="width:500px; height:300px;"&gt;&lt;/div&gt;</w:t>
      </w:r>
    </w:p>
    <w:p w:rsidR="004C2B95" w:rsidRDefault="00300636">
      <w:pPr>
        <w:tabs>
          <w:tab w:val="left" w:pos="426"/>
        </w:tabs>
        <w:rPr>
          <w:szCs w:val="21"/>
        </w:rPr>
      </w:pPr>
      <w:r>
        <w:rPr>
          <w:rFonts w:hint="eastAsia"/>
          <w:szCs w:val="21"/>
        </w:rPr>
        <w:t>&lt;/body&gt;</w:t>
      </w:r>
    </w:p>
    <w:p w:rsidR="004C2B95" w:rsidRDefault="00300636">
      <w:pPr>
        <w:tabs>
          <w:tab w:val="left" w:pos="426"/>
        </w:tabs>
      </w:pPr>
      <w:r>
        <w:rPr>
          <w:rFonts w:hint="eastAsia"/>
          <w:szCs w:val="21"/>
        </w:rPr>
        <w:t>&lt;/html&gt;</w:t>
      </w:r>
    </w:p>
    <w:p w:rsidR="004C2B95" w:rsidRDefault="00300636">
      <w:pPr>
        <w:pStyle w:val="QB3"/>
        <w:tabs>
          <w:tab w:val="left" w:pos="567"/>
        </w:tabs>
        <w:spacing w:line="240" w:lineRule="auto"/>
        <w:rPr>
          <w:rFonts w:ascii="黑体" w:hAnsi="Times New Roman"/>
        </w:rPr>
      </w:pPr>
      <w:bookmarkStart w:id="46" w:name="_Toc208734598"/>
      <w:bookmarkStart w:id="47" w:name="_Toc269897828"/>
      <w:bookmarkStart w:id="48" w:name="_Toc362533743"/>
      <w:r>
        <w:rPr>
          <w:rFonts w:ascii="黑体" w:hAnsi="Times New Roman" w:hint="eastAsia"/>
        </w:rPr>
        <w:t>方法</w:t>
      </w:r>
      <w:bookmarkEnd w:id="46"/>
      <w:bookmarkEnd w:id="47"/>
      <w:bookmarkEnd w:id="48"/>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49" w:name="_Toc269897829"/>
      <w:r>
        <w:rPr>
          <w:rFonts w:ascii="黑体" w:hAnsi="Times New Roman" w:hint="eastAsia"/>
        </w:rPr>
        <w:t>地图信息获取</w:t>
      </w:r>
    </w:p>
    <w:p w:rsidR="004C2B95" w:rsidRDefault="00300636">
      <w:bookmarkStart w:id="50" w:name="OLE_LINK5"/>
      <w:bookmarkEnd w:id="49"/>
      <w:r>
        <w:t>（</w:t>
      </w:r>
      <w:r>
        <w:t>1</w:t>
      </w:r>
      <w:r>
        <w:t>）</w:t>
      </w:r>
      <w:r>
        <w:rPr>
          <w:rFonts w:hint="eastAsia"/>
        </w:rPr>
        <w:t xml:space="preserve"> </w:t>
      </w:r>
      <w:r>
        <w:t>getCenter()</w:t>
      </w:r>
      <w:bookmarkEnd w:id="50"/>
    </w:p>
    <w:p w:rsidR="004C2B95" w:rsidRDefault="00300636">
      <w:r>
        <w:t>说明：</w:t>
      </w:r>
      <w:r>
        <w:rPr>
          <w:rFonts w:hint="eastAsia"/>
        </w:rPr>
        <w:t>返回地图中心点经纬度坐标。</w:t>
      </w:r>
    </w:p>
    <w:p w:rsidR="004C2B95" w:rsidRDefault="00300636">
      <w:r>
        <w:t>参数：</w:t>
      </w:r>
      <w:r>
        <w:rPr>
          <w:rFonts w:hint="eastAsia"/>
        </w:rPr>
        <w:t>无。</w:t>
      </w:r>
    </w:p>
    <w:p w:rsidR="004C2B95" w:rsidRDefault="00300636">
      <w:r>
        <w:t>返回值</w:t>
      </w:r>
      <w:r>
        <w:rPr>
          <w:rFonts w:hint="eastAsia"/>
        </w:rPr>
        <w:t>说明：地图中心点经纬度。</w:t>
      </w:r>
    </w:p>
    <w:p w:rsidR="004C2B95" w:rsidRDefault="00300636">
      <w:r>
        <w:rPr>
          <w:rFonts w:hint="eastAsia"/>
        </w:rPr>
        <w:t>类型：</w:t>
      </w:r>
      <w:r>
        <w:rPr>
          <w:rFonts w:hint="eastAsia"/>
        </w:rPr>
        <w:t>MMap.LngLat</w:t>
      </w:r>
    </w:p>
    <w:p w:rsidR="004C2B95" w:rsidRDefault="00300636">
      <w:r>
        <w:t>注释：</w:t>
      </w:r>
      <w:r>
        <w:rPr>
          <w:rFonts w:hint="eastAsia"/>
        </w:rPr>
        <w:t>无。</w:t>
      </w:r>
    </w:p>
    <w:p w:rsidR="004C2B95" w:rsidRDefault="00300636">
      <w:pPr>
        <w:rPr>
          <w:del w:id="51" w:author="唐依芳" w:date="2013-07-25T14:30:00Z"/>
        </w:rPr>
      </w:pPr>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center = mapObj.getCenter(); //</w:t>
            </w:r>
            <w:r>
              <w:rPr>
                <w:rFonts w:hint="eastAsia"/>
              </w:rPr>
              <w:t>返回中心点经纬度对象。</w:t>
            </w:r>
            <w:r>
              <w:rPr>
                <w:rFonts w:hint="eastAsia"/>
              </w:rPr>
              <w:t xml:space="preserve"> </w:t>
            </w:r>
          </w:p>
          <w:p w:rsidR="004C2B95" w:rsidRDefault="00300636">
            <w:r>
              <w:rPr>
                <w:rFonts w:hint="eastAsia"/>
              </w:rPr>
              <w:t>alert(center.lng+" , "+center.lat); //</w:t>
            </w:r>
            <w:r>
              <w:rPr>
                <w:rFonts w:hint="eastAsia"/>
              </w:rPr>
              <w:t>通过对象的属性返回经纬度坐标</w:t>
            </w:r>
          </w:p>
        </w:tc>
      </w:tr>
    </w:tbl>
    <w:p w:rsidR="004C2B95" w:rsidRDefault="00300636">
      <w:r>
        <w:t> </w:t>
      </w:r>
      <w:r>
        <w:t>（</w:t>
      </w:r>
      <w:r>
        <w:t>2</w:t>
      </w:r>
      <w:r>
        <w:t>）</w:t>
      </w:r>
      <w:r>
        <w:rPr>
          <w:rFonts w:hint="eastAsia"/>
        </w:rPr>
        <w:t xml:space="preserve"> </w:t>
      </w:r>
      <w:r>
        <w:t>getZoom()</w:t>
      </w:r>
    </w:p>
    <w:p w:rsidR="004C2B95" w:rsidRDefault="00300636">
      <w:r>
        <w:t>说明：</w:t>
      </w:r>
      <w:r>
        <w:rPr>
          <w:rFonts w:hint="eastAsia"/>
        </w:rPr>
        <w:t>返回当前的地图缩放级别。</w:t>
      </w:r>
    </w:p>
    <w:p w:rsidR="004C2B95" w:rsidRDefault="00300636">
      <w:r>
        <w:t>参数：</w:t>
      </w:r>
      <w:r>
        <w:rPr>
          <w:rFonts w:hint="eastAsia"/>
        </w:rPr>
        <w:t>无。</w:t>
      </w:r>
    </w:p>
    <w:p w:rsidR="004C2B95" w:rsidRDefault="00300636">
      <w:r>
        <w:t>返回值</w:t>
      </w:r>
      <w:r>
        <w:rPr>
          <w:rFonts w:hint="eastAsia"/>
        </w:rPr>
        <w:t>说明：地图缩放级别，范围</w:t>
      </w:r>
      <w:r>
        <w:rPr>
          <w:rFonts w:hint="eastAsia"/>
        </w:rPr>
        <w:t>[3,18]</w:t>
      </w:r>
      <w:r>
        <w:rPr>
          <w:rFonts w:hint="eastAsia"/>
        </w:rPr>
        <w:t>，数值越大，地图内容越详细。</w:t>
      </w:r>
    </w:p>
    <w:p w:rsidR="004C2B95" w:rsidRDefault="00300636">
      <w:r>
        <w:rPr>
          <w:rFonts w:hint="eastAsia"/>
        </w:rPr>
        <w:t>类型：</w:t>
      </w:r>
      <w:r>
        <w:rPr>
          <w:rFonts w:hint="eastAsia"/>
        </w:rPr>
        <w:t>Number</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alert(mapObj.getZoom()); //</w:t>
            </w:r>
            <w:r>
              <w:rPr>
                <w:rFonts w:hint="eastAsia"/>
              </w:rPr>
              <w:t>通过警告框返回地图缩放级别</w:t>
            </w:r>
          </w:p>
        </w:tc>
      </w:tr>
    </w:tbl>
    <w:p w:rsidR="004C2B95" w:rsidRDefault="00300636">
      <w:r>
        <w:t> </w:t>
      </w:r>
      <w:r>
        <w:t>（</w:t>
      </w:r>
      <w:r>
        <w:t>3</w:t>
      </w:r>
      <w:r>
        <w:t>）</w:t>
      </w:r>
      <w:r>
        <w:rPr>
          <w:rFonts w:hint="eastAsia"/>
        </w:rPr>
        <w:t xml:space="preserve"> </w:t>
      </w:r>
      <w:r>
        <w:t>getZooms()</w:t>
      </w:r>
    </w:p>
    <w:p w:rsidR="004C2B95" w:rsidRDefault="00300636">
      <w:r>
        <w:t>说明：</w:t>
      </w:r>
      <w:r>
        <w:rPr>
          <w:rFonts w:hint="eastAsia"/>
        </w:rPr>
        <w:t>返回地图当前视野级别范围。</w:t>
      </w:r>
    </w:p>
    <w:p w:rsidR="004C2B95" w:rsidRDefault="00300636">
      <w:r>
        <w:t>参数：</w:t>
      </w:r>
      <w:r>
        <w:rPr>
          <w:rFonts w:hint="eastAsia"/>
        </w:rPr>
        <w:t>无。</w:t>
      </w:r>
    </w:p>
    <w:p w:rsidR="004C2B95" w:rsidRDefault="00300636">
      <w:r>
        <w:t>返回值</w:t>
      </w:r>
      <w:r>
        <w:rPr>
          <w:rFonts w:hint="eastAsia"/>
        </w:rPr>
        <w:t>说明：地图当前视野级别范围。</w:t>
      </w:r>
    </w:p>
    <w:p w:rsidR="004C2B95" w:rsidRDefault="00300636">
      <w:r>
        <w:rPr>
          <w:rFonts w:hint="eastAsia"/>
        </w:rPr>
        <w:t>类型：</w:t>
      </w:r>
      <w:r>
        <w:rPr>
          <w:rFonts w:hint="eastAsia"/>
        </w:rPr>
        <w:t>Array</w:t>
      </w:r>
    </w:p>
    <w:p w:rsidR="004C2B95" w:rsidRDefault="00300636">
      <w:r>
        <w:t>注释：</w:t>
      </w:r>
      <w:r>
        <w:rPr>
          <w:rFonts w:hint="eastAsia"/>
        </w:rPr>
        <w:t>无。</w:t>
      </w:r>
    </w:p>
    <w:p w:rsidR="004C2B95" w:rsidRDefault="00300636">
      <w: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 = new MMap.Map("map");//</w:t>
            </w:r>
            <w:r>
              <w:rPr>
                <w:rFonts w:hint="eastAsia"/>
              </w:rPr>
              <w:t>地图初始化</w:t>
            </w:r>
          </w:p>
          <w:p w:rsidR="004C2B95" w:rsidRDefault="00300636">
            <w:r>
              <w:rPr>
                <w:rFonts w:hint="eastAsia"/>
              </w:rPr>
              <w:t> </w:t>
            </w:r>
          </w:p>
          <w:p w:rsidR="004C2B95" w:rsidRDefault="00300636">
            <w:r>
              <w:rPr>
                <w:rFonts w:hint="eastAsia"/>
              </w:rPr>
              <w:t>var zooms = mapObj.getZooms();//</w:t>
            </w:r>
            <w:r>
              <w:rPr>
                <w:rFonts w:hint="eastAsia"/>
              </w:rPr>
              <w:t>获得地图</w:t>
            </w:r>
            <w:bookmarkStart w:id="52" w:name="OLE_LINK12"/>
            <w:bookmarkStart w:id="53" w:name="OLE_LINK11"/>
            <w:bookmarkEnd w:id="52"/>
            <w:r>
              <w:rPr>
                <w:rFonts w:hint="eastAsia"/>
              </w:rPr>
              <w:t>当前视野级别范围</w:t>
            </w:r>
            <w:bookmarkEnd w:id="53"/>
          </w:p>
          <w:p w:rsidR="004C2B95" w:rsidRDefault="00300636">
            <w:r>
              <w:rPr>
                <w:rFonts w:hint="eastAsia"/>
              </w:rPr>
              <w:t>alert(zooms);//</w:t>
            </w:r>
            <w:r>
              <w:rPr>
                <w:rFonts w:hint="eastAsia"/>
              </w:rPr>
              <w:t>通过警告框返回当前视野级别范围</w:t>
            </w:r>
          </w:p>
        </w:tc>
      </w:tr>
    </w:tbl>
    <w:p w:rsidR="004C2B95" w:rsidRDefault="00300636">
      <w:r>
        <w:t> </w:t>
      </w:r>
      <w:r>
        <w:t>（</w:t>
      </w:r>
      <w:r>
        <w:t>4</w:t>
      </w:r>
      <w:r>
        <w:t>）</w:t>
      </w:r>
      <w:r>
        <w:rPr>
          <w:rFonts w:hint="eastAsia"/>
        </w:rPr>
        <w:t xml:space="preserve"> </w:t>
      </w:r>
      <w:r>
        <w:t>getSize()</w:t>
      </w:r>
    </w:p>
    <w:p w:rsidR="004C2B95" w:rsidRDefault="00300636">
      <w:r>
        <w:t>说明：</w:t>
      </w:r>
      <w:r>
        <w:rPr>
          <w:rFonts w:hint="eastAsia"/>
        </w:rPr>
        <w:t>返回地图视图的像素大小。</w:t>
      </w:r>
    </w:p>
    <w:p w:rsidR="004C2B95" w:rsidRDefault="00300636">
      <w:r>
        <w:t>参数：</w:t>
      </w:r>
      <w:r>
        <w:rPr>
          <w:rFonts w:hint="eastAsia"/>
        </w:rPr>
        <w:t>无</w:t>
      </w:r>
    </w:p>
    <w:p w:rsidR="004C2B95" w:rsidRDefault="00300636">
      <w:r>
        <w:t>返回值</w:t>
      </w:r>
      <w:r>
        <w:rPr>
          <w:rFonts w:hint="eastAsia"/>
        </w:rPr>
        <w:t>说明：地图视图的像素大小。</w:t>
      </w:r>
    </w:p>
    <w:p w:rsidR="004C2B95" w:rsidRDefault="00300636">
      <w:r>
        <w:rPr>
          <w:rFonts w:hint="eastAsia"/>
        </w:rPr>
        <w:t>类型：</w:t>
      </w:r>
      <w:r>
        <w:rPr>
          <w:rFonts w:hint="eastAsia"/>
        </w:rPr>
        <w:t>MMap.Size</w:t>
      </w:r>
    </w:p>
    <w:p w:rsidR="004C2B95" w:rsidRDefault="00300636">
      <w:r>
        <w:lastRenderedPageBreak/>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size = mapObj.getSize(); </w:t>
            </w:r>
          </w:p>
          <w:p w:rsidR="004C2B95" w:rsidRDefault="00300636">
            <w:r>
              <w:rPr>
                <w:rFonts w:hint="eastAsia"/>
              </w:rPr>
              <w:t>alert(size.height+","+size.width);//</w:t>
            </w:r>
            <w:r>
              <w:rPr>
                <w:rFonts w:hint="eastAsia"/>
              </w:rPr>
              <w:t>通过警告框返回地图视图的像素大小</w:t>
            </w:r>
          </w:p>
        </w:tc>
      </w:tr>
    </w:tbl>
    <w:p w:rsidR="004C2B95" w:rsidRDefault="00300636">
      <w:r>
        <w:t> </w:t>
      </w:r>
      <w:r>
        <w:t>（</w:t>
      </w:r>
      <w:r>
        <w:t>5</w:t>
      </w:r>
      <w:r>
        <w:t>）</w:t>
      </w:r>
      <w:r>
        <w:rPr>
          <w:rFonts w:hint="eastAsia"/>
        </w:rPr>
        <w:t xml:space="preserve"> </w:t>
      </w:r>
      <w:r>
        <w:t>getBounds()</w:t>
      </w:r>
    </w:p>
    <w:p w:rsidR="004C2B95" w:rsidRDefault="00300636">
      <w:r>
        <w:t>说明：</w:t>
      </w:r>
      <w:r>
        <w:rPr>
          <w:rFonts w:hint="eastAsia"/>
        </w:rPr>
        <w:t>返回当前地图的经纬度范围。即地图视图可视矩形区域的西南、东北角的经纬度坐标。</w:t>
      </w:r>
    </w:p>
    <w:p w:rsidR="004C2B95" w:rsidRDefault="00300636">
      <w:r>
        <w:t>参数：</w:t>
      </w:r>
      <w:r>
        <w:rPr>
          <w:rFonts w:hint="eastAsia"/>
        </w:rPr>
        <w:t>无。</w:t>
      </w:r>
    </w:p>
    <w:p w:rsidR="004C2B95" w:rsidRDefault="00300636">
      <w:r>
        <w:t>返回值</w:t>
      </w:r>
      <w:r>
        <w:rPr>
          <w:rFonts w:hint="eastAsia"/>
        </w:rPr>
        <w:t>说明：当前地图的经纬度范围。</w:t>
      </w:r>
    </w:p>
    <w:p w:rsidR="004C2B95" w:rsidRDefault="00300636">
      <w:r>
        <w:rPr>
          <w:rFonts w:hint="eastAsia"/>
        </w:rPr>
        <w:t>类型：</w:t>
      </w:r>
      <w:r>
        <w:rPr>
          <w:rFonts w:hint="eastAsia"/>
        </w:rPr>
        <w:t>MMap.Bounds</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bounds=mapObj.getBounds(); </w:t>
            </w:r>
          </w:p>
          <w:p w:rsidR="004C2B95" w:rsidRDefault="00300636">
            <w:r>
              <w:rPr>
                <w:rFonts w:hint="eastAsia"/>
              </w:rPr>
              <w:t>alert(bounds.southwest.lng+","+bounds.southwest.lat+";"+bounds.northeast.lng+","+bounds.northeast.lat);</w:t>
            </w:r>
          </w:p>
        </w:tc>
      </w:tr>
    </w:tbl>
    <w:p w:rsidR="004C2B95" w:rsidRDefault="00300636">
      <w:r>
        <w:t> </w:t>
      </w:r>
      <w:r>
        <w:t>（</w:t>
      </w:r>
      <w:r>
        <w:t>6</w:t>
      </w:r>
      <w:r>
        <w:t>）</w:t>
      </w:r>
      <w:r>
        <w:rPr>
          <w:rFonts w:hint="eastAsia"/>
        </w:rPr>
        <w:t xml:space="preserve"> </w:t>
      </w:r>
      <w:r>
        <w:t>getTiles()</w:t>
      </w:r>
    </w:p>
    <w:p w:rsidR="004C2B95" w:rsidRDefault="00300636">
      <w:r>
        <w:t>说明：</w:t>
      </w:r>
      <w:r>
        <w:rPr>
          <w:rFonts w:hint="eastAsia"/>
        </w:rPr>
        <w:t>返回当前地图所有切片的</w:t>
      </w:r>
      <w:r>
        <w:rPr>
          <w:rFonts w:hint="eastAsia"/>
        </w:rPr>
        <w:t>ID</w:t>
      </w:r>
      <w:r>
        <w:rPr>
          <w:rFonts w:hint="eastAsia"/>
        </w:rPr>
        <w:t>集合。</w:t>
      </w:r>
    </w:p>
    <w:p w:rsidR="004C2B95" w:rsidRDefault="00300636">
      <w:r>
        <w:t>参数：</w:t>
      </w:r>
      <w:r>
        <w:rPr>
          <w:rFonts w:hint="eastAsia"/>
        </w:rPr>
        <w:t>无。</w:t>
      </w:r>
    </w:p>
    <w:p w:rsidR="004C2B95" w:rsidRDefault="00300636">
      <w:r>
        <w:t>返回值</w:t>
      </w:r>
      <w:r>
        <w:rPr>
          <w:rFonts w:hint="eastAsia"/>
        </w:rPr>
        <w:t>说明：当前地图所有切片的</w:t>
      </w:r>
      <w:r>
        <w:rPr>
          <w:rFonts w:hint="eastAsia"/>
        </w:rPr>
        <w:t>ID</w:t>
      </w:r>
      <w:r>
        <w:rPr>
          <w:rFonts w:hint="eastAsia"/>
        </w:rPr>
        <w:t>集合。</w:t>
      </w:r>
    </w:p>
    <w:p w:rsidR="004C2B95" w:rsidRDefault="00300636">
      <w:r>
        <w:rPr>
          <w:rFonts w:hint="eastAsia"/>
        </w:rPr>
        <w:t>类型：</w:t>
      </w:r>
      <w:r>
        <w:rPr>
          <w:rFonts w:hint="eastAsia"/>
        </w:rPr>
        <w:t>Array</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tiles = mapObj.getTiles(); </w:t>
            </w:r>
          </w:p>
          <w:p w:rsidR="004C2B95" w:rsidRDefault="00300636">
            <w:r>
              <w:rPr>
                <w:rFonts w:hint="eastAsia"/>
              </w:rPr>
              <w:t>alert(tiles);</w:t>
            </w:r>
          </w:p>
        </w:tc>
      </w:tr>
    </w:tbl>
    <w:p w:rsidR="004C2B95" w:rsidRDefault="00300636">
      <w:r>
        <w:t> </w:t>
      </w:r>
      <w:bookmarkStart w:id="54" w:name="OLE_LINK14"/>
      <w:bookmarkStart w:id="55" w:name="OLE_LINK13"/>
      <w:bookmarkEnd w:id="54"/>
      <w:r>
        <w:t>（</w:t>
      </w:r>
      <w:r>
        <w:t>7</w:t>
      </w:r>
      <w:r>
        <w:t>）</w:t>
      </w:r>
      <w:r>
        <w:rPr>
          <w:rFonts w:hint="eastAsia"/>
        </w:rPr>
        <w:t xml:space="preserve"> </w:t>
      </w:r>
      <w:r>
        <w:t>getStatus</w:t>
      </w:r>
      <w:bookmarkEnd w:id="55"/>
      <w:r>
        <w:t>()</w:t>
      </w:r>
    </w:p>
    <w:p w:rsidR="004C2B95" w:rsidRDefault="00300636">
      <w:r>
        <w:t>说明：</w:t>
      </w:r>
      <w:r>
        <w:rPr>
          <w:rFonts w:hint="eastAsia"/>
        </w:rPr>
        <w:t>返回当前地图的状态参数。</w:t>
      </w:r>
    </w:p>
    <w:p w:rsidR="004C2B95" w:rsidRDefault="00300636">
      <w:r>
        <w:t>参数：</w:t>
      </w:r>
      <w:r>
        <w:rPr>
          <w:rFonts w:hint="eastAsia"/>
        </w:rPr>
        <w:t>无。</w:t>
      </w:r>
    </w:p>
    <w:p w:rsidR="004C2B95" w:rsidRDefault="00300636">
      <w:r>
        <w:t>返回值</w:t>
      </w:r>
      <w:r>
        <w:rPr>
          <w:rFonts w:hint="eastAsia"/>
        </w:rPr>
        <w:t>说明：当前地图的状态参数。</w:t>
      </w:r>
    </w:p>
    <w:p w:rsidR="004C2B95" w:rsidRDefault="00300636">
      <w:r>
        <w:rPr>
          <w:rFonts w:hint="eastAsia"/>
        </w:rPr>
        <w:t>类型：</w:t>
      </w:r>
      <w:r>
        <w:rPr>
          <w:rFonts w:hint="eastAsia"/>
        </w:rPr>
        <w:t>Object</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mapObj.getStatus();</w:t>
            </w:r>
          </w:p>
        </w:tc>
      </w:tr>
    </w:tbl>
    <w:p w:rsidR="004C2B95" w:rsidRDefault="00300636">
      <w:r>
        <w:t> </w:t>
      </w:r>
      <w:r>
        <w:t>（</w:t>
      </w:r>
      <w:r>
        <w:t>8</w:t>
      </w:r>
      <w:r>
        <w:t>）</w:t>
      </w:r>
      <w:r>
        <w:rPr>
          <w:rFonts w:hint="eastAsia"/>
        </w:rPr>
        <w:t xml:space="preserve"> </w:t>
      </w:r>
      <w:r>
        <w:t>getResolution()</w:t>
      </w:r>
    </w:p>
    <w:p w:rsidR="004C2B95" w:rsidRDefault="00300636">
      <w:r>
        <w:t>说明：</w:t>
      </w:r>
      <w:r>
        <w:rPr>
          <w:rFonts w:hint="eastAsia"/>
        </w:rPr>
        <w:t>返回当前地图中心点的分辨率，单位：米每像素。</w:t>
      </w:r>
    </w:p>
    <w:p w:rsidR="004C2B95" w:rsidRDefault="00300636">
      <w:r>
        <w:t>参数：</w:t>
      </w:r>
      <w:r>
        <w:rPr>
          <w:rFonts w:hint="eastAsia"/>
        </w:rPr>
        <w:t>无。</w:t>
      </w:r>
    </w:p>
    <w:p w:rsidR="004C2B95" w:rsidRDefault="00300636">
      <w:r>
        <w:t>返回值</w:t>
      </w:r>
      <w:r>
        <w:rPr>
          <w:rFonts w:hint="eastAsia"/>
        </w:rPr>
        <w:t>说明：当前地图中心点的分辨率。</w:t>
      </w:r>
    </w:p>
    <w:p w:rsidR="004C2B95" w:rsidRDefault="00300636">
      <w:r>
        <w:rPr>
          <w:rFonts w:hint="eastAsia"/>
        </w:rPr>
        <w:t>类型：</w:t>
      </w:r>
      <w:r>
        <w:rPr>
          <w:rFonts w:hint="eastAsia"/>
        </w:rPr>
        <w:t>Number</w:t>
      </w:r>
    </w:p>
    <w:p w:rsidR="004C2B95" w:rsidRDefault="00300636">
      <w:r>
        <w:t>注释：</w:t>
      </w:r>
      <w:r>
        <w:rPr>
          <w:rFonts w:hint="eastAsia"/>
        </w:rPr>
        <w:t>无。</w:t>
      </w:r>
    </w:p>
    <w:p w:rsidR="004C2B95" w:rsidRDefault="00300636">
      <w:r>
        <w:lastRenderedPageBreak/>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resolution = mapObj. getResolution(); </w:t>
            </w:r>
          </w:p>
          <w:p w:rsidR="004C2B95" w:rsidRDefault="00300636">
            <w:r>
              <w:rPr>
                <w:rFonts w:hint="eastAsia"/>
              </w:rPr>
              <w:t>alert(resolution);</w:t>
            </w:r>
          </w:p>
        </w:tc>
      </w:tr>
    </w:tbl>
    <w:p w:rsidR="004C2B95" w:rsidRDefault="00300636">
      <w:r>
        <w:t> </w:t>
      </w:r>
      <w:r>
        <w:t>（</w:t>
      </w:r>
      <w:r>
        <w:t>9</w:t>
      </w:r>
      <w:r>
        <w:t>）</w:t>
      </w:r>
      <w:r>
        <w:rPr>
          <w:rFonts w:hint="eastAsia"/>
        </w:rPr>
        <w:t xml:space="preserve"> </w:t>
      </w:r>
      <w:r>
        <w:t>getScale(dpi)</w:t>
      </w:r>
    </w:p>
    <w:p w:rsidR="004C2B95" w:rsidRDefault="00300636">
      <w:r>
        <w:t>说明：</w:t>
      </w:r>
      <w:r>
        <w:rPr>
          <w:rFonts w:hint="eastAsia"/>
        </w:rPr>
        <w:t>返回当前地图中心点的比例尺的倒数，即地图上单位距离代表的实际距离。</w:t>
      </w:r>
    </w:p>
    <w:p w:rsidR="004C2B95" w:rsidRDefault="00300636">
      <w:r>
        <w:t>参数：</w:t>
      </w:r>
      <w:r>
        <w:rPr>
          <w:rFonts w:hint="eastAsia"/>
        </w:rPr>
        <w:t>dpi</w:t>
      </w:r>
    </w:p>
    <w:p w:rsidR="004C2B95" w:rsidRDefault="00300636">
      <w:r>
        <w:t>说明：即</w:t>
      </w:r>
      <w:r>
        <w:t>Dots Per Inch</w:t>
      </w:r>
      <w:r>
        <w:t>，点每英寸。用于点阵数位影像时，表示每一英寸长度中，取样或可显示或输出点的数目。该参数为可选项，默认值为</w:t>
      </w:r>
      <w:r>
        <w:t>96</w:t>
      </w:r>
      <w:r>
        <w:t>。</w:t>
      </w:r>
    </w:p>
    <w:p w:rsidR="004C2B95" w:rsidRDefault="00300636">
      <w:r>
        <w:t>类型：</w:t>
      </w:r>
      <w:r>
        <w:t>Number</w:t>
      </w:r>
    </w:p>
    <w:p w:rsidR="004C2B95" w:rsidRDefault="00300636">
      <w:r>
        <w:t>返回值</w:t>
      </w:r>
      <w:r>
        <w:rPr>
          <w:rFonts w:hint="eastAsia"/>
        </w:rPr>
        <w:t>说明：当前地图中心点的比例尺的倒数。</w:t>
      </w:r>
    </w:p>
    <w:p w:rsidR="004C2B95" w:rsidRDefault="00300636">
      <w:r>
        <w:rPr>
          <w:rFonts w:hint="eastAsia"/>
        </w:rPr>
        <w:t>类型：</w:t>
      </w:r>
      <w:r>
        <w:rPr>
          <w:rFonts w:hint="eastAsia"/>
        </w:rPr>
        <w:t>Number</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scale = mapObj. getScale(96); </w:t>
            </w:r>
          </w:p>
          <w:p w:rsidR="004C2B95" w:rsidRDefault="00300636">
            <w:r>
              <w:rPr>
                <w:rFonts w:hint="eastAsia"/>
              </w:rPr>
              <w:t>alert(scale);</w:t>
            </w:r>
          </w:p>
        </w:tc>
      </w:tr>
    </w:tbl>
    <w:p w:rsidR="004C2B95" w:rsidRDefault="00300636">
      <w:r>
        <w:t> </w:t>
      </w:r>
      <w:r>
        <w:t>（</w:t>
      </w:r>
      <w:r>
        <w:t>10</w:t>
      </w:r>
      <w:r>
        <w:t>）</w:t>
      </w:r>
      <w:r>
        <w:rPr>
          <w:rFonts w:hint="eastAsia"/>
        </w:rPr>
        <w:t xml:space="preserve"> </w:t>
      </w:r>
      <w:r>
        <w:t>getDefaultCursor()</w:t>
      </w:r>
    </w:p>
    <w:p w:rsidR="004C2B95" w:rsidRDefault="00300636">
      <w:r>
        <w:t>说明：</w:t>
      </w:r>
      <w:r>
        <w:rPr>
          <w:rFonts w:hint="eastAsia"/>
        </w:rPr>
        <w:t>返回地图默认的鼠标指针样式。</w:t>
      </w:r>
    </w:p>
    <w:p w:rsidR="004C2B95" w:rsidRDefault="00300636">
      <w:r>
        <w:t>参数：无。</w:t>
      </w:r>
    </w:p>
    <w:p w:rsidR="004C2B95" w:rsidRDefault="00300636">
      <w:r>
        <w:t>返回值</w:t>
      </w:r>
      <w:r>
        <w:rPr>
          <w:rFonts w:hint="eastAsia"/>
        </w:rPr>
        <w:t>说明：地图默认的鼠标指针样式。</w:t>
      </w:r>
    </w:p>
    <w:p w:rsidR="004C2B95" w:rsidRDefault="00300636">
      <w:r>
        <w:rPr>
          <w:rFonts w:hint="eastAsia"/>
        </w:rPr>
        <w:t>类型：</w:t>
      </w:r>
      <w:r>
        <w:rPr>
          <w:rFonts w:hint="eastAsia"/>
        </w:rPr>
        <w:t>String</w:t>
      </w:r>
    </w:p>
    <w:p w:rsidR="004C2B95" w:rsidRDefault="00300636">
      <w:r>
        <w:t>注释：</w:t>
      </w:r>
      <w:r>
        <w:rPr>
          <w:rFonts w:hint="eastAsia"/>
        </w:rPr>
        <w:t>无。</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mapObj.getDefaultCursor();</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地图操作</w:t>
      </w:r>
    </w:p>
    <w:p w:rsidR="004C2B95" w:rsidRDefault="00300636">
      <w:r>
        <w:rPr>
          <w:rFonts w:hint="eastAsia"/>
        </w:rPr>
        <w:t>（</w:t>
      </w:r>
      <w:r>
        <w:rPr>
          <w:rFonts w:hint="eastAsia"/>
        </w:rPr>
        <w:t>1</w:t>
      </w:r>
      <w:r>
        <w:t>）</w:t>
      </w:r>
      <w:r>
        <w:t xml:space="preserve"> setCenter(lnglat)</w:t>
      </w:r>
    </w:p>
    <w:p w:rsidR="004C2B95" w:rsidRDefault="00300636">
      <w:r>
        <w:rPr>
          <w:bCs/>
        </w:rPr>
        <w:t>说明：</w:t>
      </w:r>
      <w:r>
        <w:rPr>
          <w:rFonts w:hint="eastAsia"/>
        </w:rPr>
        <w:t>设置地图中心点经纬度，使用该方法地图将重新加载，会调整视野级别。</w:t>
      </w:r>
    </w:p>
    <w:p w:rsidR="004C2B95" w:rsidRDefault="00300636">
      <w:r>
        <w:rPr>
          <w:bCs/>
        </w:rPr>
        <w:t>参数：</w:t>
      </w:r>
      <w:r>
        <w:rPr>
          <w:rFonts w:hint="eastAsia"/>
        </w:rPr>
        <w:t>lnglat</w:t>
      </w:r>
    </w:p>
    <w:p w:rsidR="004C2B95" w:rsidRDefault="00300636">
      <w:r>
        <w:rPr>
          <w:rFonts w:hint="eastAsia"/>
        </w:rPr>
        <w:t>说明：地图中心点经纬度。</w:t>
      </w:r>
    </w:p>
    <w:p w:rsidR="004C2B95" w:rsidRDefault="00300636">
      <w:r>
        <w:rPr>
          <w:rFonts w:hint="eastAsia"/>
        </w:rPr>
        <w:t>类型：</w:t>
      </w:r>
      <w:r>
        <w:rPr>
          <w:rFonts w:hint="eastAsia"/>
        </w:rPr>
        <w:t>MMap.LngLat</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以下代码片段为在创建一个地图对象后，通过经纬度坐标设置地图中心点。假设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lnglat=new MMap.LngLat(116.39825820922851 ,36.904600759441024);</w:t>
            </w:r>
          </w:p>
          <w:p w:rsidR="004C2B95" w:rsidRDefault="00300636">
            <w:r>
              <w:rPr>
                <w:rFonts w:hint="eastAsia"/>
              </w:rPr>
              <w:t>mapObj.setCenter(lnglat);</w:t>
            </w:r>
          </w:p>
        </w:tc>
      </w:tr>
    </w:tbl>
    <w:p w:rsidR="004C2B95" w:rsidRDefault="00300636">
      <w:r>
        <w:rPr>
          <w:rFonts w:hint="eastAsia"/>
        </w:rPr>
        <w:t xml:space="preserve"> </w:t>
      </w:r>
      <w:r>
        <w:rPr>
          <w:rFonts w:hint="eastAsia"/>
        </w:rPr>
        <w:t>（</w:t>
      </w:r>
      <w:r>
        <w:t>2</w:t>
      </w:r>
      <w:r>
        <w:t>）</w:t>
      </w:r>
      <w:r>
        <w:t xml:space="preserve"> setZoom(level)</w:t>
      </w:r>
    </w:p>
    <w:p w:rsidR="004C2B95" w:rsidRDefault="00300636">
      <w:r>
        <w:rPr>
          <w:bCs/>
        </w:rPr>
        <w:lastRenderedPageBreak/>
        <w:t>说明：</w:t>
      </w:r>
      <w:r>
        <w:rPr>
          <w:rFonts w:hint="eastAsia"/>
        </w:rPr>
        <w:t>设置地图缩放级别。</w:t>
      </w:r>
    </w:p>
    <w:p w:rsidR="004C2B95" w:rsidRDefault="00300636">
      <w:r>
        <w:rPr>
          <w:bCs/>
        </w:rPr>
        <w:t>参数：</w:t>
      </w:r>
      <w:r>
        <w:rPr>
          <w:rFonts w:hint="eastAsia"/>
        </w:rPr>
        <w:t>level</w:t>
      </w:r>
    </w:p>
    <w:p w:rsidR="004C2B95" w:rsidRDefault="00300636">
      <w:r>
        <w:rPr>
          <w:rFonts w:hint="eastAsia"/>
        </w:rPr>
        <w:t>说明：地图缩放级别，范围</w:t>
      </w:r>
      <w:r>
        <w:rPr>
          <w:rFonts w:hint="eastAsia"/>
        </w:rPr>
        <w:t>[3,18]</w:t>
      </w:r>
      <w:r>
        <w:rPr>
          <w:rFonts w:hint="eastAsia"/>
        </w:rPr>
        <w:t>，数值越大，地图内容越详细。</w:t>
      </w:r>
    </w:p>
    <w:p w:rsidR="004C2B95" w:rsidRDefault="00300636">
      <w:r>
        <w:rPr>
          <w:rFonts w:hint="eastAsia"/>
        </w:rPr>
        <w:t>类型：</w:t>
      </w:r>
      <w:r>
        <w:rPr>
          <w:rFonts w:hint="eastAsia"/>
        </w:rPr>
        <w:t>Number</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mapObj.setZoom(14);</w:t>
            </w:r>
          </w:p>
        </w:tc>
      </w:tr>
    </w:tbl>
    <w:p w:rsidR="004C2B95" w:rsidRDefault="00300636">
      <w:r>
        <w:rPr>
          <w:rFonts w:hint="eastAsia"/>
        </w:rPr>
        <w:t>（</w:t>
      </w:r>
      <w:r>
        <w:rPr>
          <w:rFonts w:hint="eastAsia"/>
        </w:rPr>
        <w:t>3</w:t>
      </w:r>
      <w:r>
        <w:rPr>
          <w:rFonts w:hint="eastAsia"/>
        </w:rPr>
        <w:t>）</w:t>
      </w:r>
      <w:r>
        <w:rPr>
          <w:rFonts w:hint="eastAsia"/>
        </w:rPr>
        <w:t xml:space="preserve"> </w:t>
      </w:r>
      <w:r>
        <w:t>zoomIn()</w:t>
      </w:r>
    </w:p>
    <w:p w:rsidR="004C2B95" w:rsidRDefault="00300636">
      <w:r>
        <w:rPr>
          <w:bCs/>
        </w:rPr>
        <w:t>说明：</w:t>
      </w:r>
      <w:r>
        <w:rPr>
          <w:rFonts w:hint="eastAsia"/>
        </w:rPr>
        <w:t>放大一个地图缩放级别。</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p>
    <w:p w:rsidR="004C2B95" w:rsidRDefault="00300636">
      <w:r>
        <w:rPr>
          <w:rFonts w:hint="eastAsia"/>
        </w:rPr>
        <w:t>除使用该方法放大地图外，还可使用鱼骨条、鼠标双击、键盘“</w:t>
      </w:r>
      <w:r>
        <w:rPr>
          <w:rFonts w:hint="eastAsia"/>
        </w:rPr>
        <w:t>+</w:t>
      </w:r>
      <w:r>
        <w:rPr>
          <w:rFonts w:hint="eastAsia"/>
        </w:rPr>
        <w:t>”键的方式来放大地图。</w:t>
      </w:r>
    </w:p>
    <w:p w:rsidR="004C2B95" w:rsidRDefault="00300636">
      <w:r>
        <w:rPr>
          <w:rFonts w:hint="eastAsia"/>
        </w:rPr>
        <w:t>若设置的地图缩放级别超过最大值，该方法将失效。</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mapObj.zoomIn();</w:t>
            </w:r>
          </w:p>
        </w:tc>
      </w:tr>
    </w:tbl>
    <w:p w:rsidR="004C2B95" w:rsidRDefault="00300636">
      <w:r>
        <w:t> </w:t>
      </w:r>
      <w:r>
        <w:t>（</w:t>
      </w:r>
      <w:r>
        <w:t>4</w:t>
      </w:r>
      <w:r>
        <w:t>）</w:t>
      </w:r>
      <w:r>
        <w:rPr>
          <w:rFonts w:hint="eastAsia"/>
        </w:rPr>
        <w:t xml:space="preserve"> </w:t>
      </w:r>
      <w:r>
        <w:t>zoomOut()</w:t>
      </w:r>
    </w:p>
    <w:p w:rsidR="004C2B95" w:rsidRDefault="00300636">
      <w:r>
        <w:rPr>
          <w:bCs/>
        </w:rPr>
        <w:t>说明：</w:t>
      </w:r>
      <w:r>
        <w:rPr>
          <w:rFonts w:hint="eastAsia"/>
        </w:rPr>
        <w:t>缩小一个地图缩放级别。</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p>
    <w:p w:rsidR="004C2B95" w:rsidRDefault="00300636">
      <w:r>
        <w:rPr>
          <w:rFonts w:hint="eastAsia"/>
        </w:rPr>
        <w:t>除了使用该方法，还可以使用鱼骨条、键盘“</w:t>
      </w:r>
      <w:r>
        <w:rPr>
          <w:rFonts w:hint="eastAsia"/>
        </w:rPr>
        <w:t>-</w:t>
      </w:r>
      <w:r>
        <w:rPr>
          <w:rFonts w:hint="eastAsia"/>
        </w:rPr>
        <w:t>”键的方式来缩小地图。</w:t>
      </w:r>
    </w:p>
    <w:p w:rsidR="004C2B95" w:rsidRDefault="00300636">
      <w:r>
        <w:rPr>
          <w:rFonts w:hint="eastAsia"/>
        </w:rPr>
        <w:t>若设置的地图缩放级别低于最小值，该方法将失效。</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mapObj.zoomOut();</w:t>
            </w:r>
          </w:p>
        </w:tc>
      </w:tr>
    </w:tbl>
    <w:p w:rsidR="004C2B95" w:rsidRDefault="00300636">
      <w:r>
        <w:t> </w:t>
      </w:r>
      <w:r>
        <w:t>（</w:t>
      </w:r>
      <w:r>
        <w:t>5</w:t>
      </w:r>
      <w:r>
        <w:t>）</w:t>
      </w:r>
      <w:r>
        <w:rPr>
          <w:rFonts w:hint="eastAsia"/>
        </w:rPr>
        <w:t xml:space="preserve"> </w:t>
      </w:r>
      <w:r>
        <w:t>setZoomAndCenter(level,center)</w:t>
      </w:r>
    </w:p>
    <w:p w:rsidR="004C2B95" w:rsidRDefault="00300636">
      <w:r>
        <w:rPr>
          <w:bCs/>
        </w:rPr>
        <w:t>说明：</w:t>
      </w:r>
      <w:r>
        <w:rPr>
          <w:rFonts w:hint="eastAsia"/>
        </w:rPr>
        <w:t>同时设置地图缩放级别和中心点。</w:t>
      </w:r>
    </w:p>
    <w:p w:rsidR="004C2B95" w:rsidRDefault="00300636">
      <w:r>
        <w:rPr>
          <w:bCs/>
        </w:rPr>
        <w:t>参数：</w:t>
      </w:r>
      <w:r>
        <w:t>level</w:t>
      </w:r>
    </w:p>
    <w:p w:rsidR="004C2B95" w:rsidRDefault="00300636">
      <w:r>
        <w:t>说明：地图缩放级别。</w:t>
      </w:r>
    </w:p>
    <w:p w:rsidR="004C2B95" w:rsidRDefault="00300636">
      <w:r>
        <w:t>类型：</w:t>
      </w:r>
      <w:r>
        <w:t>Number</w:t>
      </w:r>
    </w:p>
    <w:p w:rsidR="004C2B95" w:rsidRDefault="00300636">
      <w:r>
        <w:t>  center</w:t>
      </w:r>
    </w:p>
    <w:p w:rsidR="004C2B95" w:rsidRDefault="00300636">
      <w:r>
        <w:t>说明：地图中心点经纬度坐标。</w:t>
      </w:r>
    </w:p>
    <w:p w:rsidR="004C2B95" w:rsidRDefault="00300636">
      <w:r>
        <w:t>类型：</w:t>
      </w:r>
      <w:r>
        <w:t>MMap.LngLat</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lastRenderedPageBreak/>
              <w:t>mapObj.setZoomAndCenter(14,new MMap.LngLat(116.40632629394531,39.90394233735701));</w:t>
            </w:r>
          </w:p>
        </w:tc>
      </w:tr>
    </w:tbl>
    <w:p w:rsidR="004C2B95" w:rsidRDefault="00300636">
      <w:r>
        <w:t> </w:t>
      </w:r>
      <w:r>
        <w:t>（</w:t>
      </w:r>
      <w:r>
        <w:t>6</w:t>
      </w:r>
      <w:r>
        <w:t>）</w:t>
      </w:r>
      <w:r>
        <w:rPr>
          <w:rFonts w:hint="eastAsia"/>
        </w:rPr>
        <w:t xml:space="preserve"> </w:t>
      </w:r>
      <w:r>
        <w:t>setBounds(bound)</w:t>
      </w:r>
    </w:p>
    <w:p w:rsidR="004C2B95" w:rsidRDefault="00300636">
      <w:r>
        <w:rPr>
          <w:bCs/>
        </w:rPr>
        <w:t>说明：</w:t>
      </w:r>
      <w:r>
        <w:rPr>
          <w:rFonts w:hint="eastAsia"/>
        </w:rPr>
        <w:t>设置当前地图的经纬度范围。即地图视图可视矩形区域的西南、东北角的经纬度坐标。</w:t>
      </w:r>
    </w:p>
    <w:p w:rsidR="004C2B95" w:rsidRDefault="00300636">
      <w:r>
        <w:rPr>
          <w:bCs/>
        </w:rPr>
        <w:t>参数：</w:t>
      </w:r>
      <w:r>
        <w:rPr>
          <w:rFonts w:hint="eastAsia"/>
        </w:rPr>
        <w:t>bound</w:t>
      </w:r>
    </w:p>
    <w:p w:rsidR="004C2B95" w:rsidRDefault="00300636">
      <w:r>
        <w:rPr>
          <w:rFonts w:hint="eastAsia"/>
        </w:rPr>
        <w:t>说明：当前地图的经纬度范围，即西南、东北角的经纬度坐标。</w:t>
      </w:r>
    </w:p>
    <w:p w:rsidR="004C2B95" w:rsidRDefault="00300636">
      <w:r>
        <w:rPr>
          <w:rFonts w:hint="eastAsia"/>
        </w:rPr>
        <w:t>类型：</w:t>
      </w:r>
      <w:r>
        <w:rPr>
          <w:rFonts w:hint="eastAsia"/>
        </w:rPr>
        <w:t>MMap.Bounds</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southwest = {}; </w:t>
            </w:r>
          </w:p>
          <w:p w:rsidR="004C2B95" w:rsidRDefault="00300636">
            <w:r>
              <w:rPr>
                <w:rFonts w:hint="eastAsia"/>
              </w:rPr>
              <w:t xml:space="preserve">southwest.lng = 116.3290787; </w:t>
            </w:r>
          </w:p>
          <w:p w:rsidR="004C2B95" w:rsidRDefault="00300636">
            <w:r>
              <w:rPr>
                <w:rFonts w:hint="eastAsia"/>
              </w:rPr>
              <w:t xml:space="preserve">southwest.lat = 39.8906409; </w:t>
            </w:r>
          </w:p>
          <w:p w:rsidR="004C2B95" w:rsidRDefault="00300636">
            <w:r>
              <w:rPr>
                <w:rFonts w:hint="eastAsia"/>
              </w:rPr>
              <w:t> </w:t>
            </w:r>
          </w:p>
          <w:p w:rsidR="004C2B95" w:rsidRDefault="00300636">
            <w:r>
              <w:rPr>
                <w:rFonts w:hint="eastAsia"/>
              </w:rPr>
              <w:t xml:space="preserve">var northeast = {}; </w:t>
            </w:r>
          </w:p>
          <w:p w:rsidR="004C2B95" w:rsidRDefault="00300636">
            <w:r>
              <w:rPr>
                <w:rFonts w:hint="eastAsia"/>
              </w:rPr>
              <w:t xml:space="preserve">northeast.lng =116.4664078; </w:t>
            </w:r>
          </w:p>
          <w:p w:rsidR="004C2B95" w:rsidRDefault="00300636">
            <w:r>
              <w:rPr>
                <w:rFonts w:hint="eastAsia"/>
              </w:rPr>
              <w:t xml:space="preserve">northeast.lat = 39.9564645; </w:t>
            </w:r>
          </w:p>
          <w:p w:rsidR="004C2B95" w:rsidRDefault="00300636">
            <w:r>
              <w:rPr>
                <w:rFonts w:hint="eastAsia"/>
              </w:rPr>
              <w:t> </w:t>
            </w:r>
          </w:p>
          <w:p w:rsidR="004C2B95" w:rsidRDefault="00300636">
            <w:r>
              <w:rPr>
                <w:rFonts w:hint="eastAsia"/>
              </w:rPr>
              <w:t xml:space="preserve">var bounds = new MMap.Bounds(southwest,northeast); </w:t>
            </w:r>
          </w:p>
          <w:p w:rsidR="004C2B95" w:rsidRDefault="00300636">
            <w:r>
              <w:rPr>
                <w:rFonts w:hint="eastAsia"/>
              </w:rPr>
              <w:t>mapObj.setBounds(bounds);</w:t>
            </w:r>
          </w:p>
        </w:tc>
      </w:tr>
    </w:tbl>
    <w:p w:rsidR="004C2B95" w:rsidRDefault="00300636">
      <w:r>
        <w:t> </w:t>
      </w:r>
      <w:r>
        <w:t>（</w:t>
      </w:r>
      <w:r>
        <w:t>7</w:t>
      </w:r>
      <w:r>
        <w:t>）</w:t>
      </w:r>
      <w:r>
        <w:rPr>
          <w:rFonts w:hint="eastAsia"/>
        </w:rPr>
        <w:t xml:space="preserve"> </w:t>
      </w:r>
      <w:r>
        <w:t>setStatus(sts)</w:t>
      </w:r>
    </w:p>
    <w:p w:rsidR="004C2B95" w:rsidRDefault="00300636">
      <w:r>
        <w:rPr>
          <w:bCs/>
        </w:rPr>
        <w:t>说明：</w:t>
      </w:r>
      <w:r>
        <w:rPr>
          <w:rFonts w:hint="eastAsia"/>
        </w:rPr>
        <w:t>设置当前地图的状态参数。</w:t>
      </w:r>
    </w:p>
    <w:p w:rsidR="004C2B95" w:rsidRDefault="00300636">
      <w:r>
        <w:rPr>
          <w:bCs/>
        </w:rPr>
        <w:t>参数：</w:t>
      </w:r>
      <w:r>
        <w:rPr>
          <w:rFonts w:hint="eastAsia"/>
        </w:rPr>
        <w:t>sts</w:t>
      </w:r>
    </w:p>
    <w:p w:rsidR="004C2B95" w:rsidRDefault="00300636">
      <w:r>
        <w:rPr>
          <w:rFonts w:hint="eastAsia"/>
        </w:rPr>
        <w:t>说明：当前地图的状态参数，目前可包含如下选项：</w:t>
      </w:r>
      <w:r>
        <w:rPr>
          <w:rFonts w:hint="eastAsia"/>
        </w:rPr>
        <w:t>dragEnable</w:t>
      </w:r>
      <w:r>
        <w:rPr>
          <w:rFonts w:hint="eastAsia"/>
        </w:rPr>
        <w:t>、</w:t>
      </w:r>
      <w:r>
        <w:rPr>
          <w:rFonts w:hint="eastAsia"/>
        </w:rPr>
        <w:t>zoomEnable</w:t>
      </w:r>
      <w:r>
        <w:rPr>
          <w:rFonts w:hint="eastAsia"/>
        </w:rPr>
        <w:t>、</w:t>
      </w:r>
      <w:r>
        <w:rPr>
          <w:rFonts w:hint="eastAsia"/>
        </w:rPr>
        <w:t>keyboardEnable</w:t>
      </w:r>
      <w:r>
        <w:rPr>
          <w:rFonts w:hint="eastAsia"/>
        </w:rPr>
        <w:t>、</w:t>
      </w:r>
      <w:r>
        <w:rPr>
          <w:rFonts w:hint="eastAsia"/>
        </w:rPr>
        <w:t>jogEnable</w:t>
      </w:r>
      <w:r>
        <w:rPr>
          <w:rFonts w:hint="eastAsia"/>
        </w:rPr>
        <w:t>、</w:t>
      </w:r>
      <w:r>
        <w:rPr>
          <w:rFonts w:hint="eastAsia"/>
        </w:rPr>
        <w:t>continuousZoomEnable</w:t>
      </w:r>
      <w:r>
        <w:rPr>
          <w:rFonts w:hint="eastAsia"/>
        </w:rPr>
        <w:t>、</w:t>
      </w:r>
      <w:r>
        <w:rPr>
          <w:rFonts w:hint="eastAsia"/>
        </w:rPr>
        <w:t>doubleClickZoom</w:t>
      </w:r>
      <w:r>
        <w:rPr>
          <w:rFonts w:hint="eastAsia"/>
        </w:rPr>
        <w:t>、</w:t>
      </w:r>
      <w:r>
        <w:rPr>
          <w:rFonts w:hint="eastAsia"/>
        </w:rPr>
        <w:t>scrollWheel</w:t>
      </w:r>
      <w:r>
        <w:rPr>
          <w:rFonts w:hint="eastAsia"/>
        </w:rPr>
        <w:t>。</w:t>
      </w:r>
    </w:p>
    <w:p w:rsidR="004C2B95" w:rsidRDefault="00300636">
      <w:r>
        <w:rPr>
          <w:rFonts w:hint="eastAsia"/>
        </w:rPr>
        <w:t>类型：</w:t>
      </w:r>
      <w:r>
        <w:rPr>
          <w:rFonts w:hint="eastAsia"/>
        </w:rPr>
        <w:t>Object</w:t>
      </w:r>
    </w:p>
    <w:p w:rsidR="004C2B95" w:rsidRDefault="00300636">
      <w:pPr>
        <w:pStyle w:val="12"/>
        <w:numPr>
          <w:ilvl w:val="0"/>
          <w:numId w:val="11"/>
        </w:numPr>
        <w:ind w:firstLineChars="0"/>
      </w:pPr>
      <w:r>
        <w:rPr>
          <w:bCs/>
        </w:rPr>
        <w:t>dragEnable</w:t>
      </w:r>
    </w:p>
    <w:p w:rsidR="004C2B95" w:rsidRDefault="00300636">
      <w:r>
        <w:t>说明：地图是否可拖动。</w:t>
      </w:r>
    </w:p>
    <w:p w:rsidR="004C2B95" w:rsidRDefault="00300636">
      <w:r>
        <w:t>类型：</w:t>
      </w:r>
      <w:r>
        <w:t>Boolean</w:t>
      </w:r>
    </w:p>
    <w:p w:rsidR="004C2B95" w:rsidRDefault="00300636">
      <w:r>
        <w:t>取值：</w:t>
      </w:r>
    </w:p>
    <w:p w:rsidR="004C2B95" w:rsidRDefault="00300636">
      <w:r>
        <w:t>true</w:t>
      </w:r>
      <w:r>
        <w:t>，表示地图可拖动</w:t>
      </w:r>
    </w:p>
    <w:p w:rsidR="004C2B95" w:rsidRDefault="00300636">
      <w:r>
        <w:t>false</w:t>
      </w:r>
      <w:r>
        <w:t>，表示不可拖动</w:t>
      </w:r>
    </w:p>
    <w:p w:rsidR="004C2B95" w:rsidRDefault="00300636">
      <w:r>
        <w:t>注释：</w:t>
      </w:r>
    </w:p>
    <w:p w:rsidR="004C2B95" w:rsidRDefault="00300636">
      <w:r>
        <w:t>该选项可被</w:t>
      </w:r>
      <w:r>
        <w:t>setStatus()</w:t>
      </w:r>
      <w:r>
        <w:t>、</w:t>
      </w:r>
      <w:r>
        <w:t>getStatus()</w:t>
      </w:r>
      <w:r>
        <w:t>方法控制。</w:t>
      </w:r>
    </w:p>
    <w:p w:rsidR="004C2B95" w:rsidRDefault="00300636">
      <w:pPr>
        <w:pStyle w:val="12"/>
        <w:numPr>
          <w:ilvl w:val="0"/>
          <w:numId w:val="11"/>
        </w:numPr>
        <w:ind w:firstLineChars="0"/>
      </w:pPr>
      <w:r>
        <w:rPr>
          <w:bCs/>
        </w:rPr>
        <w:t>zoomEnable</w:t>
      </w:r>
    </w:p>
    <w:p w:rsidR="004C2B95" w:rsidRDefault="00300636">
      <w:r>
        <w:t>说明：地图是否可缩放。</w:t>
      </w:r>
    </w:p>
    <w:p w:rsidR="004C2B95" w:rsidRDefault="00300636">
      <w:r>
        <w:t>类型：</w:t>
      </w:r>
      <w:r>
        <w:t>Boolean</w:t>
      </w:r>
    </w:p>
    <w:p w:rsidR="004C2B95" w:rsidRDefault="00300636">
      <w:r>
        <w:t>取值：</w:t>
      </w:r>
    </w:p>
    <w:p w:rsidR="004C2B95" w:rsidRDefault="00300636">
      <w:r>
        <w:t>true</w:t>
      </w:r>
      <w:r>
        <w:t>，表示地图可缩放</w:t>
      </w:r>
    </w:p>
    <w:p w:rsidR="004C2B95" w:rsidRDefault="00300636">
      <w:r>
        <w:t>false</w:t>
      </w:r>
      <w:r>
        <w:t>，表示地图不可缩放</w:t>
      </w:r>
    </w:p>
    <w:p w:rsidR="004C2B95" w:rsidRDefault="00300636">
      <w:r>
        <w:t>注释：</w:t>
      </w:r>
    </w:p>
    <w:p w:rsidR="004C2B95" w:rsidRDefault="00300636">
      <w:r>
        <w:t>该选项可被</w:t>
      </w:r>
      <w:r>
        <w:t>setStatus()</w:t>
      </w:r>
      <w:r>
        <w:t>、</w:t>
      </w:r>
      <w:r>
        <w:t>getStatus()</w:t>
      </w:r>
      <w:r>
        <w:t>方法控制。</w:t>
      </w:r>
    </w:p>
    <w:p w:rsidR="004C2B95" w:rsidRDefault="00300636">
      <w:pPr>
        <w:pStyle w:val="12"/>
        <w:numPr>
          <w:ilvl w:val="0"/>
          <w:numId w:val="11"/>
        </w:numPr>
        <w:ind w:firstLineChars="0"/>
      </w:pPr>
      <w:r>
        <w:rPr>
          <w:bCs/>
        </w:rPr>
        <w:t>keyboardEnable</w:t>
      </w:r>
    </w:p>
    <w:p w:rsidR="004C2B95" w:rsidRDefault="00300636">
      <w:r>
        <w:lastRenderedPageBreak/>
        <w:t>说明：键盘操作地图是否有效。使用键盘工具操作地图，包括通过键盘方向键移动地图、使用主键盘</w:t>
      </w:r>
      <w:r>
        <w:t>“+”</w:t>
      </w:r>
      <w:r>
        <w:t>、</w:t>
      </w:r>
      <w:r>
        <w:t>“-”</w:t>
      </w:r>
      <w:r>
        <w:t>键来缩放地图。</w:t>
      </w:r>
    </w:p>
    <w:p w:rsidR="004C2B95" w:rsidRDefault="00300636">
      <w:r>
        <w:t>类型：</w:t>
      </w:r>
      <w:r>
        <w:t>Boolean</w:t>
      </w:r>
    </w:p>
    <w:p w:rsidR="004C2B95" w:rsidRDefault="00300636">
      <w:r>
        <w:t>取值：</w:t>
      </w:r>
    </w:p>
    <w:p w:rsidR="004C2B95" w:rsidRDefault="00300636">
      <w:r>
        <w:t>true</w:t>
      </w:r>
      <w:r>
        <w:t>，表示键盘操作有效</w:t>
      </w:r>
    </w:p>
    <w:p w:rsidR="004C2B95" w:rsidRDefault="00300636">
      <w:r>
        <w:t>false</w:t>
      </w:r>
      <w:r>
        <w:t>，表示键盘操作失效</w:t>
      </w:r>
    </w:p>
    <w:p w:rsidR="004C2B95" w:rsidRDefault="00300636">
      <w:r>
        <w:t>注释：</w:t>
      </w:r>
    </w:p>
    <w:p w:rsidR="004C2B95" w:rsidRDefault="00300636">
      <w:r>
        <w:t>该选项可被</w:t>
      </w:r>
      <w:r>
        <w:t>setStatus()</w:t>
      </w:r>
      <w:r>
        <w:t>、</w:t>
      </w:r>
      <w:r>
        <w:t>getStatus()</w:t>
      </w:r>
      <w:r>
        <w:t>方法控制。</w:t>
      </w:r>
    </w:p>
    <w:p w:rsidR="004C2B95" w:rsidRDefault="00300636">
      <w:r>
        <w:t>目前暂支持桌面设备浏览器。</w:t>
      </w:r>
    </w:p>
    <w:p w:rsidR="004C2B95" w:rsidRDefault="00300636">
      <w:pPr>
        <w:pStyle w:val="12"/>
        <w:numPr>
          <w:ilvl w:val="0"/>
          <w:numId w:val="11"/>
        </w:numPr>
        <w:ind w:firstLineChars="0"/>
      </w:pPr>
      <w:r>
        <w:rPr>
          <w:bCs/>
        </w:rPr>
        <w:t>jogEnable</w:t>
      </w:r>
    </w:p>
    <w:p w:rsidR="004C2B95" w:rsidRDefault="00300636">
      <w:r>
        <w:t>说明：地图是否具有缓动效果。缓动效果，即地图拖拽后根据惯性滑动小段距离的效果。</w:t>
      </w:r>
    </w:p>
    <w:p w:rsidR="004C2B95" w:rsidRDefault="00300636">
      <w:r>
        <w:t>类型：</w:t>
      </w:r>
      <w:r>
        <w:t>Boolean</w:t>
      </w:r>
    </w:p>
    <w:p w:rsidR="004C2B95" w:rsidRDefault="00300636">
      <w:r>
        <w:t>取值：</w:t>
      </w:r>
    </w:p>
    <w:p w:rsidR="004C2B95" w:rsidRDefault="00300636">
      <w:r>
        <w:t>true</w:t>
      </w:r>
      <w:r>
        <w:t>，表示地图具有缓动效果</w:t>
      </w:r>
    </w:p>
    <w:p w:rsidR="004C2B95" w:rsidRDefault="00300636">
      <w:r>
        <w:t>false</w:t>
      </w:r>
      <w:r>
        <w:t>，表示地图无缓动效果</w:t>
      </w:r>
    </w:p>
    <w:p w:rsidR="004C2B95" w:rsidRDefault="00300636">
      <w:r>
        <w:t>注释：</w:t>
      </w:r>
    </w:p>
    <w:p w:rsidR="004C2B95" w:rsidRDefault="00300636">
      <w:r>
        <w:t>该选项可被</w:t>
      </w:r>
      <w:r>
        <w:t>setStatus()</w:t>
      </w:r>
      <w:r>
        <w:t>、</w:t>
      </w:r>
      <w:r>
        <w:t>getStatus()</w:t>
      </w:r>
      <w:r>
        <w:t>方法控制。</w:t>
      </w:r>
    </w:p>
    <w:p w:rsidR="004C2B95" w:rsidRDefault="00300636">
      <w:pPr>
        <w:pStyle w:val="12"/>
        <w:numPr>
          <w:ilvl w:val="0"/>
          <w:numId w:val="11"/>
        </w:numPr>
        <w:ind w:firstLineChars="0"/>
      </w:pPr>
      <w:r>
        <w:rPr>
          <w:bCs/>
        </w:rPr>
        <w:t>continuousZoomEnable</w:t>
      </w:r>
    </w:p>
    <w:p w:rsidR="004C2B95" w:rsidRDefault="00300636">
      <w:r>
        <w:t>说明：地图缩放时是否具有连续缩放效果。即地图缩放后，是平滑缩放到下一级别，还是直接跳到下一级别。</w:t>
      </w:r>
    </w:p>
    <w:p w:rsidR="004C2B95" w:rsidRDefault="00300636">
      <w:r>
        <w:t>类型：</w:t>
      </w:r>
      <w:r>
        <w:t>Boolean</w:t>
      </w:r>
    </w:p>
    <w:p w:rsidR="004C2B95" w:rsidRDefault="00300636">
      <w:r>
        <w:t>取值：</w:t>
      </w:r>
    </w:p>
    <w:p w:rsidR="004C2B95" w:rsidRDefault="00300636">
      <w:r>
        <w:t>true</w:t>
      </w:r>
      <w:r>
        <w:t>，表示地图缩放时带连续缩放效果</w:t>
      </w:r>
    </w:p>
    <w:p w:rsidR="004C2B95" w:rsidRDefault="00300636">
      <w:r>
        <w:t>false</w:t>
      </w:r>
      <w:r>
        <w:t>，表示地图缩放时无连续缩放效果</w:t>
      </w:r>
    </w:p>
    <w:p w:rsidR="004C2B95" w:rsidRDefault="00300636">
      <w:r>
        <w:t>注释：</w:t>
      </w:r>
    </w:p>
    <w:p w:rsidR="004C2B95" w:rsidRDefault="00300636">
      <w:r>
        <w:t>该选项可被</w:t>
      </w:r>
      <w:r>
        <w:t>setStatus()</w:t>
      </w:r>
      <w:r>
        <w:t>、</w:t>
      </w:r>
      <w:r>
        <w:t>getStatus()</w:t>
      </w:r>
      <w:r>
        <w:t>方法控制。</w:t>
      </w:r>
    </w:p>
    <w:p w:rsidR="004C2B95" w:rsidRDefault="00300636">
      <w:r>
        <w:t>目前暂支持桌面设备浏览器。</w:t>
      </w:r>
    </w:p>
    <w:p w:rsidR="004C2B95" w:rsidRDefault="00300636">
      <w:pPr>
        <w:pStyle w:val="12"/>
        <w:numPr>
          <w:ilvl w:val="0"/>
          <w:numId w:val="11"/>
        </w:numPr>
        <w:ind w:firstLineChars="0"/>
      </w:pPr>
      <w:r>
        <w:rPr>
          <w:bCs/>
        </w:rPr>
        <w:t>doubleClickZoom</w:t>
      </w:r>
    </w:p>
    <w:p w:rsidR="004C2B95" w:rsidRDefault="00300636">
      <w:r>
        <w:t>说明：是否支持双击鼠标放大地图。</w:t>
      </w:r>
    </w:p>
    <w:p w:rsidR="004C2B95" w:rsidRDefault="00300636">
      <w:r>
        <w:t>类型：</w:t>
      </w:r>
      <w:r>
        <w:t>Boolean</w:t>
      </w:r>
    </w:p>
    <w:p w:rsidR="004C2B95" w:rsidRDefault="00300636">
      <w:r>
        <w:t>取值：</w:t>
      </w:r>
    </w:p>
    <w:p w:rsidR="004C2B95" w:rsidRDefault="00300636">
      <w:r>
        <w:t>true</w:t>
      </w:r>
      <w:r>
        <w:t>，表示支持双击鼠标放大地图</w:t>
      </w:r>
    </w:p>
    <w:p w:rsidR="004C2B95" w:rsidRDefault="00300636">
      <w:r>
        <w:t>false</w:t>
      </w:r>
      <w:r>
        <w:t>，表示不支持双击鼠标放大地图</w:t>
      </w:r>
    </w:p>
    <w:p w:rsidR="004C2B95" w:rsidRDefault="00300636">
      <w:r>
        <w:t>注释：</w:t>
      </w:r>
    </w:p>
    <w:p w:rsidR="004C2B95" w:rsidRDefault="00300636">
      <w:r>
        <w:t>该选项可被</w:t>
      </w:r>
      <w:r>
        <w:t>setStatus()</w:t>
      </w:r>
      <w:r>
        <w:t>、</w:t>
      </w:r>
      <w:r>
        <w:t>getStatus()</w:t>
      </w:r>
      <w:r>
        <w:t>方法控制。</w:t>
      </w:r>
    </w:p>
    <w:p w:rsidR="004C2B95" w:rsidRDefault="00300636">
      <w:r>
        <w:t>目前暂支持桌面设备浏览器。</w:t>
      </w:r>
    </w:p>
    <w:p w:rsidR="004C2B95" w:rsidRDefault="00300636">
      <w:pPr>
        <w:pStyle w:val="12"/>
        <w:numPr>
          <w:ilvl w:val="0"/>
          <w:numId w:val="11"/>
        </w:numPr>
        <w:ind w:firstLineChars="0"/>
      </w:pPr>
      <w:r>
        <w:rPr>
          <w:bCs/>
        </w:rPr>
        <w:t>scrollWheel</w:t>
      </w:r>
    </w:p>
    <w:p w:rsidR="004C2B95" w:rsidRDefault="00300636">
      <w:r>
        <w:t>说明：是否支持鼠标滚轮缩放地图。</w:t>
      </w:r>
    </w:p>
    <w:p w:rsidR="004C2B95" w:rsidRDefault="00300636">
      <w:r>
        <w:t>类型：</w:t>
      </w:r>
      <w:r>
        <w:t>Boolean</w:t>
      </w:r>
    </w:p>
    <w:p w:rsidR="004C2B95" w:rsidRDefault="00300636">
      <w:r>
        <w:t>取值：</w:t>
      </w:r>
    </w:p>
    <w:p w:rsidR="004C2B95" w:rsidRDefault="00300636">
      <w:r>
        <w:t>true</w:t>
      </w:r>
      <w:r>
        <w:t>，表示支持鼠标滚轮缩放地图</w:t>
      </w:r>
    </w:p>
    <w:p w:rsidR="004C2B95" w:rsidRDefault="00300636">
      <w:r>
        <w:t>false</w:t>
      </w:r>
      <w:r>
        <w:t>，表示不支持鼠标滚轮缩放地图</w:t>
      </w:r>
    </w:p>
    <w:p w:rsidR="004C2B95" w:rsidRDefault="00300636">
      <w:r>
        <w:t>注释：</w:t>
      </w:r>
    </w:p>
    <w:p w:rsidR="004C2B95" w:rsidRDefault="00300636">
      <w:r>
        <w:t>该选项可被</w:t>
      </w:r>
      <w:r>
        <w:t>setStatus()</w:t>
      </w:r>
      <w:r>
        <w:t>、</w:t>
      </w:r>
      <w:r>
        <w:t>getStatus()</w:t>
      </w:r>
      <w:r>
        <w:t>方法控制。</w:t>
      </w:r>
    </w:p>
    <w:p w:rsidR="004C2B95" w:rsidRDefault="00300636">
      <w:r>
        <w:lastRenderedPageBreak/>
        <w:t>目前暂支持桌面设备浏览器。</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mapObj.setStatus({dragEnable:false,keyboardEnable:true});</w:t>
            </w:r>
          </w:p>
        </w:tc>
      </w:tr>
    </w:tbl>
    <w:p w:rsidR="004C2B95" w:rsidRDefault="00300636">
      <w:r>
        <w:t> </w:t>
      </w:r>
      <w:r>
        <w:t>（</w:t>
      </w:r>
      <w:r>
        <w:t>8</w:t>
      </w:r>
      <w:r>
        <w:t>）</w:t>
      </w:r>
      <w:r>
        <w:rPr>
          <w:rFonts w:hint="eastAsia"/>
        </w:rPr>
        <w:t xml:space="preserve"> </w:t>
      </w:r>
      <w:r>
        <w:t>setCity(str)</w:t>
      </w:r>
    </w:p>
    <w:p w:rsidR="004C2B95" w:rsidRDefault="00300636">
      <w:r>
        <w:rPr>
          <w:bCs/>
        </w:rPr>
        <w:t>说明：</w:t>
      </w:r>
    </w:p>
    <w:p w:rsidR="004C2B95" w:rsidRDefault="00300636">
      <w:r>
        <w:rPr>
          <w:rFonts w:hint="eastAsia"/>
        </w:rPr>
        <w:t>根据城市名称、区县名称、省份名称、区号、邮编进行地图定位。</w:t>
      </w:r>
    </w:p>
    <w:p w:rsidR="004C2B95" w:rsidRDefault="00300636">
      <w:r>
        <w:rPr>
          <w:bCs/>
        </w:rPr>
        <w:t>参数：</w:t>
      </w:r>
      <w:r>
        <w:rPr>
          <w:rFonts w:hint="eastAsia"/>
        </w:rPr>
        <w:t>str</w:t>
      </w:r>
    </w:p>
    <w:p w:rsidR="004C2B95" w:rsidRDefault="00300636">
      <w:r>
        <w:rPr>
          <w:rFonts w:hint="eastAsia"/>
        </w:rPr>
        <w:t>说明：用于进行地图定位的城市名称、区县名称、省份名称、区号、邮编等。</w:t>
      </w:r>
    </w:p>
    <w:p w:rsidR="004C2B95" w:rsidRDefault="00300636">
      <w:r>
        <w:rPr>
          <w:rFonts w:hint="eastAsia"/>
        </w:rPr>
        <w:t>类型：</w:t>
      </w:r>
      <w:r>
        <w:rPr>
          <w:rFonts w:hint="eastAsia"/>
        </w:rPr>
        <w:t>String</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mapObj.setCity("021"); //</w:t>
            </w:r>
            <w:r>
              <w:rPr>
                <w:rFonts w:hint="eastAsia"/>
              </w:rPr>
              <w:t>根据区号定位</w:t>
            </w:r>
          </w:p>
          <w:p w:rsidR="004C2B95" w:rsidRDefault="00300636">
            <w:r>
              <w:rPr>
                <w:rFonts w:hint="eastAsia"/>
              </w:rPr>
              <w:t>mapObj.setCity("</w:t>
            </w:r>
            <w:r>
              <w:rPr>
                <w:rFonts w:hint="eastAsia"/>
              </w:rPr>
              <w:t>北京</w:t>
            </w:r>
            <w:r>
              <w:rPr>
                <w:rFonts w:hint="eastAsia"/>
              </w:rPr>
              <w:t>"); //</w:t>
            </w:r>
            <w:r>
              <w:rPr>
                <w:rFonts w:hint="eastAsia"/>
              </w:rPr>
              <w:t>根据名称定位</w:t>
            </w:r>
          </w:p>
          <w:p w:rsidR="004C2B95" w:rsidRDefault="00300636">
            <w:r>
              <w:rPr>
                <w:rFonts w:hint="eastAsia"/>
              </w:rPr>
              <w:t>mapObj.setCity("100081"); //</w:t>
            </w:r>
            <w:r>
              <w:rPr>
                <w:rFonts w:hint="eastAsia"/>
              </w:rPr>
              <w:t>根据邮编定位</w:t>
            </w:r>
          </w:p>
          <w:p w:rsidR="004C2B95" w:rsidRDefault="00300636">
            <w:r>
              <w:rPr>
                <w:rFonts w:hint="eastAsia"/>
              </w:rPr>
              <w:t>mapObj.setCity("</w:t>
            </w:r>
            <w:r>
              <w:rPr>
                <w:rFonts w:hint="eastAsia"/>
              </w:rPr>
              <w:t>青海</w:t>
            </w:r>
            <w:r>
              <w:rPr>
                <w:rFonts w:hint="eastAsia"/>
              </w:rPr>
              <w:t>"); //</w:t>
            </w:r>
            <w:r>
              <w:rPr>
                <w:rFonts w:hint="eastAsia"/>
              </w:rPr>
              <w:t>根据省份名称定位</w:t>
            </w:r>
          </w:p>
          <w:p w:rsidR="004C2B95" w:rsidRDefault="00300636">
            <w:r>
              <w:rPr>
                <w:rFonts w:hint="eastAsia"/>
              </w:rPr>
              <w:t>mapObj.setCity("</w:t>
            </w:r>
            <w:r>
              <w:rPr>
                <w:rFonts w:hint="eastAsia"/>
              </w:rPr>
              <w:t>海淀区</w:t>
            </w:r>
            <w:r>
              <w:rPr>
                <w:rFonts w:hint="eastAsia"/>
              </w:rPr>
              <w:t>"); //</w:t>
            </w:r>
            <w:r>
              <w:rPr>
                <w:rFonts w:hint="eastAsia"/>
              </w:rPr>
              <w:t>根据区县名称定位</w:t>
            </w:r>
          </w:p>
          <w:p w:rsidR="004C2B95" w:rsidRDefault="00300636">
            <w:r>
              <w:rPr>
                <w:rFonts w:hint="eastAsia"/>
              </w:rPr>
              <w:t>mapObj.setCity("110000"); //</w:t>
            </w:r>
            <w:r>
              <w:rPr>
                <w:rFonts w:hint="eastAsia"/>
              </w:rPr>
              <w:t>根据行政区号定位</w:t>
            </w:r>
          </w:p>
        </w:tc>
      </w:tr>
    </w:tbl>
    <w:p w:rsidR="004C2B95" w:rsidRDefault="00300636">
      <w:r>
        <w:t> </w:t>
      </w:r>
      <w:r>
        <w:t>（</w:t>
      </w:r>
      <w:r>
        <w:t>9</w:t>
      </w:r>
      <w:r>
        <w:t>）</w:t>
      </w:r>
      <w:r>
        <w:rPr>
          <w:rFonts w:hint="eastAsia"/>
        </w:rPr>
        <w:t xml:space="preserve"> </w:t>
      </w:r>
      <w:r>
        <w:t>panTo(lnglat)</w:t>
      </w:r>
    </w:p>
    <w:p w:rsidR="004C2B95" w:rsidRDefault="00300636">
      <w:r>
        <w:rPr>
          <w:bCs/>
        </w:rPr>
        <w:t>说明：</w:t>
      </w:r>
      <w:r>
        <w:rPr>
          <w:rFonts w:hint="eastAsia"/>
        </w:rPr>
        <w:t>将地图移动到指定经纬度点，该点作为移动后的地图中心点。</w:t>
      </w:r>
    </w:p>
    <w:p w:rsidR="004C2B95" w:rsidRDefault="00300636">
      <w:r>
        <w:rPr>
          <w:bCs/>
        </w:rPr>
        <w:t>参数：</w:t>
      </w:r>
      <w:r>
        <w:rPr>
          <w:rFonts w:hint="eastAsia"/>
        </w:rPr>
        <w:t>lnglat</w:t>
      </w:r>
    </w:p>
    <w:p w:rsidR="004C2B95" w:rsidRDefault="00300636">
      <w:r>
        <w:rPr>
          <w:rFonts w:hint="eastAsia"/>
        </w:rPr>
        <w:t>说明：指定点的经纬度坐标。</w:t>
      </w:r>
    </w:p>
    <w:p w:rsidR="004C2B95" w:rsidRDefault="00300636">
      <w:r>
        <w:rPr>
          <w:rFonts w:hint="eastAsia"/>
        </w:rPr>
        <w:t>类型：</w:t>
      </w:r>
      <w:bookmarkStart w:id="56" w:name="OLE_LINK10"/>
      <w:bookmarkStart w:id="57" w:name="OLE_LINK9"/>
      <w:bookmarkEnd w:id="56"/>
      <w:r>
        <w:rPr>
          <w:rFonts w:hint="eastAsia"/>
        </w:rPr>
        <w:t>MMap.LngLat</w:t>
      </w:r>
      <w:bookmarkEnd w:id="57"/>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mapObj.panTo( new MMap.LngLat(116.39746427536011,39.9086663756386));</w:t>
            </w:r>
          </w:p>
        </w:tc>
      </w:tr>
    </w:tbl>
    <w:p w:rsidR="004C2B95" w:rsidRDefault="00300636">
      <w:r>
        <w:t> </w:t>
      </w:r>
      <w:r>
        <w:t>（</w:t>
      </w:r>
      <w:r>
        <w:t>10</w:t>
      </w:r>
      <w:r>
        <w:t>）</w:t>
      </w:r>
      <w:r>
        <w:rPr>
          <w:rFonts w:hint="eastAsia"/>
        </w:rPr>
        <w:t xml:space="preserve"> </w:t>
      </w:r>
      <w:r>
        <w:t>panBy(x,y)</w:t>
      </w:r>
    </w:p>
    <w:p w:rsidR="004C2B95" w:rsidRDefault="00300636">
      <w:r>
        <w:rPr>
          <w:bCs/>
        </w:rPr>
        <w:t>说明：</w:t>
      </w:r>
      <w:r>
        <w:rPr>
          <w:rFonts w:hint="eastAsia"/>
        </w:rPr>
        <w:t>按指定的像素距离移动地图。</w:t>
      </w:r>
    </w:p>
    <w:p w:rsidR="004C2B95" w:rsidRDefault="00300636">
      <w:pPr>
        <w:rPr>
          <w:bCs/>
        </w:rPr>
      </w:pPr>
      <w:r>
        <w:rPr>
          <w:bCs/>
        </w:rPr>
        <w:t>参数：</w:t>
      </w:r>
    </w:p>
    <w:p w:rsidR="004C2B95" w:rsidRDefault="00300636">
      <w:r>
        <w:t>  x</w:t>
      </w:r>
    </w:p>
    <w:p w:rsidR="004C2B95" w:rsidRDefault="00300636">
      <w:r>
        <w:t>说明：</w:t>
      </w:r>
      <w:r>
        <w:t>x</w:t>
      </w:r>
      <w:r>
        <w:t>方向移动量，右移为正。</w:t>
      </w:r>
    </w:p>
    <w:p w:rsidR="004C2B95" w:rsidRDefault="00300636">
      <w:r>
        <w:t>类型：</w:t>
      </w:r>
      <w:r>
        <w:t>Number</w:t>
      </w:r>
    </w:p>
    <w:p w:rsidR="004C2B95" w:rsidRDefault="00300636">
      <w:r>
        <w:t>  y</w:t>
      </w:r>
    </w:p>
    <w:p w:rsidR="004C2B95" w:rsidRDefault="00300636">
      <w:r>
        <w:t>说明：</w:t>
      </w:r>
      <w:r>
        <w:t>y</w:t>
      </w:r>
      <w:r>
        <w:t>方向移动量，下移为正。</w:t>
      </w:r>
    </w:p>
    <w:p w:rsidR="004C2B95" w:rsidRDefault="00300636">
      <w:r>
        <w:t>类型：</w:t>
      </w:r>
      <w:r>
        <w:t>Number</w:t>
      </w:r>
    </w:p>
    <w:p w:rsidR="004C2B95" w:rsidRDefault="00300636">
      <w:r>
        <w:rPr>
          <w:bCs/>
        </w:rPr>
        <w:t>返回值：</w:t>
      </w:r>
      <w:r>
        <w:rPr>
          <w:rFonts w:hint="eastAsia"/>
        </w:rPr>
        <w:t>无。</w:t>
      </w:r>
    </w:p>
    <w:p w:rsidR="004C2B95" w:rsidRDefault="00300636">
      <w:r>
        <w:rPr>
          <w:bCs/>
        </w:rPr>
        <w:lastRenderedPageBreak/>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mapObj.panBy(100,100);</w:t>
            </w:r>
          </w:p>
        </w:tc>
      </w:tr>
    </w:tbl>
    <w:p w:rsidR="004C2B95" w:rsidRDefault="00300636">
      <w:r>
        <w:t> </w:t>
      </w:r>
      <w:r>
        <w:t>（</w:t>
      </w:r>
      <w:r>
        <w:t>11</w:t>
      </w:r>
      <w:r>
        <w:t>）</w:t>
      </w:r>
      <w:r>
        <w:rPr>
          <w:rFonts w:hint="eastAsia"/>
        </w:rPr>
        <w:t xml:space="preserve"> </w:t>
      </w:r>
      <w:r>
        <w:t>clearMap()</w:t>
      </w:r>
    </w:p>
    <w:p w:rsidR="004C2B95" w:rsidRDefault="00300636">
      <w:r>
        <w:rPr>
          <w:bCs/>
        </w:rPr>
        <w:t>说明：</w:t>
      </w:r>
      <w:r>
        <w:rPr>
          <w:rFonts w:hint="eastAsia"/>
        </w:rPr>
        <w:t>清除地图上所有覆盖物、自定义图层。</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mapObj.clearMap();</w:t>
            </w:r>
          </w:p>
        </w:tc>
      </w:tr>
    </w:tbl>
    <w:p w:rsidR="004C2B95" w:rsidRDefault="00300636">
      <w:r>
        <w:t> </w:t>
      </w:r>
      <w:r>
        <w:t>（</w:t>
      </w:r>
      <w:r>
        <w:t>12</w:t>
      </w:r>
      <w:r>
        <w:t>）</w:t>
      </w:r>
      <w:r>
        <w:rPr>
          <w:rFonts w:hint="eastAsia"/>
        </w:rPr>
        <w:t xml:space="preserve"> </w:t>
      </w:r>
      <w:r>
        <w:t>destroy()</w:t>
      </w:r>
    </w:p>
    <w:p w:rsidR="004C2B95" w:rsidRDefault="00300636">
      <w:r>
        <w:rPr>
          <w:bCs/>
        </w:rPr>
        <w:t>说明：</w:t>
      </w:r>
      <w:r>
        <w:rPr>
          <w:rFonts w:hint="eastAsia"/>
        </w:rPr>
        <w:t>注销地图对象，并清空地图容器。</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mapObj.destroy();</w:t>
            </w:r>
          </w:p>
        </w:tc>
      </w:tr>
    </w:tbl>
    <w:p w:rsidR="004C2B95" w:rsidRDefault="00300636">
      <w:r>
        <w:t> </w:t>
      </w:r>
      <w:r>
        <w:t>（</w:t>
      </w:r>
      <w:r>
        <w:t>13</w:t>
      </w:r>
      <w:r>
        <w:t>）</w:t>
      </w:r>
      <w:r>
        <w:rPr>
          <w:rFonts w:hint="eastAsia"/>
        </w:rPr>
        <w:t xml:space="preserve"> </w:t>
      </w:r>
      <w:r>
        <w:t>setDefaultCursor(cursor)</w:t>
      </w:r>
    </w:p>
    <w:p w:rsidR="004C2B95" w:rsidRDefault="00300636">
      <w:r>
        <w:rPr>
          <w:bCs/>
        </w:rPr>
        <w:t>说明：</w:t>
      </w:r>
      <w:r>
        <w:rPr>
          <w:rFonts w:hint="eastAsia"/>
        </w:rPr>
        <w:t>设置鼠标指针的默认样式。</w:t>
      </w:r>
    </w:p>
    <w:p w:rsidR="004C2B95" w:rsidRDefault="00300636">
      <w:r>
        <w:rPr>
          <w:bCs/>
        </w:rPr>
        <w:t>参数：</w:t>
      </w:r>
      <w:r>
        <w:rPr>
          <w:rFonts w:hint="eastAsia"/>
        </w:rPr>
        <w:t>cursor</w:t>
      </w:r>
    </w:p>
    <w:p w:rsidR="004C2B95" w:rsidRDefault="00300636">
      <w:r>
        <w:rPr>
          <w:rFonts w:hint="eastAsia"/>
        </w:rPr>
        <w:t>说明：鼠标指针的默认样式，需要符合</w:t>
      </w:r>
      <w:r>
        <w:rPr>
          <w:rFonts w:hint="eastAsia"/>
        </w:rPr>
        <w:t>CSS</w:t>
      </w:r>
      <w:r>
        <w:rPr>
          <w:rFonts w:hint="eastAsia"/>
        </w:rPr>
        <w:t>（</w:t>
      </w:r>
      <w:r>
        <w:rPr>
          <w:rFonts w:hint="eastAsia"/>
        </w:rPr>
        <w:t>Cascading Style Sheet</w:t>
      </w:r>
      <w:r>
        <w:rPr>
          <w:rFonts w:hint="eastAsia"/>
        </w:rPr>
        <w:t>，层叠样式表）的</w:t>
      </w:r>
      <w:r>
        <w:rPr>
          <w:rFonts w:hint="eastAsia"/>
        </w:rPr>
        <w:t>cursor</w:t>
      </w:r>
      <w:r>
        <w:rPr>
          <w:rFonts w:hint="eastAsia"/>
        </w:rPr>
        <w:t>属性规范。</w:t>
      </w:r>
    </w:p>
    <w:p w:rsidR="004C2B95" w:rsidRDefault="00300636">
      <w:r>
        <w:rPr>
          <w:rFonts w:hint="eastAsia"/>
        </w:rPr>
        <w:t>类型：</w:t>
      </w:r>
      <w:r>
        <w:rPr>
          <w:rFonts w:hint="eastAsia"/>
        </w:rPr>
        <w:t>String</w:t>
      </w:r>
    </w:p>
    <w:p w:rsidR="004C2B95" w:rsidRDefault="00300636">
      <w:r>
        <w:rPr>
          <w:bCs/>
        </w:rPr>
        <w:t>返回值：</w:t>
      </w:r>
      <w:r>
        <w:rPr>
          <w:rFonts w:hint="eastAsia"/>
        </w:rPr>
        <w:t>无。</w:t>
      </w:r>
    </w:p>
    <w:p w:rsidR="004C2B95" w:rsidRDefault="00300636">
      <w:r>
        <w:rPr>
          <w:bCs/>
        </w:rPr>
        <w:t>注释：</w:t>
      </w:r>
      <w:r>
        <w:rPr>
          <w:rFonts w:hint="eastAsia"/>
        </w:rPr>
        <w:t>目前暂支持桌面设备浏览器。</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 = new MMap.Map("map");//</w:t>
            </w:r>
            <w:r>
              <w:rPr>
                <w:rFonts w:hint="eastAsia"/>
              </w:rPr>
              <w:t>地图初始化</w:t>
            </w:r>
          </w:p>
          <w:p w:rsidR="004C2B95" w:rsidRDefault="00300636">
            <w:r>
              <w:rPr>
                <w:rFonts w:hint="eastAsia"/>
              </w:rPr>
              <w:t>mapObj.setDefaultCursor("http://apiv3.test.mapabc.com/Images/openhand.cur");</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ascii="黑体" w:hAnsi="Times New Roman" w:hint="eastAsia"/>
        </w:rPr>
        <w:t>叠加层</w:t>
      </w:r>
    </w:p>
    <w:p w:rsidR="004C2B95" w:rsidRDefault="00300636">
      <w:r>
        <w:t>（</w:t>
      </w:r>
      <w:r>
        <w:t>1</w:t>
      </w:r>
      <w:r>
        <w:t>）</w:t>
      </w:r>
      <w:r>
        <w:t>       addLayer(lay)</w:t>
      </w:r>
    </w:p>
    <w:p w:rsidR="004C2B95" w:rsidRDefault="00300636">
      <w:r>
        <w:rPr>
          <w:bCs/>
        </w:rPr>
        <w:t>说明：</w:t>
      </w:r>
      <w:r>
        <w:rPr>
          <w:rFonts w:hint="eastAsia"/>
        </w:rPr>
        <w:t>向地图添加叠加切片图层。</w:t>
      </w:r>
    </w:p>
    <w:p w:rsidR="004C2B95" w:rsidRDefault="00300636">
      <w:r>
        <w:rPr>
          <w:bCs/>
        </w:rPr>
        <w:t>参数：</w:t>
      </w:r>
      <w:r>
        <w:rPr>
          <w:rFonts w:hint="eastAsia"/>
        </w:rPr>
        <w:t>lay</w:t>
      </w:r>
    </w:p>
    <w:p w:rsidR="004C2B95" w:rsidRDefault="00300636">
      <w:r>
        <w:rPr>
          <w:rFonts w:hint="eastAsia"/>
        </w:rPr>
        <w:t>说明：待添加的叠加切片图层对象。</w:t>
      </w:r>
    </w:p>
    <w:p w:rsidR="004C2B95" w:rsidRDefault="00300636">
      <w:r>
        <w:rPr>
          <w:rFonts w:hint="eastAsia"/>
        </w:rPr>
        <w:t>类型：</w:t>
      </w:r>
      <w:r>
        <w:rPr>
          <w:rFonts w:hint="eastAsia"/>
        </w:rPr>
        <w:t>MMap.TileLayer</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pPr>
        <w:rPr>
          <w:bCs/>
        </w:rPr>
      </w:pPr>
      <w:r>
        <w:rPr>
          <w:bCs/>
        </w:rPr>
        <w:t>示例：</w:t>
      </w:r>
    </w:p>
    <w:p w:rsidR="004C2B95" w:rsidRDefault="00300636">
      <w:r>
        <w:rPr>
          <w:rFonts w:hint="eastAsia"/>
        </w:rPr>
        <w:lastRenderedPageBreak/>
        <w:t>添加实时交通图层。假设</w:t>
      </w:r>
      <w:r>
        <w:rPr>
          <w:rFonts w:hint="eastAsia"/>
        </w:rPr>
        <w:t>mapObj</w:t>
      </w:r>
      <w:r>
        <w:rPr>
          <w:rFonts w:hint="eastAsia"/>
        </w:rPr>
        <w:t>为已经实例化的</w:t>
      </w:r>
      <w:r>
        <w:rPr>
          <w:rFonts w:hint="eastAsia"/>
        </w:rPr>
        <w:t>MMap.Map</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tilelayer=new MMap.TileLayer();</w:t>
            </w:r>
          </w:p>
          <w:p w:rsidR="004C2B95" w:rsidRDefault="00300636">
            <w:r>
              <w:rPr>
                <w:rFonts w:hint="eastAsia"/>
              </w:rPr>
              <w:t>tilelayer={id:"tile",tileUrl: "http://tm.mapabc.com/trafficengine/mapabc/traffictile?v=1.0&amp;t=1&amp;x=[x]&amp;y=[y]&amp;zoom=[z]",getTileUrl:function(x,y,z){return "http://tm.mapabc.com/trafficengine/mapabc/traffictile?v=1.0&amp;t=1&amp;x="+x+"&amp;y="+y+"&amp;zoom="+(17-z);}}</w:t>
            </w:r>
          </w:p>
          <w:p w:rsidR="004C2B95" w:rsidRDefault="00300636">
            <w:r>
              <w:rPr>
                <w:rFonts w:hint="eastAsia"/>
              </w:rPr>
              <w:t> </w:t>
            </w:r>
          </w:p>
          <w:p w:rsidR="004C2B95" w:rsidRDefault="00300636">
            <w:r>
              <w:rPr>
                <w:rFonts w:hint="eastAsia"/>
              </w:rPr>
              <w:t>mapObj.addLayer(tilelayer);</w:t>
            </w:r>
          </w:p>
        </w:tc>
      </w:tr>
    </w:tbl>
    <w:p w:rsidR="004C2B95" w:rsidRDefault="00300636">
      <w:r>
        <w:t> </w:t>
      </w:r>
    </w:p>
    <w:p w:rsidR="004C2B95" w:rsidRDefault="00300636">
      <w:r>
        <w:t>（</w:t>
      </w:r>
      <w:r>
        <w:t>2</w:t>
      </w:r>
      <w:r>
        <w:t>）</w:t>
      </w:r>
      <w:r>
        <w:t>       getLayer(id)</w:t>
      </w:r>
    </w:p>
    <w:p w:rsidR="004C2B95" w:rsidRDefault="00300636">
      <w:r>
        <w:rPr>
          <w:bCs/>
        </w:rPr>
        <w:t>说明：</w:t>
      </w:r>
      <w:r>
        <w:rPr>
          <w:rFonts w:hint="eastAsia"/>
        </w:rPr>
        <w:t>返回自定义切片图层对象。</w:t>
      </w:r>
    </w:p>
    <w:p w:rsidR="004C2B95" w:rsidRDefault="00300636">
      <w:r>
        <w:rPr>
          <w:bCs/>
        </w:rPr>
        <w:t>参数：</w:t>
      </w:r>
      <w:r>
        <w:rPr>
          <w:rFonts w:hint="eastAsia"/>
        </w:rPr>
        <w:t>id</w:t>
      </w:r>
    </w:p>
    <w:p w:rsidR="004C2B95" w:rsidRDefault="00300636">
      <w:r>
        <w:rPr>
          <w:rFonts w:hint="eastAsia"/>
        </w:rPr>
        <w:t>说明：自定义切片图层对象的</w:t>
      </w:r>
      <w:r>
        <w:rPr>
          <w:rFonts w:hint="eastAsia"/>
        </w:rPr>
        <w:t>ID</w:t>
      </w:r>
      <w:r>
        <w:rPr>
          <w:rFonts w:hint="eastAsia"/>
        </w:rPr>
        <w:t>。</w:t>
      </w:r>
    </w:p>
    <w:p w:rsidR="004C2B95" w:rsidRDefault="00300636">
      <w:r>
        <w:rPr>
          <w:rFonts w:hint="eastAsia"/>
        </w:rPr>
        <w:t>类型：</w:t>
      </w:r>
      <w:r>
        <w:rPr>
          <w:rFonts w:hint="eastAsia"/>
        </w:rPr>
        <w:t>String</w:t>
      </w:r>
    </w:p>
    <w:p w:rsidR="004C2B95" w:rsidRDefault="00300636">
      <w:r>
        <w:rPr>
          <w:bCs/>
        </w:rPr>
        <w:t>返回值</w:t>
      </w:r>
      <w:r>
        <w:rPr>
          <w:rFonts w:hint="eastAsia"/>
        </w:rPr>
        <w:t>说明：自定义切片图层对象。</w:t>
      </w:r>
    </w:p>
    <w:p w:rsidR="004C2B95" w:rsidRDefault="00300636">
      <w:r>
        <w:rPr>
          <w:rFonts w:hint="eastAsia"/>
        </w:rPr>
        <w:t>类型：</w:t>
      </w:r>
      <w:r>
        <w:rPr>
          <w:rFonts w:hint="eastAsia"/>
        </w:rPr>
        <w:t>Object</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rPr>
          <w:rFonts w:hint="eastAsia"/>
        </w:rPr>
        <w:t>tile</w:t>
      </w:r>
      <w:r>
        <w:rPr>
          <w:rFonts w:hint="eastAsia"/>
        </w:rPr>
        <w:t>为已实例化的</w:t>
      </w:r>
      <w:r>
        <w:rPr>
          <w:rFonts w:hint="eastAsia"/>
        </w:rPr>
        <w:t>MMap.TileLayer</w:t>
      </w:r>
      <w:r>
        <w:rPr>
          <w:rFonts w:hint="eastAsia"/>
        </w:rPr>
        <w:t>对象的</w:t>
      </w:r>
      <w:r>
        <w:rPr>
          <w:rFonts w:hint="eastAsia"/>
        </w:rPr>
        <w:t>id</w:t>
      </w:r>
      <w:r>
        <w:rPr>
          <w:rFonts w:hint="eastAsia"/>
        </w:rPr>
        <w:t>。</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mapObj.getLayer ("tile");</w:t>
            </w:r>
          </w:p>
        </w:tc>
      </w:tr>
    </w:tbl>
    <w:p w:rsidR="004C2B95" w:rsidRDefault="00300636">
      <w:r>
        <w:t> </w:t>
      </w:r>
    </w:p>
    <w:p w:rsidR="004C2B95" w:rsidRDefault="00300636">
      <w:r>
        <w:t>（</w:t>
      </w:r>
      <w:r>
        <w:t>3</w:t>
      </w:r>
      <w:r>
        <w:t>）</w:t>
      </w:r>
      <w:r>
        <w:t>       removeLayer(id)</w:t>
      </w:r>
    </w:p>
    <w:p w:rsidR="004C2B95" w:rsidRDefault="00300636">
      <w:r>
        <w:rPr>
          <w:bCs/>
        </w:rPr>
        <w:t>说明：</w:t>
      </w:r>
      <w:r>
        <w:rPr>
          <w:rFonts w:hint="eastAsia"/>
        </w:rPr>
        <w:t>删除自定义切片图层。</w:t>
      </w:r>
    </w:p>
    <w:p w:rsidR="004C2B95" w:rsidRDefault="00300636">
      <w:r>
        <w:rPr>
          <w:bCs/>
        </w:rPr>
        <w:t>参数：</w:t>
      </w:r>
      <w:r>
        <w:rPr>
          <w:rFonts w:hint="eastAsia"/>
        </w:rPr>
        <w:t>id</w:t>
      </w:r>
    </w:p>
    <w:p w:rsidR="004C2B95" w:rsidRDefault="00300636">
      <w:r>
        <w:rPr>
          <w:rFonts w:hint="eastAsia"/>
        </w:rPr>
        <w:t>说明：待删除的自定义切片图层的</w:t>
      </w:r>
      <w:r>
        <w:rPr>
          <w:rFonts w:hint="eastAsia"/>
        </w:rPr>
        <w:t>ID</w:t>
      </w:r>
      <w:r>
        <w:rPr>
          <w:rFonts w:hint="eastAsia"/>
        </w:rPr>
        <w:t>。</w:t>
      </w:r>
    </w:p>
    <w:p w:rsidR="004C2B95" w:rsidRDefault="00300636">
      <w:r>
        <w:rPr>
          <w:rFonts w:hint="eastAsia"/>
        </w:rPr>
        <w:t>类型：</w:t>
      </w:r>
      <w:r>
        <w:rPr>
          <w:rFonts w:hint="eastAsia"/>
        </w:rPr>
        <w:t>String</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rPr>
          <w:rFonts w:hint="eastAsia"/>
        </w:rPr>
        <w:t>tile</w:t>
      </w:r>
      <w:r>
        <w:rPr>
          <w:rFonts w:hint="eastAsia"/>
        </w:rPr>
        <w:t>为已实例化的</w:t>
      </w:r>
      <w:r>
        <w:rPr>
          <w:rFonts w:hint="eastAsia"/>
        </w:rPr>
        <w:t>MMap.TileLayer</w:t>
      </w:r>
      <w:r>
        <w:rPr>
          <w:rFonts w:hint="eastAsia"/>
        </w:rPr>
        <w:t>对象的</w:t>
      </w:r>
      <w:r>
        <w:rPr>
          <w:rFonts w:hint="eastAsia"/>
        </w:rPr>
        <w:t>id</w:t>
      </w:r>
      <w:r>
        <w:rPr>
          <w:rFonts w:hint="eastAsia"/>
        </w:rPr>
        <w:t>。</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mapObj.removeLayer ("tile");</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覆盖物</w:t>
      </w:r>
    </w:p>
    <w:p w:rsidR="004C2B95" w:rsidRDefault="00300636">
      <w:pPr>
        <w:rPr>
          <w:bCs/>
        </w:rPr>
      </w:pPr>
      <w:r>
        <w:rPr>
          <w:bCs/>
        </w:rPr>
        <w:t>（</w:t>
      </w:r>
      <w:r>
        <w:rPr>
          <w:bCs/>
        </w:rPr>
        <w:t>1</w:t>
      </w:r>
      <w:r>
        <w:rPr>
          <w:bCs/>
        </w:rPr>
        <w:t>）</w:t>
      </w:r>
      <w:r>
        <w:rPr>
          <w:bCs/>
        </w:rPr>
        <w:t>       addOverlays(ove)</w:t>
      </w:r>
    </w:p>
    <w:p w:rsidR="004C2B95" w:rsidRDefault="00300636">
      <w:pPr>
        <w:rPr>
          <w:bCs/>
        </w:rPr>
      </w:pPr>
      <w:r>
        <w:t>说明：</w:t>
      </w:r>
      <w:r>
        <w:rPr>
          <w:rFonts w:hint="eastAsia"/>
          <w:bCs/>
        </w:rPr>
        <w:t>向地图添加覆盖物。</w:t>
      </w:r>
    </w:p>
    <w:p w:rsidR="004C2B95" w:rsidRDefault="00300636">
      <w:pPr>
        <w:rPr>
          <w:bCs/>
        </w:rPr>
      </w:pPr>
      <w:r>
        <w:t>参数：</w:t>
      </w:r>
      <w:r>
        <w:rPr>
          <w:rFonts w:hint="eastAsia"/>
          <w:bCs/>
        </w:rPr>
        <w:t>ove</w:t>
      </w:r>
    </w:p>
    <w:p w:rsidR="004C2B95" w:rsidRDefault="00300636">
      <w:pPr>
        <w:rPr>
          <w:bCs/>
        </w:rPr>
      </w:pPr>
      <w:r>
        <w:rPr>
          <w:rFonts w:hint="eastAsia"/>
          <w:bCs/>
        </w:rPr>
        <w:t>说明：地图覆盖物对象或覆盖物对象数组。</w:t>
      </w:r>
    </w:p>
    <w:p w:rsidR="004C2B95" w:rsidRDefault="00300636">
      <w:pPr>
        <w:rPr>
          <w:bCs/>
        </w:rPr>
      </w:pPr>
      <w:r>
        <w:rPr>
          <w:rFonts w:hint="eastAsia"/>
          <w:bCs/>
        </w:rPr>
        <w:t>类型：</w:t>
      </w:r>
      <w:r>
        <w:rPr>
          <w:rFonts w:hint="eastAsia"/>
          <w:bCs/>
        </w:rPr>
        <w:t>MMap.Marker/MMap.Polyline/MMap.Polygon/MMap.Circle</w:t>
      </w:r>
      <w:r>
        <w:rPr>
          <w:rFonts w:hint="eastAsia"/>
          <w:bCs/>
        </w:rPr>
        <w:t>或</w:t>
      </w:r>
      <w:r>
        <w:rPr>
          <w:rFonts w:hint="eastAsia"/>
          <w:bCs/>
        </w:rPr>
        <w:t>Array</w:t>
      </w:r>
    </w:p>
    <w:p w:rsidR="004C2B95" w:rsidRDefault="00300636">
      <w:pPr>
        <w:rPr>
          <w:bCs/>
        </w:rPr>
      </w:pPr>
      <w:r>
        <w:lastRenderedPageBreak/>
        <w:t>注释：</w:t>
      </w:r>
      <w:r>
        <w:rPr>
          <w:rFonts w:hint="eastAsia"/>
          <w:bCs/>
        </w:rPr>
        <w:t>一个覆盖物实例只能向地图中添加一次。</w:t>
      </w:r>
    </w:p>
    <w:p w:rsidR="004C2B95" w:rsidRDefault="00300636">
      <w:r>
        <w:t>示例：</w:t>
      </w:r>
    </w:p>
    <w:p w:rsidR="004C2B95" w:rsidRDefault="00300636">
      <w:pPr>
        <w:rPr>
          <w:bCs/>
        </w:rPr>
      </w:pPr>
      <w:r>
        <w:rPr>
          <w:rFonts w:hint="eastAsia"/>
          <w:bCs/>
        </w:rPr>
        <w:t>示例为添加标注点到地图上。假设</w:t>
      </w:r>
      <w:r>
        <w:rPr>
          <w:rFonts w:hint="eastAsia"/>
          <w:bCs/>
        </w:rPr>
        <w:t>mapObj</w:t>
      </w:r>
      <w:r>
        <w:rPr>
          <w:rFonts w:hint="eastAsia"/>
          <w:bCs/>
        </w:rPr>
        <w:t>为已经实例化的</w:t>
      </w:r>
      <w:r>
        <w:rPr>
          <w:rFonts w:hint="eastAsia"/>
          <w:bCs/>
        </w:rPr>
        <w:t>MMap.Map</w:t>
      </w:r>
      <w:r>
        <w:rPr>
          <w:rFonts w:hint="eastAsia"/>
          <w:bCs/>
        </w:rPr>
        <w:t>对象。</w:t>
      </w:r>
    </w:p>
    <w:p w:rsidR="004C2B95" w:rsidRDefault="00300636">
      <w:pPr>
        <w:rPr>
          <w:bCs/>
        </w:rPr>
      </w:pP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marker;</w:t>
            </w:r>
          </w:p>
          <w:p w:rsidR="004C2B95" w:rsidRDefault="00300636">
            <w:pPr>
              <w:rPr>
                <w:bCs/>
              </w:rPr>
            </w:pPr>
            <w:r>
              <w:rPr>
                <w:rFonts w:hint="eastAsia"/>
                <w:bCs/>
              </w:rPr>
              <w:t>marker = new MMap.Marker({id:"m",</w:t>
            </w:r>
          </w:p>
          <w:p w:rsidR="004C2B95" w:rsidRDefault="00300636">
            <w:pPr>
              <w:rPr>
                <w:bCs/>
              </w:rPr>
            </w:pPr>
            <w:r>
              <w:rPr>
                <w:rFonts w:hint="eastAsia"/>
                <w:bCs/>
              </w:rPr>
              <w:t>           position:new MMap.LngLat(116.40632629394531,39.90394233735701),</w:t>
            </w:r>
          </w:p>
          <w:p w:rsidR="004C2B95" w:rsidRDefault="00300636">
            <w:pPr>
              <w:rPr>
                <w:bCs/>
              </w:rPr>
            </w:pPr>
            <w:r>
              <w:rPr>
                <w:rFonts w:hint="eastAsia"/>
                <w:bCs/>
              </w:rPr>
              <w:t>           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t>var marker1;</w:t>
            </w:r>
          </w:p>
          <w:p w:rsidR="004C2B95" w:rsidRDefault="00300636">
            <w:pPr>
              <w:rPr>
                <w:bCs/>
              </w:rPr>
            </w:pPr>
            <w:r>
              <w:rPr>
                <w:rFonts w:hint="eastAsia"/>
                <w:bCs/>
              </w:rPr>
              <w:t>marker1 = new MMap.Marker({id:"m1",</w:t>
            </w:r>
          </w:p>
          <w:p w:rsidR="004C2B95" w:rsidRDefault="00300636">
            <w:pPr>
              <w:rPr>
                <w:bCs/>
              </w:rPr>
            </w:pPr>
            <w:r>
              <w:rPr>
                <w:rFonts w:hint="eastAsia"/>
                <w:bCs/>
              </w:rPr>
              <w:t>           position:new MMap.LngLat(116.409,39.93),</w:t>
            </w:r>
          </w:p>
          <w:p w:rsidR="004C2B95" w:rsidRDefault="00300636">
            <w:pPr>
              <w:rPr>
                <w:bCs/>
              </w:rPr>
            </w:pPr>
            <w:r>
              <w:rPr>
                <w:rFonts w:hint="eastAsia"/>
                <w:bCs/>
              </w:rPr>
              <w:t>           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t>var arr=new Array();</w:t>
            </w:r>
          </w:p>
          <w:p w:rsidR="004C2B95" w:rsidRDefault="00300636">
            <w:pPr>
              <w:rPr>
                <w:bCs/>
              </w:rPr>
            </w:pPr>
            <w:r>
              <w:rPr>
                <w:rFonts w:hint="eastAsia"/>
                <w:bCs/>
              </w:rPr>
              <w:t>arr.push(marker);</w:t>
            </w:r>
          </w:p>
          <w:p w:rsidR="004C2B95" w:rsidRDefault="00300636">
            <w:pPr>
              <w:rPr>
                <w:bCs/>
              </w:rPr>
            </w:pPr>
            <w:r>
              <w:rPr>
                <w:rFonts w:hint="eastAsia"/>
                <w:bCs/>
              </w:rPr>
              <w:t>arr.push(marker1);</w:t>
            </w:r>
          </w:p>
          <w:p w:rsidR="004C2B95" w:rsidRDefault="00300636">
            <w:pPr>
              <w:rPr>
                <w:bCs/>
              </w:rPr>
            </w:pPr>
            <w:r>
              <w:rPr>
                <w:rFonts w:hint="eastAsia"/>
                <w:bCs/>
              </w:rPr>
              <w:t> </w:t>
            </w:r>
          </w:p>
          <w:p w:rsidR="004C2B95" w:rsidRDefault="00300636">
            <w:pPr>
              <w:rPr>
                <w:bCs/>
              </w:rPr>
            </w:pPr>
            <w:r>
              <w:rPr>
                <w:rFonts w:hint="eastAsia"/>
                <w:bCs/>
              </w:rPr>
              <w:t>mapObj.addOverlays(arr); //</w:t>
            </w:r>
            <w:r>
              <w:rPr>
                <w:rFonts w:hint="eastAsia"/>
                <w:bCs/>
              </w:rPr>
              <w:t>加载覆盖物</w:t>
            </w:r>
          </w:p>
        </w:tc>
      </w:tr>
    </w:tbl>
    <w:p w:rsidR="004C2B95" w:rsidRDefault="00300636">
      <w:pPr>
        <w:rPr>
          <w:bCs/>
        </w:rPr>
      </w:pPr>
      <w:r>
        <w:rPr>
          <w:bCs/>
        </w:rPr>
        <w:t> </w:t>
      </w:r>
    </w:p>
    <w:p w:rsidR="004C2B95" w:rsidRDefault="00300636">
      <w:pPr>
        <w:rPr>
          <w:bCs/>
        </w:rPr>
      </w:pPr>
      <w:r>
        <w:rPr>
          <w:bCs/>
        </w:rPr>
        <w:t>（</w:t>
      </w:r>
      <w:r>
        <w:rPr>
          <w:bCs/>
        </w:rPr>
        <w:t>2</w:t>
      </w:r>
      <w:r>
        <w:rPr>
          <w:bCs/>
        </w:rPr>
        <w:t>）</w:t>
      </w:r>
      <w:r>
        <w:rPr>
          <w:bCs/>
        </w:rPr>
        <w:t>       getOverlays(id)</w:t>
      </w:r>
    </w:p>
    <w:p w:rsidR="004C2B95" w:rsidRDefault="00300636">
      <w:pPr>
        <w:rPr>
          <w:bCs/>
        </w:rPr>
      </w:pPr>
      <w:r>
        <w:t>说明：</w:t>
      </w:r>
      <w:r>
        <w:rPr>
          <w:rFonts w:hint="eastAsia"/>
          <w:bCs/>
        </w:rPr>
        <w:t>返回单个或多个覆盖物对象。</w:t>
      </w:r>
    </w:p>
    <w:p w:rsidR="004C2B95" w:rsidRDefault="00300636">
      <w:pPr>
        <w:rPr>
          <w:bCs/>
        </w:rPr>
      </w:pPr>
      <w:r>
        <w:t>参数：</w:t>
      </w:r>
      <w:r>
        <w:rPr>
          <w:rFonts w:hint="eastAsia"/>
          <w:bCs/>
        </w:rPr>
        <w:t>id</w:t>
      </w:r>
    </w:p>
    <w:p w:rsidR="004C2B95" w:rsidRDefault="00300636">
      <w:pPr>
        <w:rPr>
          <w:bCs/>
        </w:rPr>
      </w:pPr>
      <w:r>
        <w:rPr>
          <w:rFonts w:hint="eastAsia"/>
          <w:bCs/>
        </w:rPr>
        <w:t>说明：覆盖物的</w:t>
      </w:r>
      <w:r>
        <w:rPr>
          <w:rFonts w:hint="eastAsia"/>
          <w:bCs/>
        </w:rPr>
        <w:t>ID</w:t>
      </w:r>
      <w:r>
        <w:rPr>
          <w:rFonts w:hint="eastAsia"/>
          <w:bCs/>
        </w:rPr>
        <w:t>或</w:t>
      </w:r>
      <w:r>
        <w:rPr>
          <w:rFonts w:hint="eastAsia"/>
          <w:bCs/>
        </w:rPr>
        <w:t>ID</w:t>
      </w:r>
      <w:r>
        <w:rPr>
          <w:rFonts w:hint="eastAsia"/>
          <w:bCs/>
        </w:rPr>
        <w:t>数组。</w:t>
      </w:r>
    </w:p>
    <w:p w:rsidR="004C2B95" w:rsidRDefault="00300636">
      <w:pPr>
        <w:rPr>
          <w:bCs/>
        </w:rPr>
      </w:pPr>
      <w:r>
        <w:rPr>
          <w:rFonts w:hint="eastAsia"/>
          <w:bCs/>
        </w:rPr>
        <w:t>类型：</w:t>
      </w:r>
      <w:r>
        <w:rPr>
          <w:rFonts w:hint="eastAsia"/>
          <w:bCs/>
        </w:rPr>
        <w:t>String/Array</w:t>
      </w:r>
    </w:p>
    <w:p w:rsidR="004C2B95" w:rsidRDefault="00300636">
      <w:pPr>
        <w:rPr>
          <w:bCs/>
        </w:rPr>
      </w:pPr>
      <w:r>
        <w:t>返回值</w:t>
      </w:r>
      <w:r>
        <w:rPr>
          <w:rFonts w:hint="eastAsia"/>
          <w:bCs/>
        </w:rPr>
        <w:t>说明：指定</w:t>
      </w:r>
      <w:r>
        <w:rPr>
          <w:rFonts w:hint="eastAsia"/>
          <w:bCs/>
        </w:rPr>
        <w:t>ID</w:t>
      </w:r>
      <w:r>
        <w:rPr>
          <w:rFonts w:hint="eastAsia"/>
          <w:bCs/>
        </w:rPr>
        <w:t>的覆盖物对象或覆盖物对象数组。</w:t>
      </w:r>
    </w:p>
    <w:p w:rsidR="004C2B95" w:rsidRDefault="00300636">
      <w:pPr>
        <w:rPr>
          <w:bCs/>
        </w:rPr>
      </w:pPr>
      <w:r>
        <w:rPr>
          <w:rFonts w:hint="eastAsia"/>
          <w:bCs/>
        </w:rPr>
        <w:t>类型：</w:t>
      </w:r>
      <w:r>
        <w:rPr>
          <w:rFonts w:hint="eastAsia"/>
          <w:bCs/>
        </w:rPr>
        <w:t>Object/Array</w:t>
      </w:r>
    </w:p>
    <w:p w:rsidR="004C2B95" w:rsidRDefault="00300636">
      <w:pPr>
        <w:rPr>
          <w:bCs/>
        </w:rPr>
      </w:pPr>
      <w:r>
        <w:t>注释：</w:t>
      </w:r>
      <w:r>
        <w:rPr>
          <w:rFonts w:hint="eastAsia"/>
          <w:bCs/>
        </w:rPr>
        <w:t>若需返回指定覆盖物对象，首先需确保该覆盖物必须添加该覆盖物。</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marker;</w:t>
            </w:r>
          </w:p>
          <w:p w:rsidR="004C2B95" w:rsidRDefault="00300636">
            <w:pPr>
              <w:rPr>
                <w:bCs/>
              </w:rPr>
            </w:pPr>
            <w:r>
              <w:rPr>
                <w:rFonts w:hint="eastAsia"/>
                <w:bCs/>
              </w:rPr>
              <w:t>marker = new MMap.Marker({id:"m",</w:t>
            </w:r>
          </w:p>
          <w:p w:rsidR="004C2B95" w:rsidRDefault="00300636">
            <w:pPr>
              <w:rPr>
                <w:bCs/>
              </w:rPr>
            </w:pPr>
            <w:r>
              <w:rPr>
                <w:rFonts w:hint="eastAsia"/>
                <w:bCs/>
              </w:rPr>
              <w:t>           position:new MMap.LngLat(116.40632629394531,39.90394233735701),</w:t>
            </w:r>
          </w:p>
          <w:p w:rsidR="004C2B95" w:rsidRDefault="00300636">
            <w:pPr>
              <w:rPr>
                <w:bCs/>
              </w:rPr>
            </w:pPr>
            <w:r>
              <w:rPr>
                <w:rFonts w:hint="eastAsia"/>
                <w:bCs/>
              </w:rPr>
              <w:t>           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t>mapObj.addOverlays(marker); //</w:t>
            </w:r>
            <w:r>
              <w:rPr>
                <w:rFonts w:hint="eastAsia"/>
                <w:bCs/>
              </w:rPr>
              <w:t>加载覆盖物</w:t>
            </w:r>
          </w:p>
          <w:p w:rsidR="004C2B95" w:rsidRDefault="00300636">
            <w:pPr>
              <w:rPr>
                <w:bCs/>
              </w:rPr>
            </w:pPr>
            <w:r>
              <w:rPr>
                <w:rFonts w:hint="eastAsia"/>
                <w:bCs/>
              </w:rPr>
              <w:t> </w:t>
            </w:r>
          </w:p>
          <w:p w:rsidR="004C2B95" w:rsidRDefault="00300636">
            <w:pPr>
              <w:rPr>
                <w:bCs/>
              </w:rPr>
            </w:pPr>
            <w:r>
              <w:rPr>
                <w:rFonts w:hint="eastAsia"/>
                <w:bCs/>
              </w:rPr>
              <w:t xml:space="preserve">mapObj. getOverlays("m"); </w:t>
            </w:r>
          </w:p>
        </w:tc>
      </w:tr>
    </w:tbl>
    <w:p w:rsidR="004C2B95" w:rsidRDefault="00300636">
      <w:pPr>
        <w:rPr>
          <w:bCs/>
        </w:rPr>
      </w:pPr>
      <w:r>
        <w:rPr>
          <w:bCs/>
        </w:rPr>
        <w:t> </w:t>
      </w:r>
    </w:p>
    <w:p w:rsidR="004C2B95" w:rsidRDefault="00300636">
      <w:pPr>
        <w:rPr>
          <w:bCs/>
        </w:rPr>
      </w:pPr>
      <w:r>
        <w:rPr>
          <w:bCs/>
        </w:rPr>
        <w:t>（</w:t>
      </w:r>
      <w:r>
        <w:rPr>
          <w:bCs/>
        </w:rPr>
        <w:t>3</w:t>
      </w:r>
      <w:r>
        <w:rPr>
          <w:bCs/>
        </w:rPr>
        <w:t>）</w:t>
      </w:r>
      <w:r>
        <w:rPr>
          <w:bCs/>
        </w:rPr>
        <w:t>       getOverlaysByType(type)</w:t>
      </w:r>
    </w:p>
    <w:p w:rsidR="004C2B95" w:rsidRDefault="00300636">
      <w:pPr>
        <w:rPr>
          <w:bCs/>
        </w:rPr>
      </w:pPr>
      <w:r>
        <w:t>说明：</w:t>
      </w:r>
      <w:r>
        <w:rPr>
          <w:rFonts w:hint="eastAsia"/>
          <w:bCs/>
        </w:rPr>
        <w:t>根据类型返回覆盖物对象。</w:t>
      </w:r>
    </w:p>
    <w:p w:rsidR="004C2B95" w:rsidRDefault="00300636">
      <w:pPr>
        <w:rPr>
          <w:bCs/>
        </w:rPr>
      </w:pPr>
      <w:r>
        <w:t>参数：</w:t>
      </w:r>
      <w:r>
        <w:rPr>
          <w:rFonts w:hint="eastAsia"/>
          <w:bCs/>
        </w:rPr>
        <w:t>type</w:t>
      </w:r>
    </w:p>
    <w:p w:rsidR="004C2B95" w:rsidRDefault="00300636">
      <w:pPr>
        <w:rPr>
          <w:bCs/>
        </w:rPr>
      </w:pPr>
      <w:r>
        <w:rPr>
          <w:rFonts w:hint="eastAsia"/>
          <w:bCs/>
        </w:rPr>
        <w:t>说明：覆盖物的类型，包括</w:t>
      </w:r>
      <w:r>
        <w:rPr>
          <w:rFonts w:hint="eastAsia"/>
          <w:bCs/>
        </w:rPr>
        <w:t>marker</w:t>
      </w:r>
      <w:r>
        <w:rPr>
          <w:rFonts w:hint="eastAsia"/>
          <w:bCs/>
        </w:rPr>
        <w:t>、</w:t>
      </w:r>
      <w:r>
        <w:rPr>
          <w:rFonts w:hint="eastAsia"/>
          <w:bCs/>
        </w:rPr>
        <w:t>polyline</w:t>
      </w:r>
      <w:r>
        <w:rPr>
          <w:rFonts w:hint="eastAsia"/>
          <w:bCs/>
        </w:rPr>
        <w:t>、</w:t>
      </w:r>
      <w:r>
        <w:rPr>
          <w:rFonts w:hint="eastAsia"/>
          <w:bCs/>
        </w:rPr>
        <w:t>polygon</w:t>
      </w:r>
      <w:r>
        <w:rPr>
          <w:rFonts w:hint="eastAsia"/>
          <w:bCs/>
        </w:rPr>
        <w:t>、</w:t>
      </w:r>
      <w:r>
        <w:rPr>
          <w:rFonts w:hint="eastAsia"/>
          <w:bCs/>
        </w:rPr>
        <w:t>circle</w:t>
      </w:r>
      <w:r>
        <w:rPr>
          <w:rFonts w:hint="eastAsia"/>
          <w:bCs/>
        </w:rPr>
        <w:t>等类型。</w:t>
      </w:r>
    </w:p>
    <w:p w:rsidR="004C2B95" w:rsidRDefault="00300636">
      <w:pPr>
        <w:rPr>
          <w:bCs/>
        </w:rPr>
      </w:pPr>
      <w:r>
        <w:rPr>
          <w:rFonts w:hint="eastAsia"/>
          <w:bCs/>
        </w:rPr>
        <w:lastRenderedPageBreak/>
        <w:t>类型：</w:t>
      </w:r>
      <w:r>
        <w:rPr>
          <w:rFonts w:hint="eastAsia"/>
          <w:bCs/>
        </w:rPr>
        <w:t>String</w:t>
      </w:r>
    </w:p>
    <w:p w:rsidR="004C2B95" w:rsidRDefault="00300636">
      <w:pPr>
        <w:rPr>
          <w:bCs/>
        </w:rPr>
      </w:pPr>
      <w:r>
        <w:t>返回值</w:t>
      </w:r>
      <w:r>
        <w:rPr>
          <w:rFonts w:hint="eastAsia"/>
          <w:bCs/>
        </w:rPr>
        <w:t>说明：指定类型的覆盖物对象数组。</w:t>
      </w:r>
    </w:p>
    <w:p w:rsidR="004C2B95" w:rsidRDefault="00300636">
      <w:pPr>
        <w:rPr>
          <w:bCs/>
        </w:rPr>
      </w:pPr>
      <w:r>
        <w:rPr>
          <w:rFonts w:hint="eastAsia"/>
          <w:bCs/>
        </w:rPr>
        <w:t>类型：</w:t>
      </w:r>
      <w:r>
        <w:rPr>
          <w:rFonts w:hint="eastAsia"/>
          <w:bCs/>
        </w:rPr>
        <w:t>Array</w:t>
      </w:r>
    </w:p>
    <w:p w:rsidR="004C2B95" w:rsidRDefault="00300636">
      <w:pPr>
        <w:rPr>
          <w:bCs/>
        </w:rPr>
      </w:pPr>
      <w:r>
        <w:t>注释：</w:t>
      </w:r>
      <w:r>
        <w:rPr>
          <w:rFonts w:hint="eastAsia"/>
          <w:bCs/>
        </w:rPr>
        <w:t>若需返回指定覆盖物对象，首先需确保该覆盖物必须添加该覆盖物。</w:t>
      </w:r>
    </w:p>
    <w:p w:rsidR="004C2B95" w:rsidRDefault="00300636">
      <w:pPr>
        <w:rPr>
          <w:del w:id="58" w:author="唐依芳" w:date="2013-07-25T14:32:00Z"/>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mapObj.getOverlaysByType("marker");//</w:t>
            </w:r>
            <w:r>
              <w:rPr>
                <w:rFonts w:hint="eastAsia"/>
                <w:bCs/>
              </w:rPr>
              <w:t>获取</w:t>
            </w:r>
            <w:r>
              <w:rPr>
                <w:rFonts w:hint="eastAsia"/>
                <w:bCs/>
              </w:rPr>
              <w:t>marker</w:t>
            </w:r>
            <w:r>
              <w:rPr>
                <w:rFonts w:hint="eastAsia"/>
                <w:bCs/>
              </w:rPr>
              <w:t>类型覆盖物</w:t>
            </w:r>
          </w:p>
        </w:tc>
      </w:tr>
    </w:tbl>
    <w:p w:rsidR="004C2B95" w:rsidRDefault="00300636">
      <w:pPr>
        <w:rPr>
          <w:bCs/>
        </w:rPr>
      </w:pPr>
      <w:r>
        <w:rPr>
          <w:bCs/>
        </w:rPr>
        <w:t> </w:t>
      </w:r>
    </w:p>
    <w:p w:rsidR="004C2B95" w:rsidRDefault="00300636">
      <w:pPr>
        <w:rPr>
          <w:bCs/>
        </w:rPr>
      </w:pPr>
      <w:r>
        <w:rPr>
          <w:bCs/>
        </w:rPr>
        <w:t>（</w:t>
      </w:r>
      <w:r>
        <w:rPr>
          <w:bCs/>
        </w:rPr>
        <w:t>4</w:t>
      </w:r>
      <w:r>
        <w:rPr>
          <w:bCs/>
        </w:rPr>
        <w:t>）</w:t>
      </w:r>
      <w:r>
        <w:rPr>
          <w:bCs/>
        </w:rPr>
        <w:t>       updateOverlay(ove)</w:t>
      </w:r>
    </w:p>
    <w:p w:rsidR="004C2B95" w:rsidRDefault="00300636">
      <w:pPr>
        <w:rPr>
          <w:bCs/>
        </w:rPr>
      </w:pPr>
      <w:r>
        <w:t>说明：</w:t>
      </w:r>
      <w:r>
        <w:rPr>
          <w:rFonts w:hint="eastAsia"/>
          <w:bCs/>
        </w:rPr>
        <w:t>更新单个覆盖物。</w:t>
      </w:r>
    </w:p>
    <w:p w:rsidR="004C2B95" w:rsidRDefault="00300636">
      <w:pPr>
        <w:rPr>
          <w:bCs/>
        </w:rPr>
      </w:pPr>
      <w:r>
        <w:t>参数：</w:t>
      </w:r>
      <w:r>
        <w:rPr>
          <w:rFonts w:hint="eastAsia"/>
          <w:bCs/>
        </w:rPr>
        <w:t>ove</w:t>
      </w:r>
    </w:p>
    <w:p w:rsidR="004C2B95" w:rsidRDefault="00300636">
      <w:pPr>
        <w:rPr>
          <w:bCs/>
        </w:rPr>
      </w:pPr>
      <w:r>
        <w:rPr>
          <w:rFonts w:hint="eastAsia"/>
          <w:bCs/>
        </w:rPr>
        <w:t>说明：地图覆盖物对象。</w:t>
      </w:r>
    </w:p>
    <w:p w:rsidR="004C2B95" w:rsidRDefault="00300636">
      <w:pPr>
        <w:rPr>
          <w:bCs/>
        </w:rPr>
      </w:pPr>
      <w:r>
        <w:rPr>
          <w:rFonts w:hint="eastAsia"/>
          <w:bCs/>
        </w:rPr>
        <w:t>类型：</w:t>
      </w:r>
      <w:r>
        <w:rPr>
          <w:rFonts w:hint="eastAsia"/>
          <w:bCs/>
        </w:rPr>
        <w:t>MMap.Marker/MMap.Polyline/MMap.Polygon/MMap.Circle</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示例一：更新点图标</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xml:space="preserve">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 = new MMap.Marker({id:"m",</w:t>
            </w:r>
          </w:p>
          <w:p w:rsidR="004C2B95" w:rsidRDefault="00300636">
            <w:pPr>
              <w:rPr>
                <w:bCs/>
              </w:rPr>
            </w:pPr>
            <w:r>
              <w:rPr>
                <w:rFonts w:hint="eastAsia"/>
                <w:bCs/>
              </w:rPr>
              <w:t>position:new MMap.LngLat(116.40632629394531,39.90394233735701),</w:t>
            </w:r>
          </w:p>
          <w:p w:rsidR="004C2B95" w:rsidRDefault="00300636">
            <w:pPr>
              <w:rPr>
                <w:bCs/>
              </w:rPr>
            </w:pPr>
            <w:r>
              <w:rPr>
                <w:rFonts w:hint="eastAsia"/>
                <w:bCs/>
              </w:rPr>
              <w:t>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mapObj.addOverlays(marker); //</w:t>
            </w:r>
            <w:r>
              <w:rPr>
                <w:rFonts w:hint="eastAsia"/>
                <w:bCs/>
              </w:rPr>
              <w:t>加载覆盖物</w:t>
            </w:r>
          </w:p>
          <w:p w:rsidR="004C2B95" w:rsidRDefault="00300636">
            <w:pPr>
              <w:rPr>
                <w:bCs/>
              </w:rPr>
            </w:pPr>
            <w:r>
              <w:rPr>
                <w:rFonts w:hint="eastAsia"/>
                <w:bCs/>
              </w:rPr>
              <w:t> </w:t>
            </w:r>
          </w:p>
          <w:p w:rsidR="004C2B95" w:rsidRDefault="00300636">
            <w:pPr>
              <w:rPr>
                <w:bCs/>
              </w:rPr>
            </w:pPr>
            <w:r>
              <w:rPr>
                <w:rFonts w:hint="eastAsia"/>
                <w:bCs/>
              </w:rPr>
              <w:t>marker.position=new MMap.LngLat(116.40546798706054,39.90776109736608);</w:t>
            </w:r>
          </w:p>
          <w:p w:rsidR="004C2B95" w:rsidRDefault="00300636">
            <w:pPr>
              <w:rPr>
                <w:bCs/>
              </w:rPr>
            </w:pPr>
            <w:r>
              <w:rPr>
                <w:rFonts w:hint="eastAsia"/>
                <w:bCs/>
              </w:rPr>
              <w:t>marker.cursor = "closedhand.cur";</w:t>
            </w:r>
          </w:p>
          <w:p w:rsidR="004C2B95" w:rsidRDefault="00300636">
            <w:pPr>
              <w:rPr>
                <w:bCs/>
              </w:rPr>
            </w:pPr>
            <w:r>
              <w:rPr>
                <w:rFonts w:hint="eastAsia"/>
                <w:bCs/>
              </w:rPr>
              <w:t>marker.visible = true;</w:t>
            </w:r>
          </w:p>
          <w:p w:rsidR="004C2B95" w:rsidRDefault="00300636">
            <w:pPr>
              <w:rPr>
                <w:bCs/>
              </w:rPr>
            </w:pPr>
            <w:r>
              <w:rPr>
                <w:rFonts w:hint="eastAsia"/>
                <w:bCs/>
              </w:rPr>
              <w:t xml:space="preserve">mapObj.updateOverlay(marker);// </w:t>
            </w:r>
            <w:r>
              <w:rPr>
                <w:rFonts w:hint="eastAsia"/>
                <w:bCs/>
              </w:rPr>
              <w:t>更新点图标</w:t>
            </w:r>
          </w:p>
        </w:tc>
      </w:tr>
    </w:tbl>
    <w:p w:rsidR="004C2B95" w:rsidRDefault="00300636">
      <w:pPr>
        <w:rPr>
          <w:bCs/>
        </w:rPr>
      </w:pPr>
      <w:r>
        <w:rPr>
          <w:bCs/>
        </w:rPr>
        <w:t> </w:t>
      </w:r>
    </w:p>
    <w:p w:rsidR="004C2B95" w:rsidRDefault="00300636">
      <w:pPr>
        <w:rPr>
          <w:bCs/>
        </w:rPr>
      </w:pPr>
      <w:r>
        <w:rPr>
          <w:rFonts w:hint="eastAsia"/>
          <w:bCs/>
        </w:rPr>
        <w:t>示例二：更新折线</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xml:space="preserve">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arr.push(new MMap.LngLat("116.36890411376953 ","39.913423004886866")); </w:t>
            </w:r>
          </w:p>
          <w:p w:rsidR="004C2B95" w:rsidRDefault="00300636">
            <w:pPr>
              <w:rPr>
                <w:bCs/>
              </w:rPr>
            </w:pPr>
            <w:r>
              <w:rPr>
                <w:rFonts w:hint="eastAsia"/>
                <w:bCs/>
              </w:rPr>
              <w:t xml:space="preserve">    arr.push(new MMap.LngLat("116.38212203979492","39.9011768955094")); </w:t>
            </w:r>
          </w:p>
          <w:p w:rsidR="004C2B95" w:rsidRDefault="00300636">
            <w:pPr>
              <w:rPr>
                <w:bCs/>
              </w:rPr>
            </w:pPr>
            <w:r>
              <w:rPr>
                <w:rFonts w:hint="eastAsia"/>
                <w:bCs/>
              </w:rPr>
              <w:t xml:space="preserve">    arr.push(new MMap.LngLat("116.38727188110351","39.91250133090293")); </w:t>
            </w:r>
          </w:p>
          <w:p w:rsidR="004C2B95" w:rsidRDefault="00300636">
            <w:pPr>
              <w:rPr>
                <w:bCs/>
              </w:rPr>
            </w:pPr>
            <w:r>
              <w:rPr>
                <w:rFonts w:hint="eastAsia"/>
                <w:bCs/>
              </w:rPr>
              <w:t xml:space="preserve">    arr.push(new MMap.LngLat("116.39825820922851 ","39.904600759441024")); </w:t>
            </w:r>
          </w:p>
          <w:p w:rsidR="004C2B95" w:rsidRDefault="00300636">
            <w:pPr>
              <w:rPr>
                <w:bCs/>
              </w:rPr>
            </w:pPr>
            <w:r>
              <w:rPr>
                <w:rFonts w:hint="eastAsia"/>
                <w:bCs/>
              </w:rPr>
              <w:t> </w:t>
            </w:r>
          </w:p>
          <w:p w:rsidR="004C2B95" w:rsidRDefault="00300636">
            <w:pPr>
              <w:rPr>
                <w:bCs/>
              </w:rPr>
            </w:pPr>
            <w:r>
              <w:rPr>
                <w:rFonts w:hint="eastAsia"/>
                <w:bCs/>
              </w:rPr>
              <w:t>polyline=new MMap.Polyline({id:"polyline01",path:arr,strokeColor:"#F00",strokeOpacity:0.4,strokeWeight:3,strokeStyle:"dashed",</w:t>
            </w:r>
          </w:p>
          <w:p w:rsidR="004C2B95" w:rsidRDefault="00300636">
            <w:pPr>
              <w:rPr>
                <w:bCs/>
              </w:rPr>
            </w:pPr>
            <w:r>
              <w:rPr>
                <w:rFonts w:hint="eastAsia"/>
                <w:bCs/>
              </w:rPr>
              <w:t>strokeDasharray:[10,5]}); //</w:t>
            </w:r>
            <w:r>
              <w:rPr>
                <w:rFonts w:hint="eastAsia"/>
                <w:bCs/>
              </w:rPr>
              <w:t>自定义构造</w:t>
            </w:r>
            <w:r>
              <w:rPr>
                <w:rFonts w:hint="eastAsia"/>
                <w:bCs/>
              </w:rPr>
              <w:t>MMap.Polyline</w:t>
            </w:r>
            <w:r>
              <w:rPr>
                <w:rFonts w:hint="eastAsia"/>
                <w:bCs/>
              </w:rPr>
              <w:t>对象</w:t>
            </w:r>
          </w:p>
          <w:p w:rsidR="004C2B95" w:rsidRDefault="00300636">
            <w:pPr>
              <w:rPr>
                <w:bCs/>
              </w:rPr>
            </w:pPr>
            <w:r>
              <w:rPr>
                <w:rFonts w:hint="eastAsia"/>
                <w:bCs/>
              </w:rPr>
              <w:t>mapObj.addOverlays(polyline);//</w:t>
            </w:r>
            <w:r>
              <w:rPr>
                <w:rFonts w:hint="eastAsia"/>
                <w:bCs/>
              </w:rPr>
              <w:t>加载折线覆盖物</w:t>
            </w:r>
          </w:p>
          <w:p w:rsidR="004C2B95" w:rsidRDefault="00300636">
            <w:pPr>
              <w:rPr>
                <w:bCs/>
              </w:rPr>
            </w:pPr>
            <w:r>
              <w:rPr>
                <w:rFonts w:hint="eastAsia"/>
                <w:bCs/>
              </w:rPr>
              <w:t> </w:t>
            </w:r>
          </w:p>
          <w:p w:rsidR="004C2B95" w:rsidRDefault="00300636">
            <w:pPr>
              <w:rPr>
                <w:bCs/>
              </w:rPr>
            </w:pPr>
            <w:r>
              <w:rPr>
                <w:rFonts w:hint="eastAsia"/>
                <w:bCs/>
              </w:rPr>
              <w:lastRenderedPageBreak/>
              <w:t>polyline.strokeColor="#0000FF";</w:t>
            </w:r>
          </w:p>
          <w:p w:rsidR="004C2B95" w:rsidRDefault="00300636">
            <w:pPr>
              <w:rPr>
                <w:bCs/>
              </w:rPr>
            </w:pPr>
            <w:r>
              <w:rPr>
                <w:rFonts w:hint="eastAsia"/>
                <w:bCs/>
              </w:rPr>
              <w:t>polyline.strokeOpacity=0.4;</w:t>
            </w:r>
          </w:p>
          <w:p w:rsidR="004C2B95" w:rsidRDefault="00300636">
            <w:pPr>
              <w:rPr>
                <w:bCs/>
              </w:rPr>
            </w:pPr>
            <w:r>
              <w:rPr>
                <w:rFonts w:hint="eastAsia"/>
                <w:bCs/>
              </w:rPr>
              <w:t>polyline.strokeWeight=3;</w:t>
            </w:r>
          </w:p>
          <w:p w:rsidR="004C2B95" w:rsidRDefault="00300636">
            <w:pPr>
              <w:rPr>
                <w:bCs/>
              </w:rPr>
            </w:pPr>
            <w:r>
              <w:rPr>
                <w:rFonts w:hint="eastAsia"/>
                <w:bCs/>
              </w:rPr>
              <w:t>polyline.strokeStyle="solid";</w:t>
            </w:r>
          </w:p>
          <w:p w:rsidR="004C2B95" w:rsidRDefault="00300636">
            <w:pPr>
              <w:rPr>
                <w:bCs/>
              </w:rPr>
            </w:pPr>
            <w:r>
              <w:rPr>
                <w:rFonts w:hint="eastAsia"/>
                <w:bCs/>
              </w:rPr>
              <w:t>polyline.strokeDasharray=[10,5];</w:t>
            </w:r>
          </w:p>
          <w:p w:rsidR="004C2B95" w:rsidRDefault="00300636">
            <w:pPr>
              <w:rPr>
                <w:bCs/>
              </w:rPr>
            </w:pPr>
            <w:r>
              <w:rPr>
                <w:rFonts w:hint="eastAsia"/>
                <w:bCs/>
              </w:rPr>
              <w:t> </w:t>
            </w:r>
          </w:p>
          <w:p w:rsidR="004C2B95" w:rsidRDefault="00300636">
            <w:pPr>
              <w:rPr>
                <w:bCs/>
              </w:rPr>
            </w:pPr>
            <w:r>
              <w:rPr>
                <w:rFonts w:hint="eastAsia"/>
                <w:bCs/>
              </w:rPr>
              <w:t>mapObj.updateOverlay(polyline);//</w:t>
            </w:r>
            <w:r>
              <w:rPr>
                <w:rFonts w:hint="eastAsia"/>
                <w:bCs/>
              </w:rPr>
              <w:t>更新折线</w:t>
            </w:r>
          </w:p>
        </w:tc>
      </w:tr>
    </w:tbl>
    <w:p w:rsidR="004C2B95" w:rsidRDefault="00300636">
      <w:pPr>
        <w:rPr>
          <w:bCs/>
        </w:rPr>
      </w:pPr>
      <w:r>
        <w:rPr>
          <w:bCs/>
        </w:rPr>
        <w:lastRenderedPageBreak/>
        <w:t> </w:t>
      </w:r>
    </w:p>
    <w:p w:rsidR="004C2B95" w:rsidRDefault="00300636">
      <w:pPr>
        <w:rPr>
          <w:bCs/>
        </w:rPr>
      </w:pPr>
      <w:r>
        <w:rPr>
          <w:rFonts w:hint="eastAsia"/>
          <w:bCs/>
        </w:rPr>
        <w:t>示例三：更新多边形</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xml:space="preserve">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arr.push(new MMap.LngLat("116.40332221984863","39.92025505675715")); </w:t>
            </w:r>
          </w:p>
          <w:p w:rsidR="004C2B95" w:rsidRDefault="00300636">
            <w:pPr>
              <w:rPr>
                <w:bCs/>
              </w:rPr>
            </w:pPr>
            <w:r>
              <w:rPr>
                <w:rFonts w:hint="eastAsia"/>
                <w:bCs/>
              </w:rPr>
              <w:t xml:space="preserve">    arr.push(new MMap.LngLat("116.41070365905762","39.89755531478615")); </w:t>
            </w:r>
          </w:p>
          <w:p w:rsidR="004C2B95" w:rsidRDefault="00300636">
            <w:pPr>
              <w:rPr>
                <w:bCs/>
              </w:rPr>
            </w:pPr>
            <w:r>
              <w:rPr>
                <w:rFonts w:hint="eastAsia"/>
                <w:bCs/>
              </w:rPr>
              <w:t xml:space="preserve">    arr.push(new MMap.LngLat("116.40229225158691","39.892353073034826")); </w:t>
            </w:r>
          </w:p>
          <w:p w:rsidR="004C2B95" w:rsidRDefault="00300636">
            <w:pPr>
              <w:rPr>
                <w:bCs/>
              </w:rPr>
            </w:pPr>
            <w:r>
              <w:rPr>
                <w:rFonts w:hint="eastAsia"/>
                <w:bCs/>
              </w:rPr>
              <w:t xml:space="preserve">    arr.push(new MMap.LngLat("116.38984680175781","39.89136526100842")); </w:t>
            </w:r>
          </w:p>
          <w:p w:rsidR="004C2B95" w:rsidRDefault="00300636">
            <w:pPr>
              <w:rPr>
                <w:bCs/>
              </w:rPr>
            </w:pPr>
            <w:r>
              <w:rPr>
                <w:rFonts w:hint="eastAsia"/>
                <w:bCs/>
              </w:rPr>
              <w:t> </w:t>
            </w:r>
          </w:p>
          <w:p w:rsidR="004C2B95" w:rsidRDefault="00300636">
            <w:pPr>
              <w:rPr>
                <w:bCs/>
              </w:rPr>
            </w:pPr>
            <w:r>
              <w:rPr>
                <w:rFonts w:hint="eastAsia"/>
                <w:bCs/>
              </w:rPr>
              <w:t xml:space="preserve">var polygon=new MMap.Polygon({id:"polygon01", path:arr, editable:false, strokeColor:"#0000ff", strokeOpacity:0.2, strokeWeight:3, fillColor: "#f5deb3",fillOpacity: 0.35 }); </w:t>
            </w:r>
          </w:p>
          <w:p w:rsidR="004C2B95" w:rsidRDefault="00300636">
            <w:pPr>
              <w:rPr>
                <w:bCs/>
              </w:rPr>
            </w:pPr>
            <w:r>
              <w:rPr>
                <w:rFonts w:hint="eastAsia"/>
                <w:bCs/>
              </w:rPr>
              <w:t>mapObj.addOverlays(polygon);//</w:t>
            </w:r>
            <w:r>
              <w:rPr>
                <w:rFonts w:hint="eastAsia"/>
                <w:bCs/>
              </w:rPr>
              <w:t>加载多边形覆盖物</w:t>
            </w:r>
          </w:p>
          <w:p w:rsidR="004C2B95" w:rsidRDefault="00300636">
            <w:pPr>
              <w:rPr>
                <w:bCs/>
              </w:rPr>
            </w:pPr>
            <w:r>
              <w:rPr>
                <w:rFonts w:hint="eastAsia"/>
                <w:bCs/>
              </w:rPr>
              <w:t> </w:t>
            </w:r>
          </w:p>
          <w:p w:rsidR="004C2B95" w:rsidRDefault="00300636">
            <w:pPr>
              <w:rPr>
                <w:bCs/>
              </w:rPr>
            </w:pPr>
            <w:r>
              <w:rPr>
                <w:rFonts w:hint="eastAsia"/>
                <w:bCs/>
              </w:rPr>
              <w:t>polygon.strokeColor="#33CC33";</w:t>
            </w:r>
          </w:p>
          <w:p w:rsidR="004C2B95" w:rsidRDefault="00300636">
            <w:pPr>
              <w:rPr>
                <w:bCs/>
              </w:rPr>
            </w:pPr>
            <w:r>
              <w:rPr>
                <w:rFonts w:hint="eastAsia"/>
                <w:bCs/>
              </w:rPr>
              <w:t>polygon.strokeOpacity=0.8;</w:t>
            </w:r>
          </w:p>
          <w:p w:rsidR="004C2B95" w:rsidRDefault="00300636">
            <w:pPr>
              <w:rPr>
                <w:bCs/>
              </w:rPr>
            </w:pPr>
            <w:r>
              <w:rPr>
                <w:rFonts w:hint="eastAsia"/>
                <w:bCs/>
              </w:rPr>
              <w:t>polygon.strokeWeight=2;</w:t>
            </w:r>
          </w:p>
          <w:p w:rsidR="004C2B95" w:rsidRDefault="00300636">
            <w:pPr>
              <w:rPr>
                <w:bCs/>
              </w:rPr>
            </w:pPr>
            <w:r>
              <w:rPr>
                <w:rFonts w:hint="eastAsia"/>
                <w:bCs/>
              </w:rPr>
              <w:t xml:space="preserve">polygon.fillOpacity=0.8; </w:t>
            </w:r>
          </w:p>
          <w:p w:rsidR="004C2B95" w:rsidRDefault="00300636">
            <w:pPr>
              <w:rPr>
                <w:bCs/>
              </w:rPr>
            </w:pPr>
            <w:r>
              <w:rPr>
                <w:rFonts w:hint="eastAsia"/>
                <w:bCs/>
              </w:rPr>
              <w:t> </w:t>
            </w:r>
          </w:p>
          <w:p w:rsidR="004C2B95" w:rsidRDefault="00300636">
            <w:pPr>
              <w:rPr>
                <w:bCs/>
              </w:rPr>
            </w:pPr>
            <w:r>
              <w:rPr>
                <w:rFonts w:hint="eastAsia"/>
                <w:bCs/>
              </w:rPr>
              <w:t>mapObj.updateOverlay(polygon);//</w:t>
            </w:r>
            <w:r>
              <w:rPr>
                <w:rFonts w:hint="eastAsia"/>
                <w:bCs/>
              </w:rPr>
              <w:t>更新多边形</w:t>
            </w:r>
          </w:p>
        </w:tc>
      </w:tr>
    </w:tbl>
    <w:p w:rsidR="004C2B95" w:rsidRDefault="00300636">
      <w:pPr>
        <w:rPr>
          <w:bCs/>
        </w:rPr>
      </w:pPr>
      <w:r>
        <w:rPr>
          <w:bCs/>
        </w:rPr>
        <w:t> </w:t>
      </w:r>
    </w:p>
    <w:p w:rsidR="004C2B95" w:rsidRDefault="00300636">
      <w:pPr>
        <w:rPr>
          <w:bCs/>
        </w:rPr>
      </w:pPr>
      <w:r>
        <w:rPr>
          <w:bCs/>
        </w:rPr>
        <w:t>（</w:t>
      </w:r>
      <w:r>
        <w:rPr>
          <w:bCs/>
        </w:rPr>
        <w:t>5</w:t>
      </w:r>
      <w:r>
        <w:rPr>
          <w:bCs/>
        </w:rPr>
        <w:t>）</w:t>
      </w:r>
      <w:r>
        <w:rPr>
          <w:bCs/>
        </w:rPr>
        <w:t>       removeOverlays(id)</w:t>
      </w:r>
    </w:p>
    <w:p w:rsidR="004C2B95" w:rsidRDefault="00300636">
      <w:pPr>
        <w:rPr>
          <w:bCs/>
        </w:rPr>
      </w:pPr>
      <w:r>
        <w:t>说明：</w:t>
      </w:r>
      <w:r>
        <w:rPr>
          <w:rFonts w:hint="eastAsia"/>
          <w:bCs/>
        </w:rPr>
        <w:t>删除指定的单个或一组覆盖物。</w:t>
      </w:r>
    </w:p>
    <w:p w:rsidR="004C2B95" w:rsidRDefault="00300636">
      <w:pPr>
        <w:rPr>
          <w:bCs/>
        </w:rPr>
      </w:pPr>
      <w:r>
        <w:t>参数：</w:t>
      </w:r>
      <w:r>
        <w:rPr>
          <w:rFonts w:hint="eastAsia"/>
          <w:bCs/>
        </w:rPr>
        <w:t>id</w:t>
      </w:r>
    </w:p>
    <w:p w:rsidR="004C2B95" w:rsidRDefault="00300636">
      <w:pPr>
        <w:rPr>
          <w:bCs/>
        </w:rPr>
      </w:pPr>
      <w:r>
        <w:rPr>
          <w:rFonts w:hint="eastAsia"/>
          <w:bCs/>
        </w:rPr>
        <w:t>说明：待删除的覆盖物对象的</w:t>
      </w:r>
      <w:r>
        <w:rPr>
          <w:rFonts w:hint="eastAsia"/>
          <w:bCs/>
        </w:rPr>
        <w:t>ID</w:t>
      </w:r>
      <w:r>
        <w:rPr>
          <w:rFonts w:hint="eastAsia"/>
          <w:bCs/>
        </w:rPr>
        <w:t>或</w:t>
      </w:r>
      <w:r>
        <w:rPr>
          <w:rFonts w:hint="eastAsia"/>
          <w:bCs/>
        </w:rPr>
        <w:t>ID</w:t>
      </w:r>
      <w:r>
        <w:rPr>
          <w:rFonts w:hint="eastAsia"/>
          <w:bCs/>
        </w:rPr>
        <w:t>数组。</w:t>
      </w:r>
    </w:p>
    <w:p w:rsidR="004C2B95" w:rsidRDefault="00300636">
      <w:pPr>
        <w:rPr>
          <w:bCs/>
        </w:rPr>
      </w:pPr>
      <w:r>
        <w:rPr>
          <w:rFonts w:hint="eastAsia"/>
          <w:bCs/>
        </w:rPr>
        <w:t>类型：</w:t>
      </w:r>
      <w:r>
        <w:rPr>
          <w:rFonts w:hint="eastAsia"/>
          <w:bCs/>
        </w:rPr>
        <w:t>String/Array</w:t>
      </w:r>
    </w:p>
    <w:p w:rsidR="004C2B95" w:rsidRDefault="00300636">
      <w:pPr>
        <w:rPr>
          <w:bCs/>
        </w:rPr>
      </w:pPr>
      <w:r>
        <w:t>返回值：</w:t>
      </w:r>
      <w:r>
        <w:rPr>
          <w:rFonts w:hint="eastAsia"/>
          <w:bCs/>
        </w:rPr>
        <w:t>无。</w:t>
      </w:r>
    </w:p>
    <w:p w:rsidR="004C2B95" w:rsidRDefault="00300636">
      <w:pPr>
        <w:rPr>
          <w:bCs/>
        </w:rPr>
      </w:pPr>
      <w:r>
        <w:t>注释：</w:t>
      </w:r>
      <w:r>
        <w:rPr>
          <w:rFonts w:hint="eastAsia"/>
          <w:bCs/>
        </w:rPr>
        <w:t>若覆盖物从未被添加到地图中，则该删除不起作用。</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marker;</w:t>
            </w:r>
          </w:p>
          <w:p w:rsidR="004C2B95" w:rsidRDefault="00300636">
            <w:pPr>
              <w:rPr>
                <w:bCs/>
              </w:rPr>
            </w:pPr>
            <w:r>
              <w:rPr>
                <w:rFonts w:hint="eastAsia"/>
                <w:bCs/>
              </w:rPr>
              <w:t>marker = new MMap.Marker({id:"m",</w:t>
            </w:r>
          </w:p>
          <w:p w:rsidR="004C2B95" w:rsidRDefault="00300636">
            <w:pPr>
              <w:rPr>
                <w:bCs/>
              </w:rPr>
            </w:pPr>
            <w:r>
              <w:rPr>
                <w:rFonts w:hint="eastAsia"/>
                <w:bCs/>
              </w:rPr>
              <w:t>position:new MMap.LngLat(116.40632629394531,39.90394233735701),</w:t>
            </w:r>
          </w:p>
          <w:p w:rsidR="004C2B95" w:rsidRDefault="00300636">
            <w:pPr>
              <w:rPr>
                <w:bCs/>
              </w:rPr>
            </w:pPr>
            <w:r>
              <w:rPr>
                <w:rFonts w:hint="eastAsia"/>
                <w:bCs/>
              </w:rPr>
              <w:t>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lastRenderedPageBreak/>
              <w:t>mapObj.addOverlays(marker); //</w:t>
            </w:r>
            <w:r>
              <w:rPr>
                <w:rFonts w:hint="eastAsia"/>
                <w:bCs/>
              </w:rPr>
              <w:t>加载覆盖物</w:t>
            </w:r>
          </w:p>
          <w:p w:rsidR="004C2B95" w:rsidRDefault="00300636">
            <w:pPr>
              <w:rPr>
                <w:bCs/>
              </w:rPr>
            </w:pPr>
            <w:r>
              <w:rPr>
                <w:rFonts w:hint="eastAsia"/>
                <w:bCs/>
              </w:rPr>
              <w:t> </w:t>
            </w:r>
          </w:p>
          <w:p w:rsidR="004C2B95" w:rsidRDefault="00300636">
            <w:pPr>
              <w:rPr>
                <w:bCs/>
              </w:rPr>
            </w:pPr>
            <w:r>
              <w:rPr>
                <w:rFonts w:hint="eastAsia"/>
                <w:bCs/>
              </w:rPr>
              <w:t>mapObj.removeOverlays("m");//</w:t>
            </w:r>
            <w:r>
              <w:rPr>
                <w:rFonts w:hint="eastAsia"/>
                <w:bCs/>
              </w:rPr>
              <w:t>删除覆盖物</w:t>
            </w:r>
          </w:p>
        </w:tc>
      </w:tr>
    </w:tbl>
    <w:p w:rsidR="004C2B95" w:rsidRDefault="00300636">
      <w:pPr>
        <w:rPr>
          <w:bCs/>
        </w:rPr>
      </w:pPr>
      <w:r>
        <w:rPr>
          <w:bCs/>
        </w:rPr>
        <w:lastRenderedPageBreak/>
        <w:t> </w:t>
      </w:r>
    </w:p>
    <w:p w:rsidR="004C2B95" w:rsidRDefault="00300636">
      <w:pPr>
        <w:rPr>
          <w:bCs/>
        </w:rPr>
      </w:pPr>
      <w:r>
        <w:rPr>
          <w:bCs/>
        </w:rPr>
        <w:t>（</w:t>
      </w:r>
      <w:r>
        <w:rPr>
          <w:bCs/>
        </w:rPr>
        <w:t>6</w:t>
      </w:r>
      <w:r>
        <w:rPr>
          <w:bCs/>
        </w:rPr>
        <w:t>）</w:t>
      </w:r>
      <w:r>
        <w:rPr>
          <w:bCs/>
        </w:rPr>
        <w:t>       clearOverlays()</w:t>
      </w:r>
    </w:p>
    <w:p w:rsidR="004C2B95" w:rsidRDefault="00300636">
      <w:pPr>
        <w:rPr>
          <w:bCs/>
        </w:rPr>
      </w:pPr>
      <w:r>
        <w:t>说明：</w:t>
      </w:r>
      <w:r>
        <w:rPr>
          <w:rFonts w:hint="eastAsia"/>
          <w:bCs/>
        </w:rPr>
        <w:t>删除所有自定义覆盖物。</w:t>
      </w:r>
    </w:p>
    <w:p w:rsidR="004C2B95" w:rsidRDefault="00300636">
      <w:pPr>
        <w:rPr>
          <w:bCs/>
        </w:rPr>
      </w:pPr>
      <w:r>
        <w:t>参数：</w:t>
      </w:r>
      <w:r>
        <w:rPr>
          <w:rFonts w:hint="eastAsia"/>
          <w:bCs/>
        </w:rPr>
        <w:t>无。</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mapObj.clearOverlays();</w:t>
            </w:r>
          </w:p>
        </w:tc>
      </w:tr>
    </w:tbl>
    <w:p w:rsidR="004C2B95" w:rsidRDefault="00300636">
      <w:pPr>
        <w:rPr>
          <w:bCs/>
        </w:rPr>
      </w:pPr>
      <w:r>
        <w:rPr>
          <w:bCs/>
        </w:rPr>
        <w:t> </w:t>
      </w:r>
    </w:p>
    <w:p w:rsidR="004C2B95" w:rsidRDefault="00300636">
      <w:pPr>
        <w:rPr>
          <w:bCs/>
        </w:rPr>
      </w:pPr>
      <w:r>
        <w:rPr>
          <w:bCs/>
        </w:rPr>
        <w:t>（</w:t>
      </w:r>
      <w:r>
        <w:rPr>
          <w:bCs/>
        </w:rPr>
        <w:t>7</w:t>
      </w:r>
      <w:r>
        <w:rPr>
          <w:bCs/>
        </w:rPr>
        <w:t>）</w:t>
      </w:r>
      <w:r>
        <w:rPr>
          <w:bCs/>
        </w:rPr>
        <w:t>       clearOverlaysByType(type)</w:t>
      </w:r>
    </w:p>
    <w:p w:rsidR="004C2B95" w:rsidRDefault="00300636">
      <w:pPr>
        <w:rPr>
          <w:bCs/>
        </w:rPr>
      </w:pPr>
      <w:r>
        <w:t>说明：</w:t>
      </w:r>
      <w:r>
        <w:rPr>
          <w:rFonts w:hint="eastAsia"/>
          <w:bCs/>
        </w:rPr>
        <w:t>根据覆盖物的类型删除覆盖物对象。</w:t>
      </w:r>
    </w:p>
    <w:p w:rsidR="004C2B95" w:rsidRDefault="00300636">
      <w:pPr>
        <w:rPr>
          <w:bCs/>
        </w:rPr>
      </w:pPr>
      <w:r>
        <w:t>参数：</w:t>
      </w:r>
      <w:r>
        <w:rPr>
          <w:rFonts w:hint="eastAsia"/>
          <w:bCs/>
        </w:rPr>
        <w:t>type</w:t>
      </w:r>
    </w:p>
    <w:p w:rsidR="004C2B95" w:rsidRDefault="00300636">
      <w:pPr>
        <w:rPr>
          <w:bCs/>
        </w:rPr>
      </w:pPr>
      <w:r>
        <w:rPr>
          <w:rFonts w:hint="eastAsia"/>
          <w:bCs/>
        </w:rPr>
        <w:t>说明：覆盖物的类型，包括</w:t>
      </w:r>
      <w:r>
        <w:rPr>
          <w:rFonts w:hint="eastAsia"/>
          <w:bCs/>
        </w:rPr>
        <w:t>marker</w:t>
      </w:r>
      <w:r>
        <w:rPr>
          <w:rFonts w:hint="eastAsia"/>
          <w:bCs/>
        </w:rPr>
        <w:t>、</w:t>
      </w:r>
      <w:r>
        <w:rPr>
          <w:rFonts w:hint="eastAsia"/>
          <w:bCs/>
        </w:rPr>
        <w:t>polyline</w:t>
      </w:r>
      <w:r>
        <w:rPr>
          <w:rFonts w:hint="eastAsia"/>
          <w:bCs/>
        </w:rPr>
        <w:t>、</w:t>
      </w:r>
      <w:r>
        <w:rPr>
          <w:rFonts w:hint="eastAsia"/>
          <w:bCs/>
        </w:rPr>
        <w:t>polygon</w:t>
      </w:r>
      <w:r>
        <w:rPr>
          <w:rFonts w:hint="eastAsia"/>
          <w:bCs/>
        </w:rPr>
        <w:t>、</w:t>
      </w:r>
      <w:r>
        <w:rPr>
          <w:rFonts w:hint="eastAsia"/>
          <w:bCs/>
        </w:rPr>
        <w:t>circle</w:t>
      </w:r>
      <w:r>
        <w:rPr>
          <w:rFonts w:hint="eastAsia"/>
          <w:bCs/>
        </w:rPr>
        <w:t>等类型。</w:t>
      </w:r>
    </w:p>
    <w:p w:rsidR="004C2B95" w:rsidRDefault="00300636">
      <w:pPr>
        <w:rPr>
          <w:bCs/>
        </w:rPr>
      </w:pPr>
      <w:r>
        <w:rPr>
          <w:rFonts w:hint="eastAsia"/>
          <w:bCs/>
        </w:rPr>
        <w:t>类型：</w:t>
      </w:r>
      <w:r>
        <w:rPr>
          <w:rFonts w:hint="eastAsia"/>
          <w:bCs/>
        </w:rPr>
        <w:t>String</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marker;</w:t>
            </w:r>
          </w:p>
          <w:p w:rsidR="004C2B95" w:rsidRDefault="00300636">
            <w:pPr>
              <w:rPr>
                <w:bCs/>
              </w:rPr>
            </w:pPr>
            <w:r>
              <w:rPr>
                <w:rFonts w:hint="eastAsia"/>
                <w:bCs/>
              </w:rPr>
              <w:t>marker = new MMap.Marker({id:"m",</w:t>
            </w:r>
          </w:p>
          <w:p w:rsidR="004C2B95" w:rsidRDefault="00300636">
            <w:pPr>
              <w:rPr>
                <w:bCs/>
              </w:rPr>
            </w:pPr>
            <w:r>
              <w:rPr>
                <w:rFonts w:hint="eastAsia"/>
                <w:bCs/>
              </w:rPr>
              <w:t>           position:new MMap.LngLat(116.40632629394531,39.90394233735701),</w:t>
            </w:r>
          </w:p>
          <w:p w:rsidR="004C2B95" w:rsidRDefault="00300636">
            <w:pPr>
              <w:rPr>
                <w:bCs/>
              </w:rPr>
            </w:pPr>
            <w:r>
              <w:rPr>
                <w:rFonts w:hint="eastAsia"/>
                <w:bCs/>
              </w:rPr>
              <w:t>           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t>mapObj.addOverlays(marker); //</w:t>
            </w:r>
            <w:r>
              <w:rPr>
                <w:rFonts w:hint="eastAsia"/>
                <w:bCs/>
              </w:rPr>
              <w:t>加载覆盖物</w:t>
            </w:r>
          </w:p>
          <w:p w:rsidR="004C2B95" w:rsidRDefault="00300636">
            <w:pPr>
              <w:rPr>
                <w:bCs/>
              </w:rPr>
            </w:pPr>
            <w:r>
              <w:rPr>
                <w:rFonts w:hint="eastAsia"/>
                <w:bCs/>
              </w:rPr>
              <w:t> </w:t>
            </w:r>
          </w:p>
          <w:p w:rsidR="004C2B95" w:rsidRDefault="00300636">
            <w:pPr>
              <w:rPr>
                <w:bCs/>
              </w:rPr>
            </w:pPr>
            <w:r>
              <w:rPr>
                <w:rFonts w:hint="eastAsia"/>
                <w:bCs/>
              </w:rPr>
              <w:t>mapObj.clearOverlaysByType("marker");//</w:t>
            </w:r>
            <w:r>
              <w:rPr>
                <w:rFonts w:hint="eastAsia"/>
                <w:bCs/>
              </w:rPr>
              <w:t>删除</w:t>
            </w:r>
            <w:r>
              <w:rPr>
                <w:rFonts w:hint="eastAsia"/>
                <w:bCs/>
              </w:rPr>
              <w:t>marker</w:t>
            </w:r>
            <w:r>
              <w:rPr>
                <w:rFonts w:hint="eastAsia"/>
                <w:bCs/>
              </w:rPr>
              <w:t>类型覆盖物</w:t>
            </w:r>
          </w:p>
        </w:tc>
      </w:tr>
    </w:tbl>
    <w:p w:rsidR="004C2B95" w:rsidRDefault="00300636">
      <w:pPr>
        <w:rPr>
          <w:bCs/>
        </w:rPr>
      </w:pPr>
      <w:r>
        <w:rPr>
          <w:bCs/>
        </w:rPr>
        <w:t> </w:t>
      </w:r>
    </w:p>
    <w:p w:rsidR="004C2B95" w:rsidRDefault="00300636">
      <w:pPr>
        <w:rPr>
          <w:bCs/>
        </w:rPr>
      </w:pPr>
      <w:r>
        <w:rPr>
          <w:bCs/>
        </w:rPr>
        <w:t>（</w:t>
      </w:r>
      <w:r>
        <w:rPr>
          <w:bCs/>
        </w:rPr>
        <w:t>8</w:t>
      </w:r>
      <w:r>
        <w:rPr>
          <w:bCs/>
        </w:rPr>
        <w:t>）</w:t>
      </w:r>
      <w:r>
        <w:rPr>
          <w:bCs/>
        </w:rPr>
        <w:t>       setFitView()</w:t>
      </w:r>
    </w:p>
    <w:p w:rsidR="004C2B95" w:rsidRDefault="00300636">
      <w:pPr>
        <w:rPr>
          <w:bCs/>
        </w:rPr>
      </w:pPr>
      <w:r>
        <w:t>说明：</w:t>
      </w:r>
      <w:r>
        <w:rPr>
          <w:rFonts w:hint="eastAsia"/>
          <w:bCs/>
        </w:rPr>
        <w:t>设置地图到合适的缩放级别。</w:t>
      </w:r>
    </w:p>
    <w:p w:rsidR="004C2B95" w:rsidRDefault="00300636">
      <w:pPr>
        <w:rPr>
          <w:bCs/>
        </w:rPr>
      </w:pPr>
      <w:r>
        <w:t>参数：</w:t>
      </w:r>
      <w:r>
        <w:rPr>
          <w:rFonts w:hint="eastAsia"/>
          <w:bCs/>
        </w:rPr>
        <w:t>无。</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p>
    <w:p w:rsidR="004C2B95" w:rsidRDefault="00300636">
      <w:pPr>
        <w:rPr>
          <w:bCs/>
        </w:rPr>
      </w:pP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mapObj.setFitView();</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lastRenderedPageBreak/>
        <w:t>鼠标工具</w:t>
      </w:r>
    </w:p>
    <w:p w:rsidR="004C2B95" w:rsidRDefault="00300636">
      <w:pPr>
        <w:rPr>
          <w:bCs/>
        </w:rPr>
      </w:pPr>
      <w:r>
        <w:rPr>
          <w:bCs/>
        </w:rPr>
        <w:t>（</w:t>
      </w:r>
      <w:r>
        <w:rPr>
          <w:bCs/>
        </w:rPr>
        <w:t>1</w:t>
      </w:r>
      <w:r>
        <w:rPr>
          <w:bCs/>
        </w:rPr>
        <w:t>）</w:t>
      </w:r>
      <w:r>
        <w:rPr>
          <w:bCs/>
        </w:rPr>
        <w:t>       setMouseTool(ctrlName,opt)</w:t>
      </w:r>
    </w:p>
    <w:p w:rsidR="004C2B95" w:rsidRDefault="00300636">
      <w:pPr>
        <w:rPr>
          <w:bCs/>
        </w:rPr>
      </w:pPr>
      <w:r>
        <w:t>说明：</w:t>
      </w:r>
      <w:r>
        <w:rPr>
          <w:rFonts w:hint="eastAsia"/>
          <w:bCs/>
        </w:rPr>
        <w:t>设置鼠标工具模式。</w:t>
      </w:r>
    </w:p>
    <w:p w:rsidR="004C2B95" w:rsidRDefault="00300636">
      <w:pPr>
        <w:rPr>
          <w:bCs/>
        </w:rPr>
      </w:pPr>
      <w:r>
        <w:t>参数：</w:t>
      </w:r>
    </w:p>
    <w:p w:rsidR="004C2B95" w:rsidRDefault="00300636">
      <w:pPr>
        <w:pStyle w:val="12"/>
        <w:numPr>
          <w:ilvl w:val="0"/>
          <w:numId w:val="12"/>
        </w:numPr>
        <w:ind w:firstLineChars="0"/>
        <w:rPr>
          <w:bCs/>
        </w:rPr>
      </w:pPr>
      <w:r>
        <w:rPr>
          <w:bCs/>
        </w:rPr>
        <w:t>ctrlName</w:t>
      </w:r>
    </w:p>
    <w:p w:rsidR="004C2B95" w:rsidRDefault="00300636">
      <w:pPr>
        <w:rPr>
          <w:bCs/>
        </w:rPr>
      </w:pPr>
      <w:r>
        <w:rPr>
          <w:bCs/>
        </w:rPr>
        <w:t>说明：鼠标工具模式。</w:t>
      </w:r>
    </w:p>
    <w:p w:rsidR="004C2B95" w:rsidRDefault="00300636">
      <w:pPr>
        <w:rPr>
          <w:bCs/>
        </w:rPr>
      </w:pPr>
      <w:r>
        <w:rPr>
          <w:bCs/>
        </w:rPr>
        <w:t>类型：</w:t>
      </w:r>
      <w:r>
        <w:rPr>
          <w:bCs/>
        </w:rPr>
        <w:t>String</w:t>
      </w:r>
    </w:p>
    <w:p w:rsidR="004C2B95" w:rsidRDefault="00300636">
      <w:pPr>
        <w:rPr>
          <w:bCs/>
        </w:rPr>
      </w:pPr>
      <w:r>
        <w:rPr>
          <w:bCs/>
        </w:rPr>
        <w:t>取值：</w:t>
      </w:r>
    </w:p>
    <w:p w:rsidR="004C2B95" w:rsidRDefault="00300636">
      <w:pPr>
        <w:rPr>
          <w:bCs/>
        </w:rPr>
      </w:pPr>
      <w:r>
        <w:rPr>
          <w:bCs/>
        </w:rPr>
        <w:t>marker</w:t>
      </w:r>
      <w:r>
        <w:rPr>
          <w:bCs/>
        </w:rPr>
        <w:t>，鼠标画点</w:t>
      </w:r>
    </w:p>
    <w:p w:rsidR="004C2B95" w:rsidRDefault="00300636">
      <w:pPr>
        <w:rPr>
          <w:bCs/>
        </w:rPr>
      </w:pPr>
      <w:r>
        <w:rPr>
          <w:bCs/>
        </w:rPr>
        <w:t>polyline</w:t>
      </w:r>
      <w:r>
        <w:rPr>
          <w:bCs/>
        </w:rPr>
        <w:t>，鼠标画线</w:t>
      </w:r>
    </w:p>
    <w:p w:rsidR="004C2B95" w:rsidRDefault="00300636">
      <w:pPr>
        <w:rPr>
          <w:bCs/>
        </w:rPr>
      </w:pPr>
      <w:r>
        <w:rPr>
          <w:bCs/>
        </w:rPr>
        <w:t>circle</w:t>
      </w:r>
      <w:r>
        <w:rPr>
          <w:bCs/>
        </w:rPr>
        <w:t>，鼠标画圆</w:t>
      </w:r>
    </w:p>
    <w:p w:rsidR="004C2B95" w:rsidRDefault="00300636">
      <w:pPr>
        <w:rPr>
          <w:bCs/>
        </w:rPr>
      </w:pPr>
      <w:r>
        <w:rPr>
          <w:bCs/>
        </w:rPr>
        <w:t>rule</w:t>
      </w:r>
      <w:r>
        <w:rPr>
          <w:bCs/>
        </w:rPr>
        <w:t>，鼠标测距</w:t>
      </w:r>
    </w:p>
    <w:p w:rsidR="004C2B95" w:rsidRDefault="00300636">
      <w:pPr>
        <w:rPr>
          <w:bCs/>
        </w:rPr>
      </w:pPr>
      <w:r>
        <w:rPr>
          <w:bCs/>
        </w:rPr>
        <w:t>rectZoomIn</w:t>
      </w:r>
      <w:r>
        <w:rPr>
          <w:bCs/>
        </w:rPr>
        <w:t>，鼠标放大</w:t>
      </w:r>
    </w:p>
    <w:p w:rsidR="004C2B95" w:rsidRDefault="00300636">
      <w:pPr>
        <w:rPr>
          <w:bCs/>
        </w:rPr>
      </w:pPr>
      <w:r>
        <w:rPr>
          <w:bCs/>
        </w:rPr>
        <w:t>rectZoomOut</w:t>
      </w:r>
      <w:r>
        <w:rPr>
          <w:bCs/>
        </w:rPr>
        <w:t>，鼠标缩小</w:t>
      </w:r>
    </w:p>
    <w:p w:rsidR="004C2B95" w:rsidRDefault="00300636">
      <w:pPr>
        <w:rPr>
          <w:bCs/>
        </w:rPr>
      </w:pPr>
      <w:r>
        <w:rPr>
          <w:bCs/>
        </w:rPr>
        <w:t>polygon</w:t>
      </w:r>
      <w:r>
        <w:rPr>
          <w:bCs/>
        </w:rPr>
        <w:t>，鼠标画多边形</w:t>
      </w:r>
    </w:p>
    <w:p w:rsidR="004C2B95" w:rsidRDefault="00300636">
      <w:pPr>
        <w:rPr>
          <w:bCs/>
        </w:rPr>
      </w:pPr>
      <w:r>
        <w:rPr>
          <w:bCs/>
        </w:rPr>
        <w:t>rectangle</w:t>
      </w:r>
      <w:r>
        <w:rPr>
          <w:bCs/>
        </w:rPr>
        <w:t>，鼠标画矩形</w:t>
      </w:r>
    </w:p>
    <w:p w:rsidR="004C2B95" w:rsidRDefault="00300636">
      <w:pPr>
        <w:rPr>
          <w:bCs/>
        </w:rPr>
      </w:pPr>
      <w:r>
        <w:rPr>
          <w:bCs/>
        </w:rPr>
        <w:t>measureArea</w:t>
      </w:r>
      <w:r>
        <w:rPr>
          <w:bCs/>
        </w:rPr>
        <w:t>，鼠标测面</w:t>
      </w:r>
    </w:p>
    <w:p w:rsidR="004C2B95" w:rsidRDefault="00300636">
      <w:pPr>
        <w:rPr>
          <w:bCs/>
        </w:rPr>
      </w:pPr>
      <w:r>
        <w:rPr>
          <w:bCs/>
        </w:rPr>
        <w:t>panWheelZoom</w:t>
      </w:r>
      <w:r>
        <w:rPr>
          <w:bCs/>
        </w:rPr>
        <w:t>，鼠标移图</w:t>
      </w:r>
    </w:p>
    <w:p w:rsidR="004C2B95" w:rsidRDefault="00300636">
      <w:pPr>
        <w:pStyle w:val="12"/>
        <w:numPr>
          <w:ilvl w:val="0"/>
          <w:numId w:val="12"/>
        </w:numPr>
        <w:ind w:firstLineChars="0"/>
        <w:rPr>
          <w:bCs/>
        </w:rPr>
      </w:pPr>
      <w:r>
        <w:rPr>
          <w:bCs/>
        </w:rPr>
        <w:t>opt</w:t>
      </w:r>
    </w:p>
    <w:p w:rsidR="004C2B95" w:rsidRDefault="00300636">
      <w:pPr>
        <w:rPr>
          <w:bCs/>
        </w:rPr>
      </w:pPr>
      <w:r>
        <w:rPr>
          <w:bCs/>
        </w:rPr>
        <w:t>说明：覆盖物对象，为可选参数。若传入覆盖物对象，则在画线、面时使用此对象的样式属性。</w:t>
      </w:r>
    </w:p>
    <w:p w:rsidR="004C2B95" w:rsidRDefault="00300636">
      <w:pPr>
        <w:rPr>
          <w:bCs/>
        </w:rPr>
      </w:pPr>
      <w:r>
        <w:rPr>
          <w:bCs/>
        </w:rPr>
        <w:t>类型：</w:t>
      </w:r>
      <w:r>
        <w:rPr>
          <w:bCs/>
        </w:rPr>
        <w:t>MMap.Marker/MMap.Polyline/MMap.Polygon/MMap.Circle</w:t>
      </w:r>
    </w:p>
    <w:p w:rsidR="004C2B95" w:rsidRDefault="00300636">
      <w:pPr>
        <w:rPr>
          <w:bCs/>
        </w:rPr>
      </w:pPr>
      <w:r>
        <w:t>返回值：</w:t>
      </w:r>
      <w:r>
        <w:rPr>
          <w:rFonts w:hint="eastAsia"/>
          <w:bCs/>
        </w:rPr>
        <w:t>无。</w:t>
      </w:r>
    </w:p>
    <w:p w:rsidR="004C2B95" w:rsidRDefault="00300636">
      <w:pPr>
        <w:rPr>
          <w:bCs/>
        </w:rPr>
      </w:pPr>
      <w:r>
        <w:t>注释：</w:t>
      </w:r>
      <w:r>
        <w:rPr>
          <w:rFonts w:hint="eastAsia"/>
          <w:bCs/>
        </w:rPr>
        <w:t>目前暂支持桌面设备浏览器。</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mapObj.setMouseTool('marker');// </w:t>
            </w:r>
            <w:r>
              <w:rPr>
                <w:rFonts w:hint="eastAsia"/>
                <w:bCs/>
              </w:rPr>
              <w:t>鼠标画点</w:t>
            </w:r>
          </w:p>
          <w:p w:rsidR="004C2B95" w:rsidRDefault="00300636">
            <w:pPr>
              <w:rPr>
                <w:bCs/>
              </w:rPr>
            </w:pPr>
            <w:r>
              <w:rPr>
                <w:rFonts w:hint="eastAsia"/>
                <w:bCs/>
              </w:rPr>
              <w:t>mapObj.setMouseTool('polyline'); //</w:t>
            </w:r>
            <w:r>
              <w:rPr>
                <w:rFonts w:hint="eastAsia"/>
                <w:bCs/>
              </w:rPr>
              <w:t>鼠标画线</w:t>
            </w:r>
          </w:p>
          <w:p w:rsidR="004C2B95" w:rsidRDefault="00300636">
            <w:pPr>
              <w:rPr>
                <w:bCs/>
              </w:rPr>
            </w:pPr>
            <w:r>
              <w:rPr>
                <w:rFonts w:hint="eastAsia"/>
                <w:bCs/>
              </w:rPr>
              <w:t>mapObj.setMouseTool('circle'); //</w:t>
            </w:r>
            <w:r>
              <w:rPr>
                <w:rFonts w:hint="eastAsia"/>
                <w:bCs/>
              </w:rPr>
              <w:t>鼠标画圆</w:t>
            </w:r>
          </w:p>
          <w:p w:rsidR="004C2B95" w:rsidRDefault="00300636">
            <w:pPr>
              <w:rPr>
                <w:bCs/>
              </w:rPr>
            </w:pPr>
            <w:r>
              <w:rPr>
                <w:rFonts w:hint="eastAsia"/>
                <w:bCs/>
              </w:rPr>
              <w:t>mapObj.setMouseTool('rule'); //</w:t>
            </w:r>
            <w:r>
              <w:rPr>
                <w:rFonts w:hint="eastAsia"/>
                <w:bCs/>
              </w:rPr>
              <w:t>鼠标测距</w:t>
            </w:r>
          </w:p>
          <w:p w:rsidR="004C2B95" w:rsidRDefault="00300636">
            <w:pPr>
              <w:rPr>
                <w:bCs/>
              </w:rPr>
            </w:pPr>
            <w:r>
              <w:rPr>
                <w:rFonts w:hint="eastAsia"/>
                <w:bCs/>
              </w:rPr>
              <w:t xml:space="preserve">mapObj.setMouseTool('rectZoomIn'); // </w:t>
            </w:r>
            <w:r>
              <w:rPr>
                <w:rFonts w:hint="eastAsia"/>
                <w:bCs/>
              </w:rPr>
              <w:t>鼠标放大</w:t>
            </w:r>
          </w:p>
          <w:p w:rsidR="004C2B95" w:rsidRDefault="00300636">
            <w:pPr>
              <w:rPr>
                <w:bCs/>
              </w:rPr>
            </w:pPr>
            <w:r>
              <w:rPr>
                <w:rFonts w:hint="eastAsia"/>
                <w:bCs/>
              </w:rPr>
              <w:t xml:space="preserve">mapObj.setMouseTool('rectZoomOut'); // </w:t>
            </w:r>
            <w:r>
              <w:rPr>
                <w:rFonts w:hint="eastAsia"/>
                <w:bCs/>
              </w:rPr>
              <w:t>鼠标缩小</w:t>
            </w:r>
          </w:p>
          <w:p w:rsidR="004C2B95" w:rsidRDefault="00300636">
            <w:pPr>
              <w:rPr>
                <w:bCs/>
              </w:rPr>
            </w:pPr>
            <w:r>
              <w:rPr>
                <w:rFonts w:hint="eastAsia"/>
                <w:bCs/>
              </w:rPr>
              <w:t xml:space="preserve">mapObj.setMouseTool('polygon'); // </w:t>
            </w:r>
            <w:r>
              <w:rPr>
                <w:rFonts w:hint="eastAsia"/>
                <w:bCs/>
              </w:rPr>
              <w:t>鼠标画多边形</w:t>
            </w:r>
          </w:p>
          <w:p w:rsidR="004C2B95" w:rsidRDefault="00300636">
            <w:pPr>
              <w:rPr>
                <w:bCs/>
              </w:rPr>
            </w:pPr>
            <w:r>
              <w:rPr>
                <w:rFonts w:hint="eastAsia"/>
                <w:bCs/>
              </w:rPr>
              <w:t xml:space="preserve">mapObj.setMouseTool('rectangle'); // </w:t>
            </w:r>
            <w:r>
              <w:rPr>
                <w:rFonts w:hint="eastAsia"/>
                <w:bCs/>
              </w:rPr>
              <w:t>鼠标画矩形</w:t>
            </w:r>
          </w:p>
          <w:p w:rsidR="004C2B95" w:rsidRDefault="00300636">
            <w:pPr>
              <w:rPr>
                <w:bCs/>
              </w:rPr>
            </w:pPr>
            <w:r>
              <w:rPr>
                <w:rFonts w:hint="eastAsia"/>
                <w:bCs/>
              </w:rPr>
              <w:t xml:space="preserve">mapObj.setMouseTool('measureArea'); // </w:t>
            </w:r>
            <w:r>
              <w:rPr>
                <w:rFonts w:hint="eastAsia"/>
                <w:bCs/>
              </w:rPr>
              <w:t>鼠标测面</w:t>
            </w:r>
          </w:p>
          <w:p w:rsidR="004C2B95" w:rsidRDefault="00300636">
            <w:pPr>
              <w:rPr>
                <w:bCs/>
              </w:rPr>
            </w:pPr>
            <w:r>
              <w:rPr>
                <w:rFonts w:hint="eastAsia"/>
                <w:bCs/>
              </w:rPr>
              <w:t xml:space="preserve">mapObj.setMouseTool('panWheelZoom'); // </w:t>
            </w:r>
            <w:r>
              <w:rPr>
                <w:rFonts w:hint="eastAsia"/>
                <w:bCs/>
              </w:rPr>
              <w:t>鼠标移图</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事件</w:t>
      </w:r>
    </w:p>
    <w:p w:rsidR="004C2B95" w:rsidRDefault="00300636">
      <w:pPr>
        <w:rPr>
          <w:bCs/>
        </w:rPr>
      </w:pPr>
      <w:r>
        <w:rPr>
          <w:bCs/>
        </w:rPr>
        <w:t>（</w:t>
      </w:r>
      <w:r>
        <w:rPr>
          <w:bCs/>
        </w:rPr>
        <w:t>1</w:t>
      </w:r>
      <w:r>
        <w:rPr>
          <w:bCs/>
        </w:rPr>
        <w:t>）</w:t>
      </w:r>
      <w:r>
        <w:rPr>
          <w:bCs/>
        </w:rPr>
        <w:t>       bind(obj,</w:t>
      </w:r>
      <w:r>
        <w:t>type</w:t>
      </w:r>
      <w:r>
        <w:rPr>
          <w:bCs/>
        </w:rPr>
        <w:t>,</w:t>
      </w:r>
      <w:r>
        <w:t>callback</w:t>
      </w:r>
      <w:r>
        <w:rPr>
          <w:bCs/>
        </w:rPr>
        <w:t>,cate)</w:t>
      </w:r>
    </w:p>
    <w:p w:rsidR="004C2B95" w:rsidRDefault="00300636">
      <w:pPr>
        <w:rPr>
          <w:bCs/>
        </w:rPr>
      </w:pPr>
      <w:r>
        <w:t>说明：</w:t>
      </w:r>
      <w:r>
        <w:rPr>
          <w:rFonts w:hint="eastAsia"/>
          <w:bCs/>
        </w:rPr>
        <w:t>绑定事件。</w:t>
      </w:r>
    </w:p>
    <w:p w:rsidR="004C2B95" w:rsidRDefault="00300636">
      <w:pPr>
        <w:rPr>
          <w:bCs/>
        </w:rPr>
      </w:pPr>
      <w:r>
        <w:t>参数：</w:t>
      </w:r>
    </w:p>
    <w:p w:rsidR="004C2B95" w:rsidRDefault="00300636">
      <w:pPr>
        <w:pStyle w:val="12"/>
        <w:numPr>
          <w:ilvl w:val="0"/>
          <w:numId w:val="13"/>
        </w:numPr>
        <w:ind w:firstLineChars="0"/>
        <w:rPr>
          <w:bCs/>
        </w:rPr>
      </w:pPr>
      <w:r>
        <w:rPr>
          <w:bCs/>
        </w:rPr>
        <w:t>obj</w:t>
      </w:r>
    </w:p>
    <w:p w:rsidR="004C2B95" w:rsidRDefault="00300636">
      <w:pPr>
        <w:rPr>
          <w:bCs/>
        </w:rPr>
      </w:pPr>
      <w:r>
        <w:rPr>
          <w:bCs/>
        </w:rPr>
        <w:lastRenderedPageBreak/>
        <w:t>说明：事件绑定的对象。</w:t>
      </w:r>
    </w:p>
    <w:p w:rsidR="004C2B95" w:rsidRDefault="00300636">
      <w:pPr>
        <w:rPr>
          <w:bCs/>
        </w:rPr>
      </w:pPr>
      <w:r>
        <w:rPr>
          <w:bCs/>
        </w:rPr>
        <w:t>类型：</w:t>
      </w:r>
    </w:p>
    <w:p w:rsidR="004C2B95" w:rsidRDefault="00300636">
      <w:pPr>
        <w:rPr>
          <w:bCs/>
        </w:rPr>
      </w:pPr>
      <w:r>
        <w:rPr>
          <w:bCs/>
        </w:rPr>
        <w:t>MMap.Map/MMap.Marker/MMap.Polyline/MMap.Polygon/MMap.Circle</w:t>
      </w:r>
    </w:p>
    <w:p w:rsidR="004C2B95" w:rsidRDefault="00300636">
      <w:pPr>
        <w:pStyle w:val="12"/>
        <w:numPr>
          <w:ilvl w:val="0"/>
          <w:numId w:val="13"/>
        </w:numPr>
        <w:ind w:firstLineChars="0"/>
        <w:rPr>
          <w:bCs/>
        </w:rPr>
      </w:pPr>
      <w:r>
        <w:rPr>
          <w:bCs/>
        </w:rPr>
        <w:t>type</w:t>
      </w:r>
    </w:p>
    <w:p w:rsidR="004C2B95" w:rsidRDefault="00300636">
      <w:pPr>
        <w:rPr>
          <w:bCs/>
        </w:rPr>
      </w:pPr>
      <w:r>
        <w:rPr>
          <w:bCs/>
        </w:rPr>
        <w:t>说明：事件名称，如</w:t>
      </w:r>
      <w:r>
        <w:rPr>
          <w:bCs/>
        </w:rPr>
        <w:t>click</w:t>
      </w:r>
      <w:r>
        <w:rPr>
          <w:bCs/>
        </w:rPr>
        <w:t>、</w:t>
      </w:r>
      <w:r>
        <w:rPr>
          <w:bCs/>
        </w:rPr>
        <w:t>dblclick</w:t>
      </w:r>
      <w:r>
        <w:rPr>
          <w:bCs/>
        </w:rPr>
        <w:t>等。</w:t>
      </w:r>
    </w:p>
    <w:p w:rsidR="004C2B95" w:rsidRDefault="00300636">
      <w:pPr>
        <w:rPr>
          <w:bCs/>
        </w:rPr>
      </w:pPr>
      <w:r>
        <w:rPr>
          <w:bCs/>
        </w:rPr>
        <w:t>类型：</w:t>
      </w:r>
      <w:r>
        <w:rPr>
          <w:bCs/>
        </w:rPr>
        <w:t>String</w:t>
      </w:r>
    </w:p>
    <w:p w:rsidR="004C2B95" w:rsidRDefault="00300636">
      <w:pPr>
        <w:pStyle w:val="12"/>
        <w:numPr>
          <w:ilvl w:val="0"/>
          <w:numId w:val="13"/>
        </w:numPr>
        <w:ind w:firstLineChars="0"/>
        <w:rPr>
          <w:bCs/>
        </w:rPr>
      </w:pPr>
      <w:r>
        <w:rPr>
          <w:bCs/>
        </w:rPr>
        <w:t>callback</w:t>
      </w:r>
    </w:p>
    <w:p w:rsidR="004C2B95" w:rsidRDefault="00300636">
      <w:pPr>
        <w:rPr>
          <w:bCs/>
        </w:rPr>
      </w:pPr>
      <w:r>
        <w:rPr>
          <w:bCs/>
        </w:rPr>
        <w:t>说明：事件触发执行函数。</w:t>
      </w:r>
    </w:p>
    <w:p w:rsidR="004C2B95" w:rsidRDefault="00300636">
      <w:pPr>
        <w:rPr>
          <w:bCs/>
        </w:rPr>
      </w:pPr>
      <w:r>
        <w:rPr>
          <w:bCs/>
        </w:rPr>
        <w:t>类型：</w:t>
      </w:r>
      <w:r>
        <w:rPr>
          <w:bCs/>
        </w:rPr>
        <w:t>Function</w:t>
      </w:r>
    </w:p>
    <w:p w:rsidR="004C2B95" w:rsidRDefault="00300636">
      <w:pPr>
        <w:pStyle w:val="12"/>
        <w:numPr>
          <w:ilvl w:val="0"/>
          <w:numId w:val="13"/>
        </w:numPr>
        <w:ind w:firstLineChars="0"/>
        <w:rPr>
          <w:bCs/>
        </w:rPr>
      </w:pPr>
      <w:r>
        <w:rPr>
          <w:bCs/>
        </w:rPr>
        <w:t>cate</w:t>
      </w:r>
    </w:p>
    <w:p w:rsidR="004C2B95" w:rsidRDefault="00300636">
      <w:pPr>
        <w:rPr>
          <w:bCs/>
        </w:rPr>
      </w:pPr>
      <w:r>
        <w:rPr>
          <w:bCs/>
        </w:rPr>
        <w:t>说明：可选参数，事件类型。默认值为</w:t>
      </w:r>
      <w:r>
        <w:rPr>
          <w:bCs/>
        </w:rPr>
        <w:t>default</w:t>
      </w:r>
      <w:r>
        <w:rPr>
          <w:bCs/>
        </w:rPr>
        <w:t>。</w:t>
      </w:r>
    </w:p>
    <w:p w:rsidR="004C2B95" w:rsidRDefault="00300636">
      <w:pPr>
        <w:rPr>
          <w:bCs/>
        </w:rPr>
      </w:pPr>
      <w:r>
        <w:rPr>
          <w:bCs/>
        </w:rPr>
        <w:t>类型：</w:t>
      </w:r>
      <w:r>
        <w:rPr>
          <w:bCs/>
        </w:rPr>
        <w:t>String</w:t>
      </w:r>
    </w:p>
    <w:p w:rsidR="004C2B95" w:rsidRDefault="00300636">
      <w:pPr>
        <w:rPr>
          <w:bCs/>
        </w:rPr>
      </w:pPr>
      <w:r>
        <w:rPr>
          <w:bCs/>
        </w:rPr>
        <w:t>取值：</w:t>
      </w:r>
    </w:p>
    <w:p w:rsidR="004C2B95" w:rsidRDefault="00300636">
      <w:pPr>
        <w:rPr>
          <w:bCs/>
        </w:rPr>
      </w:pPr>
      <w:r>
        <w:rPr>
          <w:bCs/>
        </w:rPr>
        <w:t>system</w:t>
      </w:r>
      <w:r>
        <w:rPr>
          <w:bCs/>
        </w:rPr>
        <w:t>，系统级</w:t>
      </w:r>
    </w:p>
    <w:p w:rsidR="004C2B95" w:rsidRDefault="00300636">
      <w:pPr>
        <w:rPr>
          <w:bCs/>
        </w:rPr>
      </w:pPr>
      <w:r>
        <w:rPr>
          <w:bCs/>
        </w:rPr>
        <w:t>plugin</w:t>
      </w:r>
      <w:r>
        <w:rPr>
          <w:bCs/>
        </w:rPr>
        <w:t>，插件级</w:t>
      </w:r>
    </w:p>
    <w:p w:rsidR="004C2B95" w:rsidRDefault="00300636">
      <w:pPr>
        <w:rPr>
          <w:bCs/>
        </w:rPr>
      </w:pPr>
      <w:r>
        <w:rPr>
          <w:bCs/>
        </w:rPr>
        <w:t>default</w:t>
      </w:r>
      <w:r>
        <w:rPr>
          <w:bCs/>
        </w:rPr>
        <w:t>，普通级</w:t>
      </w:r>
    </w:p>
    <w:p w:rsidR="004C2B95" w:rsidRDefault="00300636">
      <w:pPr>
        <w:rPr>
          <w:bCs/>
        </w:rPr>
      </w:pPr>
      <w:r>
        <w:t>返回值：</w:t>
      </w:r>
      <w:r>
        <w:rPr>
          <w:rFonts w:hint="eastAsia"/>
          <w:bCs/>
        </w:rPr>
        <w:t>无。</w:t>
      </w:r>
    </w:p>
    <w:p w:rsidR="004C2B95" w:rsidRDefault="00300636">
      <w:pPr>
        <w:rPr>
          <w:bCs/>
        </w:rPr>
      </w:pPr>
      <w:r>
        <w:t>注释：</w:t>
      </w:r>
      <w:r>
        <w:rPr>
          <w:rFonts w:hint="eastAsia"/>
          <w:bCs/>
        </w:rPr>
        <w:t>可以向一个事件注册多个事件处理函数，在事件发生时，事件处理函数按注册时的顺序执行。</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arr.push(new MMap.LngLat("116.40332221984863","39.92025505675715")); </w:t>
            </w:r>
          </w:p>
          <w:p w:rsidR="004C2B95" w:rsidRDefault="00300636">
            <w:pPr>
              <w:rPr>
                <w:bCs/>
              </w:rPr>
            </w:pPr>
            <w:r>
              <w:rPr>
                <w:rFonts w:hint="eastAsia"/>
                <w:bCs/>
              </w:rPr>
              <w:t xml:space="preserve">    arr.push(new MMap.LngLat("116.41070365905762","39.89755531478615")); </w:t>
            </w:r>
          </w:p>
          <w:p w:rsidR="004C2B95" w:rsidRDefault="00300636">
            <w:pPr>
              <w:rPr>
                <w:bCs/>
              </w:rPr>
            </w:pPr>
            <w:r>
              <w:rPr>
                <w:rFonts w:hint="eastAsia"/>
                <w:bCs/>
              </w:rPr>
              <w:t xml:space="preserve">    arr.push(new MMap.LngLat("116.40229225158691","39.892353073034826")); </w:t>
            </w:r>
          </w:p>
          <w:p w:rsidR="004C2B95" w:rsidRDefault="00300636">
            <w:pPr>
              <w:rPr>
                <w:bCs/>
              </w:rPr>
            </w:pPr>
            <w:r>
              <w:rPr>
                <w:rFonts w:hint="eastAsia"/>
                <w:bCs/>
              </w:rPr>
              <w:t xml:space="preserve">    arr.push(new MMap.LngLat("116.38984680175781","39.89136526100842")); </w:t>
            </w:r>
          </w:p>
          <w:p w:rsidR="004C2B95" w:rsidRDefault="00300636">
            <w:pPr>
              <w:rPr>
                <w:bCs/>
              </w:rPr>
            </w:pPr>
            <w:r>
              <w:rPr>
                <w:rFonts w:hint="eastAsia"/>
                <w:bCs/>
              </w:rPr>
              <w:t> </w:t>
            </w:r>
          </w:p>
          <w:p w:rsidR="004C2B95" w:rsidRDefault="00300636">
            <w:pPr>
              <w:rPr>
                <w:bCs/>
              </w:rPr>
            </w:pPr>
            <w:r>
              <w:rPr>
                <w:rFonts w:hint="eastAsia"/>
                <w:bCs/>
              </w:rPr>
              <w:t xml:space="preserve">var polygon=new MMap.Polygon({id:"polygon01", path:arr, editable:false, strokeColor:"#0000ff", strokeOpacity:0.2, strokeWeight:3, fillColor: "#f5deb3",fillOpacity: 0.35 }); </w:t>
            </w:r>
          </w:p>
          <w:p w:rsidR="004C2B95" w:rsidRDefault="00300636">
            <w:pPr>
              <w:rPr>
                <w:bCs/>
              </w:rPr>
            </w:pPr>
            <w:r>
              <w:rPr>
                <w:rFonts w:hint="eastAsia"/>
                <w:bCs/>
              </w:rPr>
              <w:t> </w:t>
            </w:r>
          </w:p>
          <w:p w:rsidR="004C2B95" w:rsidRDefault="00300636">
            <w:pPr>
              <w:rPr>
                <w:bCs/>
              </w:rPr>
            </w:pPr>
            <w:r>
              <w:rPr>
                <w:rFonts w:hint="eastAsia"/>
                <w:bCs/>
              </w:rPr>
              <w:t>mapObj.addOverlays(polygon);</w:t>
            </w:r>
          </w:p>
          <w:p w:rsidR="004C2B95" w:rsidRDefault="00300636">
            <w:pPr>
              <w:rPr>
                <w:bCs/>
              </w:rPr>
            </w:pPr>
            <w:r>
              <w:rPr>
                <w:rFonts w:hint="eastAsia"/>
                <w:bCs/>
              </w:rPr>
              <w:t> </w:t>
            </w:r>
          </w:p>
          <w:p w:rsidR="004C2B95" w:rsidRDefault="00300636">
            <w:pPr>
              <w:rPr>
                <w:bCs/>
              </w:rPr>
            </w:pPr>
            <w:r>
              <w:rPr>
                <w:rFonts w:hint="eastAsia"/>
                <w:bCs/>
              </w:rPr>
              <w:t>var inforWindow = new MMap.InfoWindow({content:"</w:t>
            </w:r>
            <w:r>
              <w:rPr>
                <w:rFonts w:hint="eastAsia"/>
                <w:bCs/>
              </w:rPr>
              <w:t>这是一个面</w:t>
            </w:r>
            <w:r>
              <w:rPr>
                <w:rFonts w:hint="eastAsia"/>
                <w:bCs/>
              </w:rPr>
              <w:t>"});</w:t>
            </w:r>
          </w:p>
          <w:p w:rsidR="004C2B95" w:rsidRDefault="00300636">
            <w:pPr>
              <w:rPr>
                <w:bCs/>
              </w:rPr>
            </w:pPr>
            <w:r>
              <w:rPr>
                <w:rFonts w:hint="eastAsia"/>
                <w:bCs/>
              </w:rPr>
              <w:t> </w:t>
            </w:r>
          </w:p>
          <w:p w:rsidR="004C2B95" w:rsidRDefault="00300636">
            <w:pPr>
              <w:rPr>
                <w:bCs/>
              </w:rPr>
            </w:pPr>
            <w:r>
              <w:rPr>
                <w:rFonts w:hint="eastAsia"/>
                <w:bCs/>
              </w:rPr>
              <w:t>mapObj.bind(polygon,"click",function(e){inforWindow.open(mapObj,e.lnglat);})</w:t>
            </w:r>
          </w:p>
        </w:tc>
      </w:tr>
    </w:tbl>
    <w:p w:rsidR="004C2B95" w:rsidRDefault="00300636">
      <w:pPr>
        <w:rPr>
          <w:bCs/>
        </w:rPr>
      </w:pPr>
      <w:r>
        <w:rPr>
          <w:bCs/>
        </w:rPr>
        <w:t> </w:t>
      </w:r>
      <w:r>
        <w:rPr>
          <w:bCs/>
        </w:rPr>
        <w:t>（</w:t>
      </w:r>
      <w:r>
        <w:rPr>
          <w:bCs/>
        </w:rPr>
        <w:t>2</w:t>
      </w:r>
      <w:r>
        <w:rPr>
          <w:bCs/>
        </w:rPr>
        <w:t>）</w:t>
      </w:r>
      <w:r>
        <w:rPr>
          <w:bCs/>
        </w:rPr>
        <w:t>       unbind(obj,type,callback)</w:t>
      </w:r>
    </w:p>
    <w:p w:rsidR="004C2B95" w:rsidRDefault="00300636">
      <w:pPr>
        <w:rPr>
          <w:bCs/>
        </w:rPr>
      </w:pPr>
      <w:r>
        <w:t>说明：</w:t>
      </w:r>
      <w:r>
        <w:rPr>
          <w:rFonts w:hint="eastAsia"/>
          <w:bCs/>
        </w:rPr>
        <w:t>取消绑定指定的事件。</w:t>
      </w:r>
    </w:p>
    <w:p w:rsidR="004C2B95" w:rsidRDefault="00300636">
      <w:pPr>
        <w:rPr>
          <w:bCs/>
        </w:rPr>
      </w:pPr>
      <w:r>
        <w:t>参数：</w:t>
      </w:r>
      <w:r>
        <w:rPr>
          <w:bCs/>
        </w:rPr>
        <w:t>obj</w:t>
      </w:r>
    </w:p>
    <w:p w:rsidR="004C2B95" w:rsidRDefault="00300636">
      <w:pPr>
        <w:rPr>
          <w:bCs/>
        </w:rPr>
      </w:pPr>
      <w:r>
        <w:rPr>
          <w:bCs/>
        </w:rPr>
        <w:t>说明：事件绑定的对象。</w:t>
      </w:r>
    </w:p>
    <w:p w:rsidR="004C2B95" w:rsidRDefault="00300636">
      <w:pPr>
        <w:rPr>
          <w:bCs/>
        </w:rPr>
      </w:pPr>
      <w:r>
        <w:rPr>
          <w:bCs/>
        </w:rPr>
        <w:t>类型：</w:t>
      </w:r>
      <w:r>
        <w:rPr>
          <w:bCs/>
        </w:rPr>
        <w:t>MMap.Map/MMap.Marker/MMap.Polyline/MMap.Polygon/MMap.Circle</w:t>
      </w:r>
    </w:p>
    <w:p w:rsidR="004C2B95" w:rsidRDefault="00300636">
      <w:pPr>
        <w:rPr>
          <w:bCs/>
        </w:rPr>
      </w:pPr>
      <w:r>
        <w:rPr>
          <w:bCs/>
        </w:rPr>
        <w:t>  type</w:t>
      </w:r>
    </w:p>
    <w:p w:rsidR="004C2B95" w:rsidRDefault="00300636">
      <w:pPr>
        <w:rPr>
          <w:bCs/>
        </w:rPr>
      </w:pPr>
      <w:r>
        <w:rPr>
          <w:bCs/>
        </w:rPr>
        <w:t>说明：事件名称。</w:t>
      </w:r>
    </w:p>
    <w:p w:rsidR="004C2B95" w:rsidRDefault="00300636">
      <w:pPr>
        <w:rPr>
          <w:bCs/>
        </w:rPr>
      </w:pPr>
      <w:r>
        <w:rPr>
          <w:bCs/>
        </w:rPr>
        <w:t>类型：</w:t>
      </w:r>
      <w:r>
        <w:rPr>
          <w:bCs/>
        </w:rPr>
        <w:t>String</w:t>
      </w:r>
    </w:p>
    <w:p w:rsidR="004C2B95" w:rsidRDefault="00300636">
      <w:pPr>
        <w:rPr>
          <w:bCs/>
        </w:rPr>
      </w:pPr>
      <w:r>
        <w:rPr>
          <w:bCs/>
        </w:rPr>
        <w:lastRenderedPageBreak/>
        <w:t>  callback</w:t>
      </w:r>
    </w:p>
    <w:p w:rsidR="004C2B95" w:rsidRDefault="00300636">
      <w:pPr>
        <w:rPr>
          <w:bCs/>
        </w:rPr>
      </w:pPr>
      <w:r>
        <w:rPr>
          <w:bCs/>
        </w:rPr>
        <w:t>说明：事件触发执行函数。</w:t>
      </w:r>
    </w:p>
    <w:p w:rsidR="004C2B95" w:rsidRDefault="00300636">
      <w:pPr>
        <w:rPr>
          <w:bCs/>
        </w:rPr>
      </w:pPr>
      <w:r>
        <w:rPr>
          <w:bCs/>
        </w:rPr>
        <w:t>类型：</w:t>
      </w:r>
      <w:r>
        <w:rPr>
          <w:bCs/>
        </w:rPr>
        <w:t>Function</w:t>
      </w:r>
    </w:p>
    <w:p w:rsidR="004C2B95" w:rsidRDefault="00300636">
      <w:pPr>
        <w:rPr>
          <w:bCs/>
        </w:rPr>
      </w:pPr>
      <w:r>
        <w:t>返回值：</w:t>
      </w:r>
      <w:r>
        <w:rPr>
          <w:rFonts w:hint="eastAsia"/>
          <w:bCs/>
        </w:rPr>
        <w:t>无。</w:t>
      </w:r>
    </w:p>
    <w:p w:rsidR="004C2B95" w:rsidRDefault="00300636">
      <w:pPr>
        <w:rPr>
          <w:bCs/>
        </w:rPr>
      </w:pPr>
      <w:r>
        <w:t>注释：</w:t>
      </w:r>
      <w:r>
        <w:rPr>
          <w:rFonts w:hint="eastAsia"/>
          <w:bCs/>
        </w:rPr>
        <w:t>若要成功取消事件的绑定，</w:t>
      </w:r>
      <w:r>
        <w:rPr>
          <w:rFonts w:hint="eastAsia"/>
          <w:bCs/>
        </w:rPr>
        <w:t>unbind()</w:t>
      </w:r>
      <w:r>
        <w:rPr>
          <w:rFonts w:hint="eastAsia"/>
          <w:bCs/>
        </w:rPr>
        <w:t>方法与对应</w:t>
      </w:r>
      <w:r>
        <w:rPr>
          <w:rFonts w:hint="eastAsia"/>
          <w:bCs/>
        </w:rPr>
        <w:t>bind()</w:t>
      </w:r>
      <w:r>
        <w:rPr>
          <w:rFonts w:hint="eastAsia"/>
          <w:bCs/>
        </w:rPr>
        <w:t>方法的参数设置应保持一致。</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rPr>
          <w:trHeight w:val="4690"/>
        </w:trPr>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arr.push(new MMap.LngLat("116.40332221984863","39.92025505675715")); </w:t>
            </w:r>
          </w:p>
          <w:p w:rsidR="004C2B95" w:rsidRDefault="00300636">
            <w:pPr>
              <w:rPr>
                <w:bCs/>
              </w:rPr>
            </w:pPr>
            <w:r>
              <w:rPr>
                <w:rFonts w:hint="eastAsia"/>
                <w:bCs/>
              </w:rPr>
              <w:t xml:space="preserve">    arr.push(new MMap.LngLat("116.41070365905762","39.89755531478615")); </w:t>
            </w:r>
          </w:p>
          <w:p w:rsidR="004C2B95" w:rsidRDefault="00300636">
            <w:pPr>
              <w:rPr>
                <w:bCs/>
              </w:rPr>
            </w:pPr>
            <w:r>
              <w:rPr>
                <w:rFonts w:hint="eastAsia"/>
                <w:bCs/>
              </w:rPr>
              <w:t xml:space="preserve">    arr.push(new MMap.LngLat("116.40229225158691","39.892353073034826")); </w:t>
            </w:r>
          </w:p>
          <w:p w:rsidR="004C2B95" w:rsidRDefault="00300636">
            <w:pPr>
              <w:rPr>
                <w:bCs/>
              </w:rPr>
            </w:pPr>
            <w:r>
              <w:rPr>
                <w:rFonts w:hint="eastAsia"/>
                <w:bCs/>
              </w:rPr>
              <w:t xml:space="preserve">    arr.push(new MMap.LngLat("116.38984680175781","39.89136526100842")); </w:t>
            </w:r>
          </w:p>
          <w:p w:rsidR="004C2B95" w:rsidRDefault="00300636">
            <w:pPr>
              <w:rPr>
                <w:bCs/>
              </w:rPr>
            </w:pPr>
            <w:r>
              <w:rPr>
                <w:rFonts w:hint="eastAsia"/>
                <w:bCs/>
              </w:rPr>
              <w:t> </w:t>
            </w:r>
          </w:p>
          <w:p w:rsidR="004C2B95" w:rsidRDefault="00300636">
            <w:pPr>
              <w:rPr>
                <w:bCs/>
              </w:rPr>
            </w:pPr>
            <w:r>
              <w:rPr>
                <w:rFonts w:hint="eastAsia"/>
                <w:bCs/>
              </w:rPr>
              <w:t xml:space="preserve">var polygon=new MMap.Polygon({id:"polygon01", path:arr, editable:false, strokeColor:"#0000ff", strokeOpacity:0.2, strokeWeight:3, fillColor: "#f5deb3",fillOpacity: 0.35 }); </w:t>
            </w:r>
          </w:p>
          <w:p w:rsidR="004C2B95" w:rsidRDefault="00300636">
            <w:pPr>
              <w:rPr>
                <w:bCs/>
              </w:rPr>
            </w:pPr>
            <w:r>
              <w:rPr>
                <w:rFonts w:hint="eastAsia"/>
                <w:bCs/>
              </w:rPr>
              <w:t> </w:t>
            </w:r>
          </w:p>
          <w:p w:rsidR="004C2B95" w:rsidRDefault="00300636">
            <w:pPr>
              <w:rPr>
                <w:bCs/>
              </w:rPr>
            </w:pPr>
            <w:r>
              <w:rPr>
                <w:rFonts w:hint="eastAsia"/>
                <w:bCs/>
              </w:rPr>
              <w:t>mapObj.addOverlays(polygon);</w:t>
            </w:r>
          </w:p>
          <w:p w:rsidR="004C2B95" w:rsidRDefault="00300636">
            <w:pPr>
              <w:rPr>
                <w:bCs/>
              </w:rPr>
            </w:pPr>
            <w:r>
              <w:rPr>
                <w:rFonts w:hint="eastAsia"/>
                <w:bCs/>
              </w:rPr>
              <w:t> </w:t>
            </w:r>
          </w:p>
          <w:p w:rsidR="004C2B95" w:rsidRDefault="00300636">
            <w:pPr>
              <w:rPr>
                <w:bCs/>
              </w:rPr>
            </w:pPr>
            <w:r>
              <w:rPr>
                <w:rFonts w:hint="eastAsia"/>
                <w:bCs/>
              </w:rPr>
              <w:t>var inforWindow = new MMap.InfoWindow({content:"</w:t>
            </w:r>
            <w:r>
              <w:rPr>
                <w:rFonts w:hint="eastAsia"/>
                <w:bCs/>
              </w:rPr>
              <w:t>这是一个面</w:t>
            </w:r>
            <w:r>
              <w:rPr>
                <w:rFonts w:hint="eastAsia"/>
                <w:bCs/>
              </w:rPr>
              <w:t>"});</w:t>
            </w:r>
          </w:p>
          <w:p w:rsidR="004C2B95" w:rsidRDefault="00300636">
            <w:pPr>
              <w:rPr>
                <w:bCs/>
              </w:rPr>
            </w:pPr>
            <w:r>
              <w:rPr>
                <w:rFonts w:hint="eastAsia"/>
                <w:bCs/>
              </w:rPr>
              <w:t> </w:t>
            </w:r>
          </w:p>
          <w:p w:rsidR="004C2B95" w:rsidRDefault="00300636">
            <w:pPr>
              <w:rPr>
                <w:bCs/>
              </w:rPr>
            </w:pPr>
            <w:r>
              <w:rPr>
                <w:rFonts w:hint="eastAsia"/>
                <w:bCs/>
              </w:rPr>
              <w:t>mapObj.bind(polygon,"click",function(e){inforWindow.open(mapObj,e.lnglat);})</w:t>
            </w:r>
          </w:p>
          <w:p w:rsidR="004C2B95" w:rsidRDefault="00300636">
            <w:pPr>
              <w:rPr>
                <w:bCs/>
              </w:rPr>
            </w:pPr>
            <w:r>
              <w:rPr>
                <w:rFonts w:hint="eastAsia"/>
                <w:bCs/>
              </w:rPr>
              <w:t> </w:t>
            </w:r>
          </w:p>
          <w:p w:rsidR="004C2B95" w:rsidRDefault="00300636">
            <w:pPr>
              <w:rPr>
                <w:bCs/>
              </w:rPr>
            </w:pPr>
            <w:r>
              <w:rPr>
                <w:rFonts w:hint="eastAsia"/>
                <w:bCs/>
              </w:rPr>
              <w:t>function unbind(){</w:t>
            </w:r>
          </w:p>
          <w:p w:rsidR="004C2B95" w:rsidRDefault="00300636">
            <w:pPr>
              <w:rPr>
                <w:bCs/>
              </w:rPr>
            </w:pPr>
            <w:r>
              <w:rPr>
                <w:rFonts w:hint="eastAsia"/>
                <w:bCs/>
              </w:rPr>
              <w:t>    mapObj.unbind(polygon,"click",</w:t>
            </w:r>
          </w:p>
          <w:p w:rsidR="004C2B95" w:rsidRDefault="00300636">
            <w:pPr>
              <w:rPr>
                <w:bCs/>
              </w:rPr>
            </w:pPr>
            <w:r>
              <w:rPr>
                <w:rFonts w:hint="eastAsia"/>
                <w:bCs/>
              </w:rPr>
              <w:t>                           function(e){inforWindow.open(mapObj,e.lnglat);})</w:t>
            </w:r>
          </w:p>
          <w:p w:rsidR="004C2B95" w:rsidRDefault="00300636">
            <w:pPr>
              <w:rPr>
                <w:bCs/>
              </w:rPr>
            </w:pPr>
            <w:r>
              <w:rPr>
                <w:rFonts w:hint="eastAsia"/>
                <w:bCs/>
              </w:rPr>
              <w:t>    }</w:t>
            </w:r>
          </w:p>
        </w:tc>
      </w:tr>
    </w:tbl>
    <w:p w:rsidR="004C2B95" w:rsidRDefault="00300636">
      <w:pPr>
        <w:rPr>
          <w:bCs/>
        </w:rPr>
      </w:pPr>
      <w:r>
        <w:rPr>
          <w:bCs/>
        </w:rPr>
        <w:t> </w:t>
      </w:r>
      <w:r>
        <w:rPr>
          <w:bCs/>
        </w:rPr>
        <w:t>（</w:t>
      </w:r>
      <w:r>
        <w:rPr>
          <w:bCs/>
        </w:rPr>
        <w:t>3</w:t>
      </w:r>
      <w:r>
        <w:rPr>
          <w:bCs/>
        </w:rPr>
        <w:t>）</w:t>
      </w:r>
      <w:r>
        <w:rPr>
          <w:bCs/>
        </w:rPr>
        <w:t>       trigger(obj,type,e)</w:t>
      </w:r>
    </w:p>
    <w:p w:rsidR="004C2B95" w:rsidRDefault="00300636">
      <w:pPr>
        <w:rPr>
          <w:bCs/>
        </w:rPr>
      </w:pPr>
      <w:r>
        <w:t>说明：</w:t>
      </w:r>
      <w:r>
        <w:rPr>
          <w:rFonts w:hint="eastAsia"/>
          <w:bCs/>
        </w:rPr>
        <w:t>事件触发方法。</w:t>
      </w:r>
    </w:p>
    <w:p w:rsidR="004C2B95" w:rsidRDefault="00300636">
      <w:pPr>
        <w:rPr>
          <w:bCs/>
        </w:rPr>
      </w:pPr>
      <w:r>
        <w:t>参数：</w:t>
      </w:r>
      <w:r>
        <w:rPr>
          <w:bCs/>
        </w:rPr>
        <w:t>obj</w:t>
      </w:r>
    </w:p>
    <w:p w:rsidR="004C2B95" w:rsidRDefault="00300636">
      <w:pPr>
        <w:rPr>
          <w:bCs/>
        </w:rPr>
      </w:pPr>
      <w:r>
        <w:rPr>
          <w:bCs/>
        </w:rPr>
        <w:t>说明：待触发事件的对象。</w:t>
      </w:r>
    </w:p>
    <w:p w:rsidR="004C2B95" w:rsidRDefault="00300636">
      <w:pPr>
        <w:rPr>
          <w:bCs/>
        </w:rPr>
      </w:pPr>
      <w:r>
        <w:rPr>
          <w:bCs/>
        </w:rPr>
        <w:t>类型：</w:t>
      </w:r>
      <w:r>
        <w:rPr>
          <w:bCs/>
        </w:rPr>
        <w:t>MMap.Map/MMap.Marker/MMap.Polyline/MMap.Polygon/MMap.Circle</w:t>
      </w:r>
    </w:p>
    <w:p w:rsidR="004C2B95" w:rsidRDefault="00300636">
      <w:pPr>
        <w:rPr>
          <w:bCs/>
        </w:rPr>
      </w:pPr>
      <w:r>
        <w:rPr>
          <w:bCs/>
        </w:rPr>
        <w:t>  type</w:t>
      </w:r>
    </w:p>
    <w:p w:rsidR="004C2B95" w:rsidRDefault="00300636">
      <w:pPr>
        <w:rPr>
          <w:bCs/>
        </w:rPr>
      </w:pPr>
      <w:r>
        <w:rPr>
          <w:bCs/>
        </w:rPr>
        <w:t>说明：事件名称。</w:t>
      </w:r>
    </w:p>
    <w:p w:rsidR="004C2B95" w:rsidRDefault="00300636">
      <w:pPr>
        <w:rPr>
          <w:bCs/>
        </w:rPr>
      </w:pPr>
      <w:r>
        <w:rPr>
          <w:bCs/>
        </w:rPr>
        <w:t>类型：</w:t>
      </w:r>
      <w:r>
        <w:rPr>
          <w:bCs/>
        </w:rPr>
        <w:t>String</w:t>
      </w:r>
    </w:p>
    <w:p w:rsidR="004C2B95" w:rsidRDefault="00300636">
      <w:pPr>
        <w:rPr>
          <w:bCs/>
        </w:rPr>
      </w:pPr>
      <w:r>
        <w:rPr>
          <w:bCs/>
        </w:rPr>
        <w:t>  e</w:t>
      </w:r>
    </w:p>
    <w:p w:rsidR="004C2B95" w:rsidRDefault="00300636">
      <w:pPr>
        <w:rPr>
          <w:bCs/>
        </w:rPr>
      </w:pPr>
      <w:r>
        <w:rPr>
          <w:bCs/>
        </w:rPr>
        <w:t>说明：可选参数，返回给事件的对象。</w:t>
      </w:r>
    </w:p>
    <w:p w:rsidR="004C2B95" w:rsidRDefault="00300636">
      <w:pPr>
        <w:rPr>
          <w:bCs/>
        </w:rPr>
      </w:pPr>
      <w:r>
        <w:rPr>
          <w:bCs/>
        </w:rPr>
        <w:t>类型：</w:t>
      </w:r>
      <w:r>
        <w:rPr>
          <w:bCs/>
        </w:rPr>
        <w:t>Object</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mapObj.bind(mapObj,"click",</w:t>
            </w:r>
          </w:p>
          <w:p w:rsidR="004C2B95" w:rsidRDefault="00300636">
            <w:pPr>
              <w:rPr>
                <w:bCs/>
              </w:rPr>
            </w:pPr>
            <w:r>
              <w:rPr>
                <w:rFonts w:hint="eastAsia"/>
                <w:bCs/>
              </w:rPr>
              <w:lastRenderedPageBreak/>
              <w:t>                  function(){alert("this is click");});</w:t>
            </w:r>
          </w:p>
          <w:p w:rsidR="004C2B95" w:rsidRDefault="00300636">
            <w:pPr>
              <w:rPr>
                <w:bCs/>
              </w:rPr>
            </w:pPr>
            <w:r>
              <w:rPr>
                <w:rFonts w:hint="eastAsia"/>
                <w:bCs/>
              </w:rPr>
              <w:t>mapObj.trigger(mapObj,"click");</w:t>
            </w:r>
          </w:p>
        </w:tc>
      </w:tr>
    </w:tbl>
    <w:p w:rsidR="004C2B95" w:rsidRDefault="00300636">
      <w:pPr>
        <w:rPr>
          <w:bCs/>
        </w:rPr>
      </w:pPr>
      <w:r>
        <w:rPr>
          <w:bCs/>
        </w:rPr>
        <w:lastRenderedPageBreak/>
        <w:t> </w:t>
      </w:r>
      <w:r>
        <w:rPr>
          <w:bCs/>
        </w:rPr>
        <w:t>（</w:t>
      </w:r>
      <w:r>
        <w:rPr>
          <w:bCs/>
        </w:rPr>
        <w:t>4</w:t>
      </w:r>
      <w:r>
        <w:rPr>
          <w:bCs/>
        </w:rPr>
        <w:t>）</w:t>
      </w:r>
      <w:r>
        <w:rPr>
          <w:bCs/>
        </w:rPr>
        <w:t>       clearbind(cate)</w:t>
      </w:r>
    </w:p>
    <w:p w:rsidR="004C2B95" w:rsidRDefault="00300636">
      <w:pPr>
        <w:rPr>
          <w:bCs/>
        </w:rPr>
      </w:pPr>
      <w:r>
        <w:t>说明：</w:t>
      </w:r>
    </w:p>
    <w:p w:rsidR="004C2B95" w:rsidRDefault="00300636">
      <w:pPr>
        <w:rPr>
          <w:bCs/>
        </w:rPr>
      </w:pPr>
      <w:r>
        <w:rPr>
          <w:rFonts w:hint="eastAsia"/>
          <w:bCs/>
        </w:rPr>
        <w:t>删除指定类型的事件。</w:t>
      </w:r>
    </w:p>
    <w:p w:rsidR="004C2B95" w:rsidRDefault="00300636">
      <w:pPr>
        <w:rPr>
          <w:bCs/>
        </w:rPr>
      </w:pPr>
      <w:r>
        <w:t>参数：</w:t>
      </w:r>
    </w:p>
    <w:p w:rsidR="004C2B95" w:rsidRDefault="00300636">
      <w:pPr>
        <w:rPr>
          <w:bCs/>
        </w:rPr>
      </w:pPr>
      <w:r>
        <w:rPr>
          <w:rFonts w:hint="eastAsia"/>
          <w:bCs/>
        </w:rPr>
        <w:t>cate</w:t>
      </w:r>
    </w:p>
    <w:p w:rsidR="004C2B95" w:rsidRDefault="00300636">
      <w:pPr>
        <w:rPr>
          <w:bCs/>
        </w:rPr>
      </w:pPr>
      <w:r>
        <w:rPr>
          <w:rFonts w:hint="eastAsia"/>
          <w:bCs/>
        </w:rPr>
        <w:t>说明：待删除的事件类型。</w:t>
      </w:r>
    </w:p>
    <w:p w:rsidR="004C2B95" w:rsidRDefault="00300636">
      <w:pPr>
        <w:rPr>
          <w:bCs/>
        </w:rPr>
      </w:pPr>
      <w:r>
        <w:rPr>
          <w:rFonts w:hint="eastAsia"/>
          <w:bCs/>
        </w:rPr>
        <w:t>取值：</w:t>
      </w:r>
    </w:p>
    <w:p w:rsidR="004C2B95" w:rsidRDefault="00300636">
      <w:pPr>
        <w:rPr>
          <w:bCs/>
        </w:rPr>
      </w:pPr>
      <w:r>
        <w:rPr>
          <w:rFonts w:hint="eastAsia"/>
          <w:bCs/>
        </w:rPr>
        <w:t>plugin</w:t>
      </w:r>
      <w:r>
        <w:rPr>
          <w:rFonts w:hint="eastAsia"/>
          <w:bCs/>
        </w:rPr>
        <w:t>，插件级</w:t>
      </w:r>
    </w:p>
    <w:p w:rsidR="004C2B95" w:rsidRDefault="00300636">
      <w:pPr>
        <w:rPr>
          <w:bCs/>
        </w:rPr>
      </w:pPr>
      <w:r>
        <w:rPr>
          <w:rFonts w:hint="eastAsia"/>
          <w:bCs/>
        </w:rPr>
        <w:t>default</w:t>
      </w:r>
      <w:r>
        <w:rPr>
          <w:rFonts w:hint="eastAsia"/>
          <w:bCs/>
        </w:rPr>
        <w:t>，普通级</w:t>
      </w:r>
    </w:p>
    <w:p w:rsidR="004C2B95" w:rsidRDefault="00300636">
      <w:pPr>
        <w:rPr>
          <w:bCs/>
        </w:rPr>
      </w:pPr>
      <w:r>
        <w:rPr>
          <w:rFonts w:hint="eastAsia"/>
          <w:bCs/>
        </w:rPr>
        <w:t>类型：</w:t>
      </w:r>
      <w:r>
        <w:rPr>
          <w:rFonts w:hint="eastAsia"/>
          <w:bCs/>
        </w:rPr>
        <w:t>String</w:t>
      </w:r>
    </w:p>
    <w:p w:rsidR="004C2B95" w:rsidRDefault="00300636">
      <w:pPr>
        <w:rPr>
          <w:bCs/>
        </w:rPr>
      </w:pPr>
      <w:r>
        <w:t>返回值：</w:t>
      </w:r>
      <w:r>
        <w:rPr>
          <w:rFonts w:hint="eastAsia"/>
          <w:bCs/>
        </w:rPr>
        <w:t>无。</w:t>
      </w:r>
    </w:p>
    <w:p w:rsidR="004C2B95" w:rsidRDefault="00300636">
      <w:pPr>
        <w:rPr>
          <w:bCs/>
        </w:rPr>
      </w:pPr>
      <w:r>
        <w:t>注释：</w:t>
      </w:r>
      <w:r>
        <w:rPr>
          <w:rFonts w:hint="eastAsia"/>
          <w:bCs/>
        </w:rPr>
        <w:t>cate</w:t>
      </w:r>
      <w:r>
        <w:rPr>
          <w:rFonts w:hint="eastAsia"/>
          <w:bCs/>
        </w:rPr>
        <w:t>参数不可取值为</w:t>
      </w:r>
      <w:r>
        <w:rPr>
          <w:rFonts w:hint="eastAsia"/>
          <w:bCs/>
        </w:rPr>
        <w:t>system</w:t>
      </w:r>
      <w:r>
        <w:rPr>
          <w:rFonts w:hint="eastAsia"/>
          <w:bCs/>
        </w:rPr>
        <w:t>（系统级），即</w:t>
      </w:r>
      <w:r>
        <w:rPr>
          <w:rFonts w:hint="eastAsia"/>
          <w:bCs/>
        </w:rPr>
        <w:t>clearbind()</w:t>
      </w:r>
      <w:r>
        <w:rPr>
          <w:rFonts w:hint="eastAsia"/>
          <w:bCs/>
        </w:rPr>
        <w:t>方法对系统级事件无效。</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mapObj.clearbind ("default");</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地图工具</w:t>
      </w:r>
    </w:p>
    <w:p w:rsidR="004C2B95" w:rsidRDefault="00300636">
      <w:pPr>
        <w:rPr>
          <w:bCs/>
        </w:rPr>
      </w:pPr>
      <w:r>
        <w:rPr>
          <w:bCs/>
        </w:rPr>
        <w:t>（</w:t>
      </w:r>
      <w:r>
        <w:rPr>
          <w:bCs/>
        </w:rPr>
        <w:t>1</w:t>
      </w:r>
      <w:r>
        <w:rPr>
          <w:bCs/>
        </w:rPr>
        <w:t>）</w:t>
      </w:r>
      <w:r>
        <w:rPr>
          <w:bCs/>
        </w:rPr>
        <w:t>       getLngLatByOffset(lnglat,w,s)</w:t>
      </w:r>
    </w:p>
    <w:p w:rsidR="004C2B95" w:rsidRDefault="00300636">
      <w:pPr>
        <w:rPr>
          <w:bCs/>
        </w:rPr>
      </w:pPr>
      <w:r>
        <w:t>说明：</w:t>
      </w:r>
      <w:r>
        <w:rPr>
          <w:rFonts w:hint="eastAsia"/>
          <w:bCs/>
        </w:rPr>
        <w:t>根据原始点经纬度坐标、偏移量，计算偏移后的经纬度坐标。</w:t>
      </w:r>
    </w:p>
    <w:p w:rsidR="004C2B95" w:rsidRDefault="00300636">
      <w:pPr>
        <w:rPr>
          <w:bCs/>
        </w:rPr>
      </w:pPr>
      <w:r>
        <w:t>参数：</w:t>
      </w:r>
    </w:p>
    <w:p w:rsidR="004C2B95" w:rsidRDefault="00300636">
      <w:pPr>
        <w:pStyle w:val="12"/>
        <w:numPr>
          <w:ilvl w:val="0"/>
          <w:numId w:val="14"/>
        </w:numPr>
        <w:ind w:firstLineChars="0"/>
        <w:rPr>
          <w:bCs/>
        </w:rPr>
      </w:pPr>
      <w:r>
        <w:rPr>
          <w:bCs/>
        </w:rPr>
        <w:t>lnglat</w:t>
      </w:r>
    </w:p>
    <w:p w:rsidR="004C2B95" w:rsidRDefault="00300636">
      <w:pPr>
        <w:rPr>
          <w:bCs/>
        </w:rPr>
      </w:pPr>
      <w:r>
        <w:rPr>
          <w:bCs/>
        </w:rPr>
        <w:t>说明：原始点经纬度坐标。</w:t>
      </w:r>
    </w:p>
    <w:p w:rsidR="004C2B95" w:rsidRDefault="00300636">
      <w:pPr>
        <w:rPr>
          <w:bCs/>
        </w:rPr>
      </w:pPr>
      <w:r>
        <w:rPr>
          <w:bCs/>
        </w:rPr>
        <w:t>类型：</w:t>
      </w:r>
      <w:r>
        <w:rPr>
          <w:bCs/>
        </w:rPr>
        <w:t>MMap.LngLat</w:t>
      </w:r>
    </w:p>
    <w:p w:rsidR="004C2B95" w:rsidRDefault="00300636">
      <w:pPr>
        <w:pStyle w:val="12"/>
        <w:numPr>
          <w:ilvl w:val="0"/>
          <w:numId w:val="14"/>
        </w:numPr>
        <w:ind w:firstLineChars="0"/>
        <w:rPr>
          <w:bCs/>
        </w:rPr>
      </w:pPr>
      <w:r>
        <w:rPr>
          <w:bCs/>
        </w:rPr>
        <w:t>w</w:t>
      </w:r>
    </w:p>
    <w:p w:rsidR="004C2B95" w:rsidRDefault="00300636">
      <w:pPr>
        <w:rPr>
          <w:bCs/>
        </w:rPr>
      </w:pPr>
      <w:r>
        <w:rPr>
          <w:bCs/>
        </w:rPr>
        <w:t>说明：东西方向的偏移量，向东为正，向西为负，单位：米。</w:t>
      </w:r>
    </w:p>
    <w:p w:rsidR="004C2B95" w:rsidRDefault="00300636">
      <w:pPr>
        <w:rPr>
          <w:bCs/>
        </w:rPr>
      </w:pPr>
      <w:r>
        <w:rPr>
          <w:bCs/>
        </w:rPr>
        <w:t>类型：</w:t>
      </w:r>
      <w:r>
        <w:rPr>
          <w:bCs/>
        </w:rPr>
        <w:t>Number</w:t>
      </w:r>
    </w:p>
    <w:p w:rsidR="004C2B95" w:rsidRDefault="00300636">
      <w:pPr>
        <w:pStyle w:val="12"/>
        <w:numPr>
          <w:ilvl w:val="0"/>
          <w:numId w:val="14"/>
        </w:numPr>
        <w:ind w:firstLineChars="0"/>
        <w:rPr>
          <w:bCs/>
        </w:rPr>
      </w:pPr>
      <w:r>
        <w:rPr>
          <w:bCs/>
        </w:rPr>
        <w:t>s</w:t>
      </w:r>
    </w:p>
    <w:p w:rsidR="004C2B95" w:rsidRDefault="00300636">
      <w:pPr>
        <w:rPr>
          <w:bCs/>
        </w:rPr>
      </w:pPr>
      <w:r>
        <w:rPr>
          <w:bCs/>
        </w:rPr>
        <w:t>说明：南北方向的偏移量，向北为正，向南为负，单位：米。</w:t>
      </w:r>
    </w:p>
    <w:p w:rsidR="004C2B95" w:rsidRDefault="00300636">
      <w:pPr>
        <w:rPr>
          <w:bCs/>
        </w:rPr>
      </w:pPr>
      <w:r>
        <w:rPr>
          <w:bCs/>
        </w:rPr>
        <w:t>类型：</w:t>
      </w:r>
      <w:r>
        <w:rPr>
          <w:bCs/>
        </w:rPr>
        <w:t>Number</w:t>
      </w:r>
    </w:p>
    <w:p w:rsidR="004C2B95" w:rsidRDefault="00300636">
      <w:pPr>
        <w:rPr>
          <w:bCs/>
        </w:rPr>
      </w:pPr>
      <w:r>
        <w:t>返回值</w:t>
      </w:r>
      <w:r>
        <w:rPr>
          <w:rFonts w:hint="eastAsia"/>
          <w:bCs/>
        </w:rPr>
        <w:t>说明：偏移后的经纬度坐标。</w:t>
      </w:r>
    </w:p>
    <w:p w:rsidR="004C2B95" w:rsidRDefault="00300636">
      <w:pPr>
        <w:rPr>
          <w:bCs/>
        </w:rPr>
      </w:pPr>
      <w:r>
        <w:rPr>
          <w:rFonts w:hint="eastAsia"/>
          <w:bCs/>
        </w:rPr>
        <w:t>类型：</w:t>
      </w:r>
      <w:r>
        <w:rPr>
          <w:rFonts w:hint="eastAsia"/>
          <w:bCs/>
        </w:rPr>
        <w:t>MMap.LngLat</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lnglat=new MMap.LngLat(116.39825820922851 ,36.904600759441024);</w:t>
            </w:r>
          </w:p>
          <w:p w:rsidR="004C2B95" w:rsidRDefault="00300636">
            <w:pPr>
              <w:rPr>
                <w:bCs/>
              </w:rPr>
            </w:pPr>
            <w:r>
              <w:rPr>
                <w:rFonts w:hint="eastAsia"/>
                <w:bCs/>
              </w:rPr>
              <w:t>var offset= mapObj.getLngLatByOffset(lnglat,100,100);</w:t>
            </w:r>
          </w:p>
          <w:p w:rsidR="004C2B95" w:rsidRDefault="00300636">
            <w:pPr>
              <w:rPr>
                <w:bCs/>
              </w:rPr>
            </w:pPr>
            <w:r>
              <w:rPr>
                <w:rFonts w:hint="eastAsia"/>
                <w:bCs/>
              </w:rPr>
              <w:t>alert(offset.lng+" , "+offset.lat);</w:t>
            </w:r>
          </w:p>
        </w:tc>
      </w:tr>
    </w:tbl>
    <w:p w:rsidR="004C2B95" w:rsidRDefault="00300636">
      <w:pPr>
        <w:rPr>
          <w:bCs/>
        </w:rPr>
      </w:pPr>
      <w:r>
        <w:rPr>
          <w:bCs/>
        </w:rPr>
        <w:t> </w:t>
      </w:r>
      <w:r>
        <w:rPr>
          <w:bCs/>
        </w:rPr>
        <w:t>（</w:t>
      </w:r>
      <w:r>
        <w:rPr>
          <w:bCs/>
        </w:rPr>
        <w:t>2</w:t>
      </w:r>
      <w:r>
        <w:rPr>
          <w:bCs/>
        </w:rPr>
        <w:t>）</w:t>
      </w:r>
      <w:r>
        <w:rPr>
          <w:bCs/>
        </w:rPr>
        <w:t>       getDistance(lnglat1,lnglat2)</w:t>
      </w:r>
    </w:p>
    <w:p w:rsidR="004C2B95" w:rsidRDefault="00300636">
      <w:pPr>
        <w:rPr>
          <w:bCs/>
        </w:rPr>
      </w:pPr>
      <w:r>
        <w:t>说明：</w:t>
      </w:r>
    </w:p>
    <w:p w:rsidR="004C2B95" w:rsidRDefault="00300636">
      <w:pPr>
        <w:rPr>
          <w:bCs/>
        </w:rPr>
      </w:pPr>
      <w:r>
        <w:rPr>
          <w:rFonts w:hint="eastAsia"/>
          <w:bCs/>
        </w:rPr>
        <w:lastRenderedPageBreak/>
        <w:t>返回两个坐标点之间的地面距离。</w:t>
      </w:r>
    </w:p>
    <w:p w:rsidR="004C2B95" w:rsidRDefault="00300636">
      <w:pPr>
        <w:rPr>
          <w:bCs/>
        </w:rPr>
      </w:pPr>
      <w:r>
        <w:t>参数：</w:t>
      </w:r>
      <w:r>
        <w:rPr>
          <w:bCs/>
        </w:rPr>
        <w:t>lnglat1</w:t>
      </w:r>
    </w:p>
    <w:p w:rsidR="004C2B95" w:rsidRDefault="00300636">
      <w:pPr>
        <w:rPr>
          <w:bCs/>
        </w:rPr>
      </w:pPr>
      <w:r>
        <w:rPr>
          <w:bCs/>
        </w:rPr>
        <w:t>说明：点</w:t>
      </w:r>
      <w:r>
        <w:rPr>
          <w:bCs/>
        </w:rPr>
        <w:t>1</w:t>
      </w:r>
      <w:r>
        <w:rPr>
          <w:bCs/>
        </w:rPr>
        <w:t>的经纬度坐标。</w:t>
      </w:r>
    </w:p>
    <w:p w:rsidR="004C2B95" w:rsidRDefault="00300636">
      <w:pPr>
        <w:rPr>
          <w:bCs/>
        </w:rPr>
      </w:pPr>
      <w:r>
        <w:rPr>
          <w:bCs/>
        </w:rPr>
        <w:t>类型：</w:t>
      </w:r>
      <w:r>
        <w:rPr>
          <w:bCs/>
        </w:rPr>
        <w:t>MMap.LngLat</w:t>
      </w:r>
    </w:p>
    <w:p w:rsidR="004C2B95" w:rsidRDefault="00300636">
      <w:pPr>
        <w:rPr>
          <w:bCs/>
        </w:rPr>
      </w:pPr>
      <w:r>
        <w:rPr>
          <w:bCs/>
        </w:rPr>
        <w:t>  lnglat2</w:t>
      </w:r>
    </w:p>
    <w:p w:rsidR="004C2B95" w:rsidRDefault="00300636">
      <w:pPr>
        <w:rPr>
          <w:bCs/>
        </w:rPr>
      </w:pPr>
      <w:r>
        <w:rPr>
          <w:bCs/>
        </w:rPr>
        <w:t>说明：点</w:t>
      </w:r>
      <w:r>
        <w:rPr>
          <w:bCs/>
        </w:rPr>
        <w:t>2</w:t>
      </w:r>
      <w:r>
        <w:rPr>
          <w:bCs/>
        </w:rPr>
        <w:t>的经纬度坐标。</w:t>
      </w:r>
    </w:p>
    <w:p w:rsidR="004C2B95" w:rsidRDefault="00300636">
      <w:pPr>
        <w:rPr>
          <w:bCs/>
        </w:rPr>
      </w:pPr>
      <w:r>
        <w:rPr>
          <w:bCs/>
        </w:rPr>
        <w:t>类型：</w:t>
      </w:r>
      <w:r>
        <w:rPr>
          <w:bCs/>
        </w:rPr>
        <w:t>MMap.LngLat</w:t>
      </w:r>
    </w:p>
    <w:p w:rsidR="004C2B95" w:rsidRDefault="00300636">
      <w:pPr>
        <w:rPr>
          <w:bCs/>
        </w:rPr>
      </w:pPr>
      <w:r>
        <w:t>返回值</w:t>
      </w:r>
      <w:r>
        <w:rPr>
          <w:rFonts w:hint="eastAsia"/>
          <w:bCs/>
        </w:rPr>
        <w:t>说明：两个坐标点之间的地面距离，单位：米。</w:t>
      </w:r>
    </w:p>
    <w:p w:rsidR="004C2B95" w:rsidRDefault="00300636">
      <w:pPr>
        <w:rPr>
          <w:bCs/>
        </w:rPr>
      </w:pPr>
      <w:r>
        <w:rPr>
          <w:rFonts w:hint="eastAsia"/>
          <w:bCs/>
        </w:rPr>
        <w:t>类型：</w:t>
      </w:r>
      <w:r>
        <w:rPr>
          <w:rFonts w:hint="eastAsia"/>
          <w:bCs/>
        </w:rPr>
        <w:t>Number</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lnglat1=new MMap.LngLat(116.39825820922851 ,36.904600759441024);</w:t>
            </w:r>
          </w:p>
          <w:p w:rsidR="004C2B95" w:rsidRDefault="00300636">
            <w:pPr>
              <w:rPr>
                <w:bCs/>
              </w:rPr>
            </w:pPr>
            <w:r>
              <w:rPr>
                <w:rFonts w:hint="eastAsia"/>
                <w:bCs/>
              </w:rPr>
              <w:t>var lnglat2=new MMap.LngLat(116.39938 ,36.90550);</w:t>
            </w:r>
          </w:p>
          <w:p w:rsidR="004C2B95" w:rsidRDefault="00300636">
            <w:pPr>
              <w:rPr>
                <w:bCs/>
              </w:rPr>
            </w:pPr>
            <w:r>
              <w:rPr>
                <w:rFonts w:hint="eastAsia"/>
                <w:bCs/>
              </w:rPr>
              <w:t> </w:t>
            </w:r>
          </w:p>
          <w:p w:rsidR="004C2B95" w:rsidRDefault="00300636">
            <w:pPr>
              <w:rPr>
                <w:bCs/>
              </w:rPr>
            </w:pPr>
            <w:r>
              <w:rPr>
                <w:rFonts w:hint="eastAsia"/>
                <w:bCs/>
              </w:rPr>
              <w:t>var distance= mapObj.getDistance(lnglat1,lnglat2);</w:t>
            </w:r>
          </w:p>
          <w:p w:rsidR="004C2B95" w:rsidRDefault="00300636">
            <w:pPr>
              <w:rPr>
                <w:bCs/>
              </w:rPr>
            </w:pPr>
            <w:r>
              <w:rPr>
                <w:rFonts w:hint="eastAsia"/>
                <w:bCs/>
              </w:rPr>
              <w:t>alert(distance);</w:t>
            </w:r>
          </w:p>
        </w:tc>
      </w:tr>
    </w:tbl>
    <w:p w:rsidR="004C2B95" w:rsidRDefault="00300636">
      <w:pPr>
        <w:rPr>
          <w:bCs/>
        </w:rPr>
      </w:pPr>
      <w:r>
        <w:rPr>
          <w:bCs/>
        </w:rPr>
        <w:t> </w:t>
      </w:r>
      <w:r>
        <w:rPr>
          <w:bCs/>
        </w:rPr>
        <w:t>（</w:t>
      </w:r>
      <w:r>
        <w:rPr>
          <w:bCs/>
        </w:rPr>
        <w:t>3</w:t>
      </w:r>
      <w:r>
        <w:rPr>
          <w:bCs/>
        </w:rPr>
        <w:t>）</w:t>
      </w:r>
      <w:r>
        <w:rPr>
          <w:bCs/>
        </w:rPr>
        <w:t>       lnglatToPixel(lnglat,level)</w:t>
      </w:r>
    </w:p>
    <w:p w:rsidR="004C2B95" w:rsidRDefault="00300636">
      <w:pPr>
        <w:rPr>
          <w:bCs/>
        </w:rPr>
      </w:pPr>
      <w:r>
        <w:t>说明：</w:t>
      </w:r>
      <w:r>
        <w:rPr>
          <w:rFonts w:hint="eastAsia"/>
          <w:bCs/>
        </w:rPr>
        <w:t>将点的经纬度坐标转换成地图容器的屏幕像素坐标。</w:t>
      </w:r>
    </w:p>
    <w:p w:rsidR="004C2B95" w:rsidRDefault="00300636">
      <w:pPr>
        <w:rPr>
          <w:bCs/>
        </w:rPr>
      </w:pPr>
      <w:r>
        <w:t>参数：</w:t>
      </w:r>
      <w:r>
        <w:rPr>
          <w:bCs/>
        </w:rPr>
        <w:t>lnglat</w:t>
      </w:r>
    </w:p>
    <w:p w:rsidR="004C2B95" w:rsidRDefault="00300636">
      <w:pPr>
        <w:rPr>
          <w:bCs/>
        </w:rPr>
      </w:pPr>
      <w:r>
        <w:rPr>
          <w:bCs/>
        </w:rPr>
        <w:t>说明：待转换点的经纬度坐标。</w:t>
      </w:r>
    </w:p>
    <w:p w:rsidR="004C2B95" w:rsidRDefault="00300636">
      <w:pPr>
        <w:rPr>
          <w:bCs/>
        </w:rPr>
      </w:pPr>
      <w:r>
        <w:rPr>
          <w:bCs/>
        </w:rPr>
        <w:t>类型：</w:t>
      </w:r>
      <w:r>
        <w:rPr>
          <w:bCs/>
        </w:rPr>
        <w:t>MMap.LngLat</w:t>
      </w:r>
    </w:p>
    <w:p w:rsidR="004C2B95" w:rsidRDefault="00300636">
      <w:pPr>
        <w:rPr>
          <w:bCs/>
        </w:rPr>
      </w:pPr>
      <w:r>
        <w:rPr>
          <w:bCs/>
        </w:rPr>
        <w:t>  level</w:t>
      </w:r>
    </w:p>
    <w:p w:rsidR="004C2B95" w:rsidRDefault="00300636">
      <w:pPr>
        <w:rPr>
          <w:bCs/>
        </w:rPr>
      </w:pPr>
      <w:r>
        <w:rPr>
          <w:bCs/>
        </w:rPr>
        <w:t>说明：地图缩放级别。</w:t>
      </w:r>
    </w:p>
    <w:p w:rsidR="004C2B95" w:rsidRDefault="00300636">
      <w:pPr>
        <w:rPr>
          <w:bCs/>
        </w:rPr>
      </w:pPr>
      <w:r>
        <w:rPr>
          <w:bCs/>
        </w:rPr>
        <w:t>类型：</w:t>
      </w:r>
      <w:r>
        <w:rPr>
          <w:bCs/>
        </w:rPr>
        <w:t>Number</w:t>
      </w:r>
    </w:p>
    <w:p w:rsidR="004C2B95" w:rsidRDefault="00300636">
      <w:pPr>
        <w:rPr>
          <w:bCs/>
        </w:rPr>
      </w:pPr>
      <w:r>
        <w:t>返回值</w:t>
      </w:r>
      <w:r>
        <w:rPr>
          <w:rFonts w:hint="eastAsia"/>
          <w:bCs/>
        </w:rPr>
        <w:t>说明：点的屏幕像素坐标。</w:t>
      </w:r>
    </w:p>
    <w:p w:rsidR="004C2B95" w:rsidRDefault="00300636">
      <w:pPr>
        <w:rPr>
          <w:bCs/>
        </w:rPr>
      </w:pPr>
      <w:r>
        <w:rPr>
          <w:rFonts w:hint="eastAsia"/>
          <w:bCs/>
        </w:rPr>
        <w:t>类型：</w:t>
      </w:r>
      <w:r>
        <w:rPr>
          <w:rFonts w:hint="eastAsia"/>
          <w:bCs/>
        </w:rPr>
        <w:t>MMap.Pixel</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t>var lnglat=new MMap.LngLat(116.39825820922851 ,36.904600759441024);</w:t>
            </w:r>
          </w:p>
          <w:p w:rsidR="004C2B95" w:rsidRDefault="00300636">
            <w:pPr>
              <w:rPr>
                <w:bCs/>
              </w:rPr>
            </w:pPr>
            <w:r>
              <w:t>var level=13;</w:t>
            </w:r>
          </w:p>
          <w:p w:rsidR="004C2B95" w:rsidRDefault="00300636">
            <w:pPr>
              <w:rPr>
                <w:bCs/>
              </w:rPr>
            </w:pPr>
            <w:r>
              <w:t> </w:t>
            </w:r>
          </w:p>
          <w:p w:rsidR="004C2B95" w:rsidRDefault="00300636">
            <w:pPr>
              <w:rPr>
                <w:bCs/>
              </w:rPr>
            </w:pPr>
            <w:r>
              <w:t>var pixel= mapObj.lnglatToPixel(lnglat,level);</w:t>
            </w:r>
          </w:p>
          <w:p w:rsidR="004C2B95" w:rsidRDefault="00300636">
            <w:pPr>
              <w:rPr>
                <w:bCs/>
              </w:rPr>
            </w:pPr>
            <w:r>
              <w:t>alert(pixel.x+ ","+pixel.y);</w:t>
            </w:r>
          </w:p>
        </w:tc>
      </w:tr>
    </w:tbl>
    <w:p w:rsidR="004C2B95" w:rsidRDefault="00300636">
      <w:pPr>
        <w:rPr>
          <w:bCs/>
        </w:rPr>
      </w:pPr>
      <w:r>
        <w:rPr>
          <w:bCs/>
        </w:rPr>
        <w:t> </w:t>
      </w:r>
      <w:r>
        <w:rPr>
          <w:bCs/>
        </w:rPr>
        <w:t>（</w:t>
      </w:r>
      <w:r>
        <w:rPr>
          <w:bCs/>
        </w:rPr>
        <w:t>4</w:t>
      </w:r>
      <w:r>
        <w:rPr>
          <w:bCs/>
        </w:rPr>
        <w:t>）</w:t>
      </w:r>
      <w:r>
        <w:rPr>
          <w:bCs/>
        </w:rPr>
        <w:t>       pixelToLngLat(pixel,level)</w:t>
      </w:r>
    </w:p>
    <w:p w:rsidR="004C2B95" w:rsidRDefault="00300636">
      <w:pPr>
        <w:rPr>
          <w:bCs/>
        </w:rPr>
      </w:pPr>
      <w:r>
        <w:t>说明：</w:t>
      </w:r>
      <w:r>
        <w:rPr>
          <w:rFonts w:hint="eastAsia"/>
          <w:bCs/>
        </w:rPr>
        <w:t>将点的屏幕像素坐标转换为经纬度坐标。</w:t>
      </w:r>
    </w:p>
    <w:p w:rsidR="004C2B95" w:rsidRDefault="00300636">
      <w:pPr>
        <w:rPr>
          <w:bCs/>
        </w:rPr>
      </w:pPr>
      <w:r>
        <w:t>参数：</w:t>
      </w:r>
      <w:r>
        <w:rPr>
          <w:bCs/>
        </w:rPr>
        <w:t>pixel</w:t>
      </w:r>
    </w:p>
    <w:p w:rsidR="004C2B95" w:rsidRDefault="00300636">
      <w:pPr>
        <w:rPr>
          <w:bCs/>
        </w:rPr>
      </w:pPr>
      <w:r>
        <w:rPr>
          <w:bCs/>
        </w:rPr>
        <w:t>说明：待转换点的屏幕像素坐标。</w:t>
      </w:r>
    </w:p>
    <w:p w:rsidR="004C2B95" w:rsidRDefault="00300636">
      <w:pPr>
        <w:rPr>
          <w:bCs/>
        </w:rPr>
      </w:pPr>
      <w:r>
        <w:rPr>
          <w:bCs/>
        </w:rPr>
        <w:t>类型：</w:t>
      </w:r>
      <w:r>
        <w:rPr>
          <w:bCs/>
        </w:rPr>
        <w:t>MMap.Pixel</w:t>
      </w:r>
    </w:p>
    <w:p w:rsidR="004C2B95" w:rsidRDefault="00300636">
      <w:pPr>
        <w:rPr>
          <w:bCs/>
        </w:rPr>
      </w:pPr>
      <w:r>
        <w:rPr>
          <w:bCs/>
        </w:rPr>
        <w:t>  level</w:t>
      </w:r>
    </w:p>
    <w:p w:rsidR="004C2B95" w:rsidRDefault="00300636">
      <w:pPr>
        <w:rPr>
          <w:bCs/>
        </w:rPr>
      </w:pPr>
      <w:r>
        <w:rPr>
          <w:bCs/>
        </w:rPr>
        <w:t>说明：地图缩放级别。</w:t>
      </w:r>
    </w:p>
    <w:p w:rsidR="004C2B95" w:rsidRDefault="00300636">
      <w:pPr>
        <w:rPr>
          <w:bCs/>
        </w:rPr>
      </w:pPr>
      <w:r>
        <w:rPr>
          <w:bCs/>
        </w:rPr>
        <w:t>类型：</w:t>
      </w:r>
      <w:r>
        <w:rPr>
          <w:bCs/>
        </w:rPr>
        <w:t>Number</w:t>
      </w:r>
    </w:p>
    <w:p w:rsidR="004C2B95" w:rsidRDefault="00300636">
      <w:pPr>
        <w:rPr>
          <w:bCs/>
        </w:rPr>
      </w:pPr>
      <w:r>
        <w:lastRenderedPageBreak/>
        <w:t>返回值</w:t>
      </w:r>
      <w:r>
        <w:rPr>
          <w:rFonts w:hint="eastAsia"/>
          <w:bCs/>
        </w:rPr>
        <w:t>说明：点的经纬度坐标。</w:t>
      </w:r>
    </w:p>
    <w:p w:rsidR="004C2B95" w:rsidRDefault="00300636">
      <w:pPr>
        <w:rPr>
          <w:bCs/>
        </w:rPr>
      </w:pPr>
      <w:r>
        <w:rPr>
          <w:rFonts w:hint="eastAsia"/>
          <w:bCs/>
        </w:rPr>
        <w:t>类型：</w:t>
      </w:r>
      <w:r>
        <w:rPr>
          <w:rFonts w:hint="eastAsia"/>
          <w:bCs/>
        </w:rPr>
        <w:t>LngLat</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pixel=new MMap.Pixel(1726645 ,816970);</w:t>
            </w:r>
          </w:p>
          <w:p w:rsidR="004C2B95" w:rsidRDefault="00300636">
            <w:pPr>
              <w:rPr>
                <w:bCs/>
              </w:rPr>
            </w:pPr>
            <w:r>
              <w:rPr>
                <w:rFonts w:hint="eastAsia"/>
                <w:bCs/>
              </w:rPr>
              <w:t>var level=13;</w:t>
            </w:r>
          </w:p>
          <w:p w:rsidR="004C2B95" w:rsidRDefault="00300636">
            <w:pPr>
              <w:rPr>
                <w:bCs/>
              </w:rPr>
            </w:pPr>
            <w:r>
              <w:rPr>
                <w:rFonts w:hint="eastAsia"/>
                <w:bCs/>
              </w:rPr>
              <w:t> </w:t>
            </w:r>
          </w:p>
          <w:p w:rsidR="004C2B95" w:rsidRDefault="00300636">
            <w:pPr>
              <w:rPr>
                <w:bCs/>
              </w:rPr>
            </w:pPr>
            <w:r>
              <w:rPr>
                <w:rFonts w:hint="eastAsia"/>
                <w:bCs/>
              </w:rPr>
              <w:t>var lnglat= mapObj.pixelToLngLat(pixel,level);</w:t>
            </w:r>
          </w:p>
          <w:p w:rsidR="004C2B95" w:rsidRDefault="00300636">
            <w:pPr>
              <w:rPr>
                <w:bCs/>
              </w:rPr>
            </w:pPr>
            <w:r>
              <w:rPr>
                <w:rFonts w:hint="eastAsia"/>
                <w:bCs/>
              </w:rPr>
              <w:t>alert(lnglat.lng+ ","+lnglat.lat);</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控件</w:t>
      </w:r>
    </w:p>
    <w:p w:rsidR="004C2B95" w:rsidRDefault="00300636">
      <w:pPr>
        <w:rPr>
          <w:bCs/>
        </w:rPr>
      </w:pPr>
      <w:r>
        <w:rPr>
          <w:bCs/>
        </w:rPr>
        <w:t>（</w:t>
      </w:r>
      <w:r>
        <w:rPr>
          <w:bCs/>
        </w:rPr>
        <w:t>1</w:t>
      </w:r>
      <w:r>
        <w:rPr>
          <w:bCs/>
        </w:rPr>
        <w:t>）</w:t>
      </w:r>
      <w:r>
        <w:rPr>
          <w:bCs/>
        </w:rPr>
        <w:t>       addControl(ctr)</w:t>
      </w:r>
    </w:p>
    <w:p w:rsidR="004C2B95" w:rsidRDefault="00300636">
      <w:pPr>
        <w:rPr>
          <w:bCs/>
        </w:rPr>
      </w:pPr>
      <w:r>
        <w:t>说明：</w:t>
      </w:r>
      <w:r>
        <w:rPr>
          <w:rFonts w:hint="eastAsia"/>
          <w:bCs/>
        </w:rPr>
        <w:t>添加控件。</w:t>
      </w:r>
    </w:p>
    <w:p w:rsidR="004C2B95" w:rsidRDefault="00300636">
      <w:pPr>
        <w:rPr>
          <w:bCs/>
        </w:rPr>
      </w:pPr>
      <w:r>
        <w:t>参数：</w:t>
      </w:r>
      <w:r>
        <w:rPr>
          <w:rFonts w:hint="eastAsia"/>
          <w:bCs/>
        </w:rPr>
        <w:t>ctr</w:t>
      </w:r>
    </w:p>
    <w:p w:rsidR="004C2B95" w:rsidRDefault="00300636">
      <w:pPr>
        <w:rPr>
          <w:bCs/>
        </w:rPr>
      </w:pPr>
      <w:r>
        <w:rPr>
          <w:rFonts w:hint="eastAsia"/>
          <w:bCs/>
        </w:rPr>
        <w:t>说明：待添加的控件对象。</w:t>
      </w:r>
    </w:p>
    <w:p w:rsidR="004C2B95" w:rsidRDefault="00300636">
      <w:pPr>
        <w:rPr>
          <w:bCs/>
        </w:rPr>
      </w:pPr>
      <w:r>
        <w:rPr>
          <w:rFonts w:hint="eastAsia"/>
          <w:bCs/>
        </w:rPr>
        <w:t>类型：</w:t>
      </w:r>
      <w:r>
        <w:rPr>
          <w:rFonts w:hint="eastAsia"/>
          <w:bCs/>
        </w:rPr>
        <w:t>Object</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p>
    <w:p w:rsidR="004C2B95" w:rsidRDefault="00300636">
      <w:pPr>
        <w:rPr>
          <w:bCs/>
        </w:rPr>
      </w:pPr>
      <w:r>
        <w:rPr>
          <w:rFonts w:hint="eastAsia"/>
          <w:bCs/>
        </w:rPr>
        <w:t>示例一：加载工具条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mapObj.plugin("MMap.ToolBar",function(){ </w:t>
            </w:r>
          </w:p>
          <w:p w:rsidR="004C2B95" w:rsidRDefault="00300636">
            <w:pPr>
              <w:rPr>
                <w:bCs/>
              </w:rPr>
            </w:pPr>
            <w:r>
              <w:rPr>
                <w:rFonts w:hint="eastAsia"/>
                <w:bCs/>
              </w:rPr>
              <w:t xml:space="preserve">          toolbar = new MMap.ToolBar({size:20,offset:new MMap.Pixel (100,100),ruler:true,direction:true}); </w:t>
            </w:r>
          </w:p>
          <w:p w:rsidR="004C2B95" w:rsidRDefault="00300636">
            <w:pPr>
              <w:rPr>
                <w:bCs/>
              </w:rPr>
            </w:pPr>
            <w:r>
              <w:rPr>
                <w:rFonts w:hint="eastAsia"/>
                <w:bCs/>
              </w:rPr>
              <w:t xml:space="preserve">          mapObj.addControl(toolbar);// </w:t>
            </w:r>
            <w:r>
              <w:rPr>
                <w:rFonts w:hint="eastAsia"/>
                <w:bCs/>
              </w:rPr>
              <w:t>添加控件</w:t>
            </w:r>
          </w:p>
          <w:p w:rsidR="004C2B95" w:rsidRDefault="00300636">
            <w:pPr>
              <w:rPr>
                <w:bCs/>
              </w:rPr>
            </w:pPr>
            <w:r>
              <w:rPr>
                <w:rFonts w:hint="eastAsia"/>
                <w:bCs/>
              </w:rPr>
              <w:t>});</w:t>
            </w:r>
          </w:p>
        </w:tc>
      </w:tr>
    </w:tbl>
    <w:p w:rsidR="004C2B95" w:rsidRDefault="00300636">
      <w:pPr>
        <w:rPr>
          <w:bCs/>
        </w:rPr>
      </w:pPr>
      <w:r>
        <w:rPr>
          <w:bCs/>
        </w:rPr>
        <w:t> </w:t>
      </w:r>
    </w:p>
    <w:p w:rsidR="004C2B95" w:rsidRDefault="00300636">
      <w:pPr>
        <w:rPr>
          <w:bCs/>
        </w:rPr>
      </w:pPr>
      <w:r>
        <w:rPr>
          <w:rFonts w:hint="eastAsia"/>
          <w:bCs/>
        </w:rPr>
        <w:t>示例二：同时加载工具条、鹰眼、比例尺</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mapObj.plugin(["MMap.ToolBar","MMap.OverView","MMap.Scale"],function()</w:t>
            </w:r>
          </w:p>
          <w:p w:rsidR="004C2B95" w:rsidRDefault="00300636">
            <w:pPr>
              <w:rPr>
                <w:bCs/>
              </w:rPr>
            </w:pPr>
            <w:r>
              <w:rPr>
                <w:rFonts w:hint="eastAsia"/>
                <w:bCs/>
              </w:rPr>
              <w:t xml:space="preserve">    { </w:t>
            </w:r>
          </w:p>
          <w:p w:rsidR="004C2B95" w:rsidRDefault="00300636">
            <w:pPr>
              <w:rPr>
                <w:bCs/>
              </w:rPr>
            </w:pPr>
            <w:r>
              <w:rPr>
                <w:rFonts w:hint="eastAsia"/>
                <w:bCs/>
              </w:rPr>
              <w:t>    toolbar = new MMap.ToolBar(); //</w:t>
            </w:r>
            <w:r>
              <w:rPr>
                <w:rFonts w:hint="eastAsia"/>
                <w:bCs/>
              </w:rPr>
              <w:t>加载工具条</w:t>
            </w:r>
            <w:r>
              <w:rPr>
                <w:rFonts w:hint="eastAsia"/>
                <w:bCs/>
              </w:rPr>
              <w:t xml:space="preserve"> </w:t>
            </w:r>
          </w:p>
          <w:p w:rsidR="004C2B95" w:rsidRDefault="00300636">
            <w:pPr>
              <w:rPr>
                <w:bCs/>
              </w:rPr>
            </w:pPr>
            <w:r>
              <w:rPr>
                <w:rFonts w:hint="eastAsia"/>
                <w:bCs/>
              </w:rPr>
              <w:t xml:space="preserve">    mapObj.addControl(toolbar);     </w:t>
            </w:r>
          </w:p>
          <w:p w:rsidR="004C2B95" w:rsidRDefault="00300636">
            <w:pPr>
              <w:rPr>
                <w:bCs/>
              </w:rPr>
            </w:pPr>
            <w:r>
              <w:rPr>
                <w:rFonts w:hint="eastAsia"/>
                <w:bCs/>
              </w:rPr>
              <w:t>    overview = new MMap.OverView(); //</w:t>
            </w:r>
            <w:r>
              <w:rPr>
                <w:rFonts w:hint="eastAsia"/>
                <w:bCs/>
              </w:rPr>
              <w:t>加载鹰眼</w:t>
            </w:r>
          </w:p>
          <w:p w:rsidR="004C2B95" w:rsidRDefault="00300636">
            <w:pPr>
              <w:rPr>
                <w:bCs/>
              </w:rPr>
            </w:pPr>
            <w:r>
              <w:rPr>
                <w:rFonts w:hint="eastAsia"/>
                <w:bCs/>
              </w:rPr>
              <w:t xml:space="preserve">    mapObj.addControl(overview);  </w:t>
            </w:r>
          </w:p>
          <w:p w:rsidR="004C2B95" w:rsidRDefault="00300636">
            <w:pPr>
              <w:rPr>
                <w:bCs/>
              </w:rPr>
            </w:pPr>
            <w:r>
              <w:rPr>
                <w:rFonts w:hint="eastAsia"/>
                <w:bCs/>
              </w:rPr>
              <w:t>    scale = new MMap.Scale(); //</w:t>
            </w:r>
            <w:r>
              <w:rPr>
                <w:rFonts w:hint="eastAsia"/>
                <w:bCs/>
              </w:rPr>
              <w:t>加载比例尺</w:t>
            </w:r>
          </w:p>
          <w:p w:rsidR="004C2B95" w:rsidRDefault="00300636">
            <w:pPr>
              <w:rPr>
                <w:bCs/>
              </w:rPr>
            </w:pPr>
            <w:r>
              <w:rPr>
                <w:rFonts w:hint="eastAsia"/>
                <w:bCs/>
              </w:rPr>
              <w:t>    mapObj.addControl(scale);</w:t>
            </w:r>
          </w:p>
          <w:p w:rsidR="004C2B95" w:rsidRDefault="00300636">
            <w:pPr>
              <w:rPr>
                <w:bCs/>
              </w:rPr>
            </w:pPr>
            <w:r>
              <w:rPr>
                <w:rFonts w:hint="eastAsia"/>
                <w:bCs/>
              </w:rPr>
              <w:t>    });</w:t>
            </w:r>
          </w:p>
        </w:tc>
      </w:tr>
    </w:tbl>
    <w:p w:rsidR="004C2B95" w:rsidRDefault="00300636">
      <w:pPr>
        <w:rPr>
          <w:bCs/>
        </w:rPr>
      </w:pPr>
      <w:r>
        <w:rPr>
          <w:bCs/>
        </w:rPr>
        <w:t> </w:t>
      </w:r>
    </w:p>
    <w:p w:rsidR="004C2B95" w:rsidRDefault="00300636">
      <w:pPr>
        <w:rPr>
          <w:bCs/>
        </w:rPr>
      </w:pPr>
      <w:r>
        <w:rPr>
          <w:bCs/>
        </w:rPr>
        <w:t>（</w:t>
      </w:r>
      <w:r>
        <w:rPr>
          <w:bCs/>
        </w:rPr>
        <w:t>2</w:t>
      </w:r>
      <w:r>
        <w:rPr>
          <w:bCs/>
        </w:rPr>
        <w:t>）</w:t>
      </w:r>
      <w:r>
        <w:rPr>
          <w:bCs/>
        </w:rPr>
        <w:t>       removeControl(ctr)</w:t>
      </w:r>
    </w:p>
    <w:p w:rsidR="004C2B95" w:rsidRDefault="00300636">
      <w:pPr>
        <w:rPr>
          <w:bCs/>
        </w:rPr>
      </w:pPr>
      <w:r>
        <w:t>说明：</w:t>
      </w:r>
      <w:r>
        <w:rPr>
          <w:rFonts w:hint="eastAsia"/>
          <w:bCs/>
        </w:rPr>
        <w:t>移除控件。</w:t>
      </w:r>
    </w:p>
    <w:p w:rsidR="004C2B95" w:rsidRDefault="00300636">
      <w:pPr>
        <w:rPr>
          <w:bCs/>
        </w:rPr>
      </w:pPr>
      <w:r>
        <w:lastRenderedPageBreak/>
        <w:t>参数：</w:t>
      </w:r>
      <w:r>
        <w:rPr>
          <w:rFonts w:hint="eastAsia"/>
          <w:bCs/>
        </w:rPr>
        <w:t>ctr</w:t>
      </w:r>
    </w:p>
    <w:p w:rsidR="004C2B95" w:rsidRDefault="00300636">
      <w:pPr>
        <w:rPr>
          <w:bCs/>
        </w:rPr>
      </w:pPr>
      <w:r>
        <w:rPr>
          <w:rFonts w:hint="eastAsia"/>
          <w:bCs/>
        </w:rPr>
        <w:t>说明：待移除的控件对象。</w:t>
      </w:r>
    </w:p>
    <w:p w:rsidR="004C2B95" w:rsidRDefault="00300636">
      <w:pPr>
        <w:rPr>
          <w:bCs/>
        </w:rPr>
      </w:pPr>
      <w:r>
        <w:rPr>
          <w:rFonts w:hint="eastAsia"/>
          <w:bCs/>
        </w:rPr>
        <w:t>类型：</w:t>
      </w:r>
      <w:r>
        <w:rPr>
          <w:rFonts w:hint="eastAsia"/>
          <w:bCs/>
        </w:rPr>
        <w:t>Object</w:t>
      </w:r>
    </w:p>
    <w:p w:rsidR="004C2B95" w:rsidRDefault="00300636">
      <w:pPr>
        <w:rPr>
          <w:bCs/>
        </w:rPr>
      </w:pPr>
      <w:r>
        <w:t>返回值：</w:t>
      </w:r>
      <w:r>
        <w:rPr>
          <w:rFonts w:hint="eastAsia"/>
          <w:bCs/>
        </w:rPr>
        <w:t>无。</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mapObj.plugin("MMap.ToolBar",function(){ </w:t>
            </w:r>
          </w:p>
          <w:p w:rsidR="004C2B95" w:rsidRDefault="00300636">
            <w:pPr>
              <w:rPr>
                <w:bCs/>
              </w:rPr>
            </w:pPr>
            <w:r>
              <w:rPr>
                <w:rFonts w:hint="eastAsia"/>
                <w:bCs/>
              </w:rPr>
              <w:t>          toolbar = new MMap.ToolBar({size:20,</w:t>
            </w:r>
          </w:p>
          <w:p w:rsidR="004C2B95" w:rsidRDefault="00300636">
            <w:pPr>
              <w:rPr>
                <w:bCs/>
              </w:rPr>
            </w:pPr>
            <w:r>
              <w:rPr>
                <w:rFonts w:hint="eastAsia"/>
                <w:bCs/>
              </w:rPr>
              <w:t xml:space="preserve">                         offset:new MMap.Pixel (100,100),ruler:true,direction:true}); </w:t>
            </w:r>
          </w:p>
          <w:p w:rsidR="004C2B95" w:rsidRDefault="00300636">
            <w:pPr>
              <w:rPr>
                <w:bCs/>
              </w:rPr>
            </w:pPr>
            <w:r>
              <w:rPr>
                <w:rFonts w:hint="eastAsia"/>
                <w:bCs/>
              </w:rPr>
              <w:t xml:space="preserve">         mapObj.addControl(toolbar); // </w:t>
            </w:r>
            <w:r>
              <w:rPr>
                <w:rFonts w:hint="eastAsia"/>
                <w:bCs/>
              </w:rPr>
              <w:t>添加控件</w:t>
            </w:r>
          </w:p>
          <w:p w:rsidR="004C2B95" w:rsidRDefault="00300636">
            <w:pPr>
              <w:rPr>
                <w:bCs/>
              </w:rPr>
            </w:pPr>
            <w:r>
              <w:rPr>
                <w:rFonts w:hint="eastAsia"/>
                <w:bCs/>
              </w:rPr>
              <w:t> </w:t>
            </w:r>
          </w:p>
          <w:p w:rsidR="004C2B95" w:rsidRDefault="00300636">
            <w:pPr>
              <w:rPr>
                <w:bCs/>
              </w:rPr>
            </w:pPr>
            <w:r>
              <w:rPr>
                <w:rFonts w:hint="eastAsia"/>
                <w:bCs/>
              </w:rPr>
              <w:t xml:space="preserve">             mapObj.removeControl(toolbar); // </w:t>
            </w:r>
            <w:r>
              <w:rPr>
                <w:rFonts w:hint="eastAsia"/>
                <w:bCs/>
              </w:rPr>
              <w:t>移除控件</w:t>
            </w:r>
          </w:p>
          <w:p w:rsidR="004C2B95" w:rsidRDefault="00300636">
            <w:pPr>
              <w:rPr>
                <w:bCs/>
              </w:rPr>
            </w:pPr>
            <w:r>
              <w:rPr>
                <w:rFonts w:hint="eastAsia"/>
                <w:bCs/>
              </w:rPr>
              <w:t>             });</w:t>
            </w:r>
          </w:p>
        </w:tc>
      </w:tr>
    </w:tbl>
    <w:p w:rsidR="004C2B95" w:rsidRDefault="00300636">
      <w:pPr>
        <w:pStyle w:val="QB4"/>
        <w:tabs>
          <w:tab w:val="clear" w:pos="1211"/>
          <w:tab w:val="left" w:pos="567"/>
          <w:tab w:val="left" w:pos="851"/>
        </w:tabs>
        <w:spacing w:line="240" w:lineRule="auto"/>
        <w:ind w:left="1277" w:hanging="1277"/>
        <w:rPr>
          <w:rFonts w:ascii="黑体" w:hAnsi="Times New Roman"/>
        </w:rPr>
      </w:pPr>
      <w:r>
        <w:rPr>
          <w:rFonts w:hint="eastAsia"/>
          <w:color w:val="000000"/>
        </w:rPr>
        <w:t>插件</w:t>
      </w:r>
    </w:p>
    <w:p w:rsidR="004C2B95" w:rsidRDefault="00300636">
      <w:r>
        <w:t>（</w:t>
      </w:r>
      <w:r>
        <w:t>1</w:t>
      </w:r>
      <w:r>
        <w:t>）</w:t>
      </w:r>
      <w:r>
        <w:t>       plugin(cls,callback)</w:t>
      </w:r>
    </w:p>
    <w:p w:rsidR="004C2B95" w:rsidRDefault="00300636">
      <w:r>
        <w:rPr>
          <w:bCs/>
        </w:rPr>
        <w:t>说明：</w:t>
      </w:r>
      <w:r>
        <w:rPr>
          <w:rFonts w:hint="eastAsia"/>
        </w:rPr>
        <w:t>插件扩展加载方法。</w:t>
      </w:r>
    </w:p>
    <w:p w:rsidR="004C2B95" w:rsidRDefault="00300636">
      <w:r>
        <w:rPr>
          <w:bCs/>
        </w:rPr>
        <w:t>参数：</w:t>
      </w:r>
      <w:r>
        <w:t>cls</w:t>
      </w:r>
    </w:p>
    <w:p w:rsidR="004C2B95" w:rsidRDefault="00300636">
      <w:r>
        <w:t>说明：插件类名称</w:t>
      </w:r>
    </w:p>
    <w:p w:rsidR="004C2B95" w:rsidRDefault="00300636">
      <w:r>
        <w:t>类型：</w:t>
      </w:r>
      <w:r>
        <w:t>String</w:t>
      </w:r>
    </w:p>
    <w:p w:rsidR="004C2B95" w:rsidRDefault="00300636">
      <w:r>
        <w:t>取值：</w:t>
      </w:r>
    </w:p>
    <w:p w:rsidR="004C2B95" w:rsidRDefault="00300636">
      <w:r>
        <w:t>MMap.ToolBar</w:t>
      </w:r>
      <w:r>
        <w:t>，表示地图工具条插件</w:t>
      </w:r>
    </w:p>
    <w:p w:rsidR="004C2B95" w:rsidRDefault="00300636">
      <w:r>
        <w:t>MMap.Scale</w:t>
      </w:r>
      <w:r>
        <w:t>，表示地图比例尺插件</w:t>
      </w:r>
    </w:p>
    <w:p w:rsidR="004C2B95" w:rsidRDefault="00300636">
      <w:r>
        <w:t>MMap.OverView</w:t>
      </w:r>
      <w:r>
        <w:t>，表示地图鹰眼插件</w:t>
      </w:r>
    </w:p>
    <w:p w:rsidR="004C2B95" w:rsidRDefault="00300636">
      <w:r>
        <w:t>  callback</w:t>
      </w:r>
    </w:p>
    <w:p w:rsidR="004C2B95" w:rsidRDefault="00300636">
      <w:r>
        <w:t>说明：插件回调函数。</w:t>
      </w:r>
    </w:p>
    <w:p w:rsidR="004C2B95" w:rsidRDefault="00300636">
      <w:r>
        <w:t>类型：</w:t>
      </w:r>
      <w:r>
        <w:t>Function</w:t>
      </w:r>
    </w:p>
    <w:p w:rsidR="004C2B95" w:rsidRDefault="00300636">
      <w:r>
        <w:rPr>
          <w:bCs/>
        </w:rPr>
        <w:t>返回值：</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加载地图工具条插件，假设</w:t>
      </w:r>
      <w:r>
        <w:rPr>
          <w:rFonts w:hint="eastAsia"/>
        </w:rPr>
        <w:t>mapObj</w:t>
      </w:r>
      <w:r>
        <w:rPr>
          <w:rFonts w:hint="eastAsia"/>
        </w:rPr>
        <w:t>为已经实例化的</w:t>
      </w:r>
      <w:r>
        <w:rPr>
          <w:rFonts w:hint="eastAsia"/>
        </w:rPr>
        <w:t>MMap.Map</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mapObj.plugin("MMap.ToolBar",function(){ </w:t>
            </w:r>
          </w:p>
          <w:p w:rsidR="004C2B95" w:rsidRDefault="00300636">
            <w:r>
              <w:rPr>
                <w:rFonts w:hint="eastAsia"/>
              </w:rPr>
              <w:t>          toolbar = new MMap.ToolBar({size:20,</w:t>
            </w:r>
          </w:p>
          <w:p w:rsidR="004C2B95" w:rsidRDefault="00300636">
            <w:r>
              <w:rPr>
                <w:rFonts w:hint="eastAsia"/>
              </w:rPr>
              <w:t xml:space="preserve">                         offset:new MMap.Pixel (100,100),ruler:true,direction:true}); </w:t>
            </w:r>
          </w:p>
          <w:p w:rsidR="004C2B95" w:rsidRDefault="00300636">
            <w:r>
              <w:rPr>
                <w:rFonts w:hint="eastAsia"/>
              </w:rPr>
              <w:t xml:space="preserve">         mapObj.addControl(toolbar); // </w:t>
            </w:r>
            <w:r>
              <w:rPr>
                <w:rFonts w:hint="eastAsia"/>
              </w:rPr>
              <w:t>添加控件</w:t>
            </w:r>
          </w:p>
          <w:p w:rsidR="004C2B95" w:rsidRDefault="00300636">
            <w:r>
              <w:rPr>
                <w:rFonts w:hint="eastAsia"/>
              </w:rPr>
              <w:t>             });</w:t>
            </w:r>
          </w:p>
        </w:tc>
      </w:tr>
    </w:tbl>
    <w:p w:rsidR="004C2B95" w:rsidRDefault="00300636">
      <w:pPr>
        <w:pStyle w:val="QB3"/>
        <w:tabs>
          <w:tab w:val="left" w:pos="567"/>
        </w:tabs>
        <w:spacing w:line="240" w:lineRule="auto"/>
        <w:rPr>
          <w:rFonts w:ascii="黑体" w:hAnsi="Times New Roman"/>
        </w:rPr>
      </w:pPr>
      <w:bookmarkStart w:id="59" w:name="_Toc362533744"/>
      <w:r>
        <w:rPr>
          <w:rFonts w:ascii="黑体" w:hAnsi="Times New Roman" w:hint="eastAsia"/>
        </w:rPr>
        <w:t>事件</w:t>
      </w:r>
      <w:bookmarkEnd w:id="59"/>
    </w:p>
    <w:p w:rsidR="004C2B95" w:rsidRDefault="00300636">
      <w:r>
        <w:t>（</w:t>
      </w:r>
      <w:r>
        <w:t>1</w:t>
      </w:r>
      <w:r>
        <w:t>）</w:t>
      </w:r>
      <w:r>
        <w:t>       click</w:t>
      </w:r>
    </w:p>
    <w:p w:rsidR="004C2B95" w:rsidRDefault="00300636">
      <w:r>
        <w:rPr>
          <w:bCs/>
        </w:rPr>
        <w:t>说明：</w:t>
      </w:r>
      <w:r>
        <w:rPr>
          <w:rFonts w:hint="eastAsia"/>
        </w:rPr>
        <w:t>左键单击时触发此事件。</w:t>
      </w:r>
    </w:p>
    <w:p w:rsidR="004C2B95" w:rsidRDefault="00300636">
      <w:r>
        <w:rPr>
          <w:bCs/>
        </w:rPr>
        <w:lastRenderedPageBreak/>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2</w:t>
      </w:r>
      <w:r>
        <w:t>）</w:t>
      </w:r>
      <w:r>
        <w:t>       dblclick</w:t>
      </w:r>
    </w:p>
    <w:p w:rsidR="004C2B95" w:rsidRDefault="00300636">
      <w:r>
        <w:rPr>
          <w:bCs/>
        </w:rPr>
        <w:t>说明：</w:t>
      </w:r>
    </w:p>
    <w:p w:rsidR="004C2B95" w:rsidRDefault="00300636">
      <w:r>
        <w:rPr>
          <w:rFonts w:hint="eastAsia"/>
        </w:rPr>
        <w:t>左键双击时触发此事件。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3</w:t>
      </w:r>
      <w:r>
        <w:t>）</w:t>
      </w:r>
      <w:r>
        <w:t>       zoomchange</w:t>
      </w:r>
    </w:p>
    <w:p w:rsidR="004C2B95" w:rsidRDefault="00300636">
      <w:r>
        <w:rPr>
          <w:bCs/>
        </w:rPr>
        <w:t>说明：</w:t>
      </w:r>
    </w:p>
    <w:p w:rsidR="004C2B95" w:rsidRDefault="00300636">
      <w:r>
        <w:rPr>
          <w:rFonts w:hint="eastAsia"/>
        </w:rPr>
        <w:t>地图缩放级别更改后触发此事件。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4</w:t>
      </w:r>
      <w:r>
        <w:t>）</w:t>
      </w:r>
      <w:r>
        <w:t>       mapmove</w:t>
      </w:r>
    </w:p>
    <w:p w:rsidR="004C2B95" w:rsidRDefault="00300636">
      <w:r>
        <w:rPr>
          <w:bCs/>
        </w:rPr>
        <w:t>说明：</w:t>
      </w:r>
    </w:p>
    <w:p w:rsidR="004C2B95" w:rsidRDefault="00300636">
      <w:r>
        <w:rPr>
          <w:rFonts w:hint="eastAsia"/>
        </w:rPr>
        <w:t>地图移动时触发此事件。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5</w:t>
      </w:r>
      <w:r>
        <w:t>）</w:t>
      </w:r>
      <w:r>
        <w:t>       mousemove</w:t>
      </w:r>
    </w:p>
    <w:p w:rsidR="004C2B95" w:rsidRDefault="00300636">
      <w:r>
        <w:rPr>
          <w:bCs/>
        </w:rPr>
        <w:t>说明：</w:t>
      </w:r>
    </w:p>
    <w:p w:rsidR="004C2B95" w:rsidRDefault="00300636">
      <w:r>
        <w:rPr>
          <w:rFonts w:hint="eastAsia"/>
        </w:rPr>
        <w:t>鼠标移动时触发此事件。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6</w:t>
      </w:r>
      <w:r>
        <w:t>）</w:t>
      </w:r>
      <w:r>
        <w:t>       mousewheel</w:t>
      </w:r>
    </w:p>
    <w:p w:rsidR="004C2B95" w:rsidRDefault="00300636">
      <w:r>
        <w:rPr>
          <w:bCs/>
        </w:rPr>
        <w:t>说明：</w:t>
      </w:r>
    </w:p>
    <w:p w:rsidR="004C2B95" w:rsidRDefault="00300636">
      <w:r>
        <w:rPr>
          <w:rFonts w:hint="eastAsia"/>
        </w:rPr>
        <w:t>鼠标滚轮时触发此事件。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7</w:t>
      </w:r>
      <w:r>
        <w:t>）</w:t>
      </w:r>
      <w:r>
        <w:t>       mouseover</w:t>
      </w:r>
    </w:p>
    <w:p w:rsidR="004C2B95" w:rsidRDefault="00300636">
      <w:r>
        <w:rPr>
          <w:bCs/>
        </w:rPr>
        <w:t>说明：</w:t>
      </w:r>
    </w:p>
    <w:p w:rsidR="004C2B95" w:rsidRDefault="00300636">
      <w:r>
        <w:rPr>
          <w:rFonts w:hint="eastAsia"/>
        </w:rPr>
        <w:t>鼠标移动到地图容器时触发此事件。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lastRenderedPageBreak/>
        <w:t>类型：事件对象。</w:t>
      </w:r>
    </w:p>
    <w:p w:rsidR="004C2B95" w:rsidRDefault="00300636">
      <w:r>
        <w:rPr>
          <w:bCs/>
        </w:rPr>
        <w:t>注释：</w:t>
      </w:r>
      <w:r>
        <w:rPr>
          <w:rFonts w:hint="eastAsia"/>
        </w:rPr>
        <w:t>目前暂支持桌面设备浏览器。</w:t>
      </w:r>
    </w:p>
    <w:p w:rsidR="004C2B95" w:rsidRDefault="00300636">
      <w:r>
        <w:t>（</w:t>
      </w:r>
      <w:r>
        <w:t>8</w:t>
      </w:r>
      <w:r>
        <w:t>）</w:t>
      </w:r>
      <w:r>
        <w:t>       mouseout</w:t>
      </w:r>
    </w:p>
    <w:p w:rsidR="004C2B95" w:rsidRDefault="00300636">
      <w:r>
        <w:rPr>
          <w:bCs/>
        </w:rPr>
        <w:t>说明：</w:t>
      </w:r>
    </w:p>
    <w:p w:rsidR="004C2B95" w:rsidRDefault="00300636">
      <w:r>
        <w:rPr>
          <w:rFonts w:hint="eastAsia"/>
        </w:rPr>
        <w:t>鼠标移出地图容器时触发此事件。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9</w:t>
      </w:r>
      <w:r>
        <w:t>）</w:t>
      </w:r>
      <w:r>
        <w:t>       rightclick</w:t>
      </w:r>
    </w:p>
    <w:p w:rsidR="004C2B95" w:rsidRDefault="00300636">
      <w:r>
        <w:rPr>
          <w:bCs/>
        </w:rPr>
        <w:t>说明：</w:t>
      </w:r>
    </w:p>
    <w:p w:rsidR="004C2B95" w:rsidRDefault="00300636">
      <w:r>
        <w:rPr>
          <w:rFonts w:hint="eastAsia"/>
        </w:rPr>
        <w:t>右键单击时触发此事件。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10</w:t>
      </w:r>
      <w:r>
        <w:t>）</w:t>
      </w:r>
      <w:r>
        <w:t>    dragstart</w:t>
      </w:r>
    </w:p>
    <w:p w:rsidR="004C2B95" w:rsidRDefault="00300636">
      <w:r>
        <w:rPr>
          <w:bCs/>
        </w:rPr>
        <w:t>说明：</w:t>
      </w:r>
    </w:p>
    <w:p w:rsidR="004C2B95" w:rsidRDefault="00300636">
      <w:r>
        <w:rPr>
          <w:rFonts w:hint="eastAsia"/>
        </w:rPr>
        <w:t>拖动开始时触发此事件。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11</w:t>
      </w:r>
      <w:r>
        <w:t>）</w:t>
      </w:r>
      <w:r>
        <w:t>    dragging</w:t>
      </w:r>
    </w:p>
    <w:p w:rsidR="004C2B95" w:rsidRDefault="00300636">
      <w:r>
        <w:rPr>
          <w:bCs/>
        </w:rPr>
        <w:t>说明：</w:t>
      </w:r>
    </w:p>
    <w:p w:rsidR="004C2B95" w:rsidRDefault="00300636">
      <w:r>
        <w:rPr>
          <w:rFonts w:hint="eastAsia"/>
        </w:rPr>
        <w:t>拖动过程中触发此事件。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12</w:t>
      </w:r>
      <w:r>
        <w:t>）</w:t>
      </w:r>
      <w:r>
        <w:t>    dragend</w:t>
      </w:r>
    </w:p>
    <w:p w:rsidR="004C2B95" w:rsidRDefault="00300636">
      <w:r>
        <w:rPr>
          <w:bCs/>
        </w:rPr>
        <w:t>说明：</w:t>
      </w:r>
    </w:p>
    <w:p w:rsidR="004C2B95" w:rsidRDefault="00300636">
      <w:r>
        <w:rPr>
          <w:rFonts w:hint="eastAsia"/>
        </w:rPr>
        <w:t>拖动结束时触发此事件。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13</w:t>
      </w:r>
      <w:r>
        <w:t>）</w:t>
      </w:r>
      <w:r>
        <w:t>    resize</w:t>
      </w:r>
    </w:p>
    <w:p w:rsidR="004C2B95" w:rsidRDefault="00300636">
      <w:r>
        <w:rPr>
          <w:bCs/>
        </w:rPr>
        <w:t>说明：</w:t>
      </w:r>
    </w:p>
    <w:p w:rsidR="004C2B95" w:rsidRDefault="00300636">
      <w:r>
        <w:rPr>
          <w:rFonts w:hint="eastAsia"/>
        </w:rPr>
        <w:t>地图容器大小改变时触发此事件。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lastRenderedPageBreak/>
        <w:t>（</w:t>
      </w:r>
      <w:r>
        <w:t>14</w:t>
      </w:r>
      <w:r>
        <w:t>）</w:t>
      </w:r>
      <w:r>
        <w:t>    touchstart</w:t>
      </w:r>
    </w:p>
    <w:p w:rsidR="004C2B95" w:rsidRDefault="00300636">
      <w:r>
        <w:rPr>
          <w:bCs/>
        </w:rPr>
        <w:t>说明：</w:t>
      </w:r>
    </w:p>
    <w:p w:rsidR="004C2B95" w:rsidRDefault="00300636">
      <w:r>
        <w:rPr>
          <w:rFonts w:hint="eastAsia"/>
        </w:rPr>
        <w:t>触摸开始时触发此事件。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15</w:t>
      </w:r>
      <w:r>
        <w:t>）</w:t>
      </w:r>
      <w:r>
        <w:t>    touchmove</w:t>
      </w:r>
    </w:p>
    <w:p w:rsidR="004C2B95" w:rsidRDefault="00300636">
      <w:r>
        <w:rPr>
          <w:bCs/>
        </w:rPr>
        <w:t>说明：</w:t>
      </w:r>
    </w:p>
    <w:p w:rsidR="004C2B95" w:rsidRDefault="00300636">
      <w:r>
        <w:rPr>
          <w:rFonts w:hint="eastAsia"/>
        </w:rPr>
        <w:t>触摸移动中触发此事件。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16</w:t>
      </w:r>
      <w:r>
        <w:t>）</w:t>
      </w:r>
      <w:r>
        <w:t>    touchend</w:t>
      </w:r>
    </w:p>
    <w:p w:rsidR="004C2B95" w:rsidRDefault="00300636">
      <w:r>
        <w:rPr>
          <w:bCs/>
        </w:rPr>
        <w:t>说明：</w:t>
      </w:r>
    </w:p>
    <w:p w:rsidR="004C2B95" w:rsidRDefault="00300636">
      <w:r>
        <w:rPr>
          <w:rFonts w:hint="eastAsia"/>
        </w:rPr>
        <w:t>触摸结束时触发此事件。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17</w:t>
      </w:r>
      <w:r>
        <w:t>）</w:t>
      </w:r>
      <w:r>
        <w:t>    gesturestart</w:t>
      </w:r>
    </w:p>
    <w:p w:rsidR="004C2B95" w:rsidRDefault="00300636">
      <w:r>
        <w:rPr>
          <w:bCs/>
        </w:rPr>
        <w:t>说明：</w:t>
      </w:r>
    </w:p>
    <w:p w:rsidR="004C2B95" w:rsidRDefault="00300636">
      <w:r>
        <w:rPr>
          <w:rFonts w:hint="eastAsia"/>
        </w:rPr>
        <w:t>手势开始时触发此事件。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要求屏幕支持多点触摸，否则无效。目前暂支持手持设备浏览器。</w:t>
      </w:r>
    </w:p>
    <w:p w:rsidR="004C2B95" w:rsidRDefault="00300636">
      <w:r>
        <w:t>（</w:t>
      </w:r>
      <w:r>
        <w:t>18</w:t>
      </w:r>
      <w:r>
        <w:t>）</w:t>
      </w:r>
      <w:r>
        <w:t>    gesturechange</w:t>
      </w:r>
    </w:p>
    <w:p w:rsidR="004C2B95" w:rsidRDefault="00300636">
      <w:r>
        <w:rPr>
          <w:bCs/>
        </w:rPr>
        <w:t>说明：</w:t>
      </w:r>
    </w:p>
    <w:p w:rsidR="004C2B95" w:rsidRDefault="00300636">
      <w:r>
        <w:rPr>
          <w:rFonts w:hint="eastAsia"/>
        </w:rPr>
        <w:t>手势改变时触发此事件。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要求屏幕支持多点触摸，否则无效。目前暂支持手持设备浏览器。</w:t>
      </w:r>
    </w:p>
    <w:p w:rsidR="004C2B95" w:rsidRDefault="00300636">
      <w:r>
        <w:t>（</w:t>
      </w:r>
      <w:r>
        <w:t>19</w:t>
      </w:r>
      <w:r>
        <w:t>）</w:t>
      </w:r>
      <w:r>
        <w:t>    gestureend</w:t>
      </w:r>
    </w:p>
    <w:p w:rsidR="004C2B95" w:rsidRDefault="00300636">
      <w:r>
        <w:rPr>
          <w:bCs/>
        </w:rPr>
        <w:t>说明：</w:t>
      </w:r>
    </w:p>
    <w:p w:rsidR="004C2B95" w:rsidRDefault="00300636">
      <w:r>
        <w:rPr>
          <w:rFonts w:hint="eastAsia"/>
        </w:rPr>
        <w:t>手势结束时触发此事件。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要求屏幕支持多点触摸，否则无效。目前暂支持手持设备浏览器。</w:t>
      </w:r>
    </w:p>
    <w:p w:rsidR="004C2B95" w:rsidRDefault="00300636">
      <w:pPr>
        <w:pStyle w:val="QB2"/>
        <w:spacing w:line="240" w:lineRule="auto"/>
        <w:rPr>
          <w:rFonts w:ascii="黑体" w:hAnsi="Times New Roman"/>
        </w:rPr>
      </w:pPr>
      <w:bookmarkStart w:id="60" w:name="_Toc362533745"/>
      <w:r>
        <w:rPr>
          <w:rFonts w:ascii="黑体" w:hAnsi="Times New Roman" w:hint="eastAsia"/>
        </w:rPr>
        <w:lastRenderedPageBreak/>
        <w:t>MMap.Pixel</w:t>
      </w:r>
      <w:bookmarkEnd w:id="60"/>
    </w:p>
    <w:p w:rsidR="004C2B95" w:rsidRDefault="00300636">
      <w:pPr>
        <w:pStyle w:val="QB3"/>
        <w:tabs>
          <w:tab w:val="left" w:pos="567"/>
        </w:tabs>
        <w:spacing w:line="240" w:lineRule="auto"/>
        <w:rPr>
          <w:rFonts w:ascii="黑体" w:hAnsi="Times New Roman"/>
        </w:rPr>
      </w:pPr>
      <w:bookmarkStart w:id="61" w:name="_Toc362533746"/>
      <w:r>
        <w:rPr>
          <w:rFonts w:ascii="黑体" w:hAnsi="Times New Roman" w:hint="eastAsia"/>
        </w:rPr>
        <w:t>说明</w:t>
      </w:r>
      <w:bookmarkEnd w:id="61"/>
    </w:p>
    <w:p w:rsidR="004C2B95" w:rsidRDefault="00300636">
      <w:pPr>
        <w:ind w:firstLine="420"/>
      </w:pPr>
      <w:r>
        <w:rPr>
          <w:rFonts w:hint="eastAsia"/>
          <w:color w:val="000000"/>
        </w:rPr>
        <w:t>屏幕像素坐标类，该类为基础类。</w:t>
      </w:r>
    </w:p>
    <w:p w:rsidR="004C2B95" w:rsidRDefault="00300636">
      <w:pPr>
        <w:pStyle w:val="QB3"/>
        <w:tabs>
          <w:tab w:val="left" w:pos="567"/>
        </w:tabs>
        <w:spacing w:line="240" w:lineRule="auto"/>
        <w:rPr>
          <w:rFonts w:ascii="黑体" w:hAnsi="Times New Roman"/>
        </w:rPr>
      </w:pPr>
      <w:bookmarkStart w:id="62" w:name="_Toc362533747"/>
      <w:r>
        <w:rPr>
          <w:rFonts w:ascii="黑体" w:hAnsi="Times New Roman" w:hint="eastAsia"/>
        </w:rPr>
        <w:t>构造函数</w:t>
      </w:r>
      <w:bookmarkEnd w:id="62"/>
    </w:p>
    <w:p w:rsidR="004C2B95" w:rsidRDefault="00300636">
      <w:pPr>
        <w:pStyle w:val="QB4"/>
        <w:tabs>
          <w:tab w:val="clear" w:pos="1211"/>
          <w:tab w:val="left" w:pos="567"/>
          <w:tab w:val="left" w:pos="851"/>
        </w:tabs>
        <w:spacing w:line="240" w:lineRule="auto"/>
        <w:ind w:left="1277" w:hanging="1277"/>
        <w:rPr>
          <w:rFonts w:ascii="黑体" w:hAnsi="Times New Roman"/>
        </w:rPr>
      </w:pPr>
      <w:r>
        <w:rPr>
          <w:rFonts w:ascii="黑体" w:hAnsi="Times New Roman"/>
        </w:rPr>
        <w:t>MMap.Pixel(x,y)</w:t>
      </w:r>
    </w:p>
    <w:p w:rsidR="004C2B95" w:rsidRDefault="00300636">
      <w:r>
        <w:rPr>
          <w:bCs/>
        </w:rPr>
        <w:t>说明：</w:t>
      </w:r>
      <w:r>
        <w:rPr>
          <w:rFonts w:hint="eastAsia"/>
        </w:rPr>
        <w:t>根据给定的参数构造一个</w:t>
      </w:r>
      <w:r>
        <w:rPr>
          <w:rFonts w:hint="eastAsia"/>
        </w:rPr>
        <w:t>MMap.Pixel</w:t>
      </w:r>
      <w:r>
        <w:rPr>
          <w:rFonts w:hint="eastAsia"/>
        </w:rPr>
        <w:t>的新实例。</w:t>
      </w:r>
    </w:p>
    <w:p w:rsidR="004C2B95" w:rsidRDefault="00300636">
      <w:r>
        <w:rPr>
          <w:bCs/>
        </w:rPr>
        <w:t>参数：</w:t>
      </w:r>
    </w:p>
    <w:p w:rsidR="004C2B95" w:rsidRDefault="00300636">
      <w:r>
        <w:t>x</w:t>
      </w:r>
    </w:p>
    <w:p w:rsidR="004C2B95" w:rsidRDefault="00300636">
      <w:r>
        <w:rPr>
          <w:rFonts w:hint="eastAsia"/>
        </w:rPr>
        <w:t>说明：横向像素。</w:t>
      </w:r>
    </w:p>
    <w:p w:rsidR="004C2B95" w:rsidRDefault="00300636">
      <w:r>
        <w:rPr>
          <w:rFonts w:hint="eastAsia"/>
        </w:rPr>
        <w:t>类型：</w:t>
      </w:r>
      <w:r>
        <w:rPr>
          <w:rFonts w:hint="eastAsia"/>
        </w:rPr>
        <w:t>Number</w:t>
      </w:r>
    </w:p>
    <w:p w:rsidR="004C2B95" w:rsidRDefault="00300636">
      <w:r>
        <w:t>y</w:t>
      </w:r>
    </w:p>
    <w:p w:rsidR="004C2B95" w:rsidRDefault="00300636">
      <w:r>
        <w:rPr>
          <w:rFonts w:hint="eastAsia"/>
        </w:rPr>
        <w:t>说明：纵向像素。</w:t>
      </w:r>
    </w:p>
    <w:p w:rsidR="004C2B95" w:rsidRDefault="00300636">
      <w:r>
        <w:rPr>
          <w:rFonts w:hint="eastAsia"/>
        </w:rPr>
        <w:t>类型：</w:t>
      </w:r>
      <w:r>
        <w:rPr>
          <w:rFonts w:hint="eastAsia"/>
        </w:rPr>
        <w:t>Number</w:t>
      </w:r>
    </w:p>
    <w:p w:rsidR="004C2B95" w:rsidRDefault="00300636">
      <w:r>
        <w:rPr>
          <w:bCs/>
        </w:rPr>
        <w:t>注释：</w:t>
      </w:r>
      <w:r>
        <w:rPr>
          <w:rFonts w:hint="eastAsia"/>
        </w:rPr>
        <w:t>右下方向为正。</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pixel = new MMap.Pixel(-5,0);</w:t>
            </w:r>
          </w:p>
        </w:tc>
      </w:tr>
    </w:tbl>
    <w:p w:rsidR="004C2B95" w:rsidRDefault="00300636">
      <w:pPr>
        <w:pStyle w:val="QB3"/>
        <w:tabs>
          <w:tab w:val="left" w:pos="567"/>
        </w:tabs>
        <w:spacing w:line="240" w:lineRule="auto"/>
        <w:rPr>
          <w:rFonts w:ascii="黑体" w:hAnsi="Times New Roman"/>
        </w:rPr>
      </w:pPr>
      <w:bookmarkStart w:id="63" w:name="_Toc362533748"/>
      <w:r>
        <w:rPr>
          <w:rFonts w:ascii="黑体" w:hAnsi="Times New Roman" w:hint="eastAsia"/>
        </w:rPr>
        <w:t>属性</w:t>
      </w:r>
      <w:bookmarkEnd w:id="63"/>
    </w:p>
    <w:p w:rsidR="004C2B95" w:rsidRDefault="00300636">
      <w:r>
        <w:t>（</w:t>
      </w:r>
      <w:r>
        <w:t>1</w:t>
      </w:r>
      <w:r>
        <w:t>）</w:t>
      </w:r>
      <w:r>
        <w:t>       x</w:t>
      </w:r>
    </w:p>
    <w:p w:rsidR="004C2B95" w:rsidRDefault="00300636">
      <w:r>
        <w:rPr>
          <w:bCs/>
        </w:rPr>
        <w:t>说明：</w:t>
      </w:r>
      <w:r>
        <w:rPr>
          <w:rFonts w:hint="eastAsia"/>
        </w:rPr>
        <w:t>横向像素。</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r>
        <w:t>（</w:t>
      </w:r>
      <w:r>
        <w:t>2</w:t>
      </w:r>
      <w:r>
        <w:t>）</w:t>
      </w:r>
      <w:r>
        <w:t>       y</w:t>
      </w:r>
    </w:p>
    <w:p w:rsidR="004C2B95" w:rsidRDefault="00300636">
      <w:r>
        <w:rPr>
          <w:bCs/>
        </w:rPr>
        <w:t>说明：</w:t>
      </w:r>
      <w:r>
        <w:rPr>
          <w:rFonts w:hint="eastAsia"/>
        </w:rPr>
        <w:t>纵向像素。</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pixel = new MMap.Pixel(-5,0); </w:t>
            </w:r>
          </w:p>
          <w:p w:rsidR="004C2B95" w:rsidRDefault="00300636">
            <w:r>
              <w:rPr>
                <w:rFonts w:hint="eastAsia"/>
              </w:rPr>
              <w:t>alert(pixel.x+";"+ pixel.y);</w:t>
            </w:r>
          </w:p>
        </w:tc>
      </w:tr>
    </w:tbl>
    <w:p w:rsidR="004C2B95" w:rsidRDefault="00300636">
      <w:pPr>
        <w:pStyle w:val="QB2"/>
        <w:spacing w:line="240" w:lineRule="auto"/>
        <w:rPr>
          <w:rFonts w:ascii="黑体" w:hAnsi="Times New Roman"/>
        </w:rPr>
      </w:pPr>
      <w:bookmarkStart w:id="64" w:name="_Toc362533749"/>
      <w:r>
        <w:rPr>
          <w:rFonts w:ascii="黑体" w:hAnsi="Times New Roman" w:hint="eastAsia"/>
        </w:rPr>
        <w:t>MMap.Size</w:t>
      </w:r>
      <w:bookmarkEnd w:id="64"/>
    </w:p>
    <w:p w:rsidR="004C2B95" w:rsidRDefault="00300636">
      <w:pPr>
        <w:pStyle w:val="QB3"/>
        <w:tabs>
          <w:tab w:val="left" w:pos="567"/>
        </w:tabs>
        <w:spacing w:line="240" w:lineRule="auto"/>
        <w:rPr>
          <w:rFonts w:ascii="黑体" w:hAnsi="Times New Roman"/>
        </w:rPr>
      </w:pPr>
      <w:bookmarkStart w:id="65" w:name="_Toc362533750"/>
      <w:r>
        <w:rPr>
          <w:rFonts w:ascii="黑体" w:hAnsi="Times New Roman" w:hint="eastAsia"/>
        </w:rPr>
        <w:t>说明</w:t>
      </w:r>
      <w:bookmarkEnd w:id="65"/>
    </w:p>
    <w:p w:rsidR="004C2B95" w:rsidRDefault="00300636">
      <w:pPr>
        <w:ind w:firstLine="420"/>
      </w:pPr>
      <w:r>
        <w:rPr>
          <w:rFonts w:hint="eastAsia"/>
          <w:color w:val="000000"/>
        </w:rPr>
        <w:t>矩形容器类，此类为基础类。</w:t>
      </w:r>
    </w:p>
    <w:p w:rsidR="004C2B95" w:rsidRDefault="00300636">
      <w:pPr>
        <w:pStyle w:val="QB3"/>
        <w:tabs>
          <w:tab w:val="left" w:pos="567"/>
        </w:tabs>
        <w:spacing w:line="240" w:lineRule="auto"/>
        <w:rPr>
          <w:rFonts w:ascii="黑体" w:hAnsi="Times New Roman"/>
        </w:rPr>
      </w:pPr>
      <w:bookmarkStart w:id="66" w:name="_Toc362533751"/>
      <w:r>
        <w:rPr>
          <w:rFonts w:ascii="黑体" w:hAnsi="Times New Roman" w:hint="eastAsia"/>
        </w:rPr>
        <w:lastRenderedPageBreak/>
        <w:t>构造函数</w:t>
      </w:r>
      <w:bookmarkEnd w:id="66"/>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67" w:name="_Toc301345540"/>
      <w:r>
        <w:rPr>
          <w:rFonts w:ascii="黑体" w:hAnsi="Times New Roman"/>
        </w:rPr>
        <w:t>MMap.Size</w:t>
      </w:r>
      <w:bookmarkEnd w:id="67"/>
      <w:r>
        <w:rPr>
          <w:rFonts w:ascii="黑体" w:hAnsi="Times New Roman"/>
        </w:rPr>
        <w:t>(width,height)</w:t>
      </w:r>
    </w:p>
    <w:p w:rsidR="004C2B95" w:rsidRDefault="00300636">
      <w:r>
        <w:rPr>
          <w:bCs/>
        </w:rPr>
        <w:t>说明：</w:t>
      </w:r>
      <w:r>
        <w:rPr>
          <w:rFonts w:hint="eastAsia"/>
        </w:rPr>
        <w:t>根据给定的参数构造一个</w:t>
      </w:r>
      <w:r>
        <w:rPr>
          <w:rFonts w:hint="eastAsia"/>
        </w:rPr>
        <w:t>MMap.Size</w:t>
      </w:r>
      <w:r>
        <w:rPr>
          <w:rFonts w:hint="eastAsia"/>
        </w:rPr>
        <w:t>的新实例。</w:t>
      </w:r>
    </w:p>
    <w:p w:rsidR="004C2B95" w:rsidRDefault="00300636">
      <w:r>
        <w:rPr>
          <w:bCs/>
        </w:rPr>
        <w:t>参数：</w:t>
      </w:r>
      <w:r>
        <w:t>width</w:t>
      </w:r>
    </w:p>
    <w:p w:rsidR="004C2B95" w:rsidRDefault="00300636">
      <w:r>
        <w:rPr>
          <w:rFonts w:hint="eastAsia"/>
        </w:rPr>
        <w:t>说明：宽度，单位：像素。</w:t>
      </w:r>
    </w:p>
    <w:p w:rsidR="004C2B95" w:rsidRDefault="00300636">
      <w:r>
        <w:rPr>
          <w:rFonts w:hint="eastAsia"/>
        </w:rPr>
        <w:t>类型：</w:t>
      </w:r>
      <w:r>
        <w:rPr>
          <w:rFonts w:hint="eastAsia"/>
        </w:rPr>
        <w:t>Number</w:t>
      </w:r>
    </w:p>
    <w:p w:rsidR="004C2B95" w:rsidRDefault="00300636">
      <w:r>
        <w:t>  height</w:t>
      </w:r>
    </w:p>
    <w:p w:rsidR="004C2B95" w:rsidRDefault="00300636">
      <w:r>
        <w:rPr>
          <w:rFonts w:hint="eastAsia"/>
        </w:rPr>
        <w:t>说明：高度，单位：像素。</w:t>
      </w:r>
    </w:p>
    <w:p w:rsidR="004C2B95" w:rsidRDefault="00300636">
      <w:r>
        <w:rPr>
          <w:rFonts w:hint="eastAsia"/>
        </w:rPr>
        <w:t>类型：</w:t>
      </w:r>
      <w:r>
        <w:rPr>
          <w:rFonts w:hint="eastAsia"/>
        </w:rPr>
        <w:t>Number</w:t>
      </w:r>
    </w:p>
    <w:p w:rsidR="004C2B95" w:rsidRDefault="00300636">
      <w:r>
        <w:rPr>
          <w:bCs/>
        </w:rPr>
        <w:t>注</w:t>
      </w:r>
      <w:r>
        <w:t>释：</w:t>
      </w:r>
      <w:r>
        <w:rPr>
          <w:rFonts w:hint="eastAsia"/>
        </w:rPr>
        <w:t>无。</w:t>
      </w:r>
    </w:p>
    <w:p w:rsidR="004C2B95" w:rsidRDefault="00300636">
      <w: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size=new MMap.Size(100 ,100);</w:t>
            </w:r>
          </w:p>
        </w:tc>
      </w:tr>
    </w:tbl>
    <w:p w:rsidR="004C2B95" w:rsidRDefault="00300636">
      <w:pPr>
        <w:pStyle w:val="QB3"/>
        <w:tabs>
          <w:tab w:val="left" w:pos="567"/>
        </w:tabs>
        <w:spacing w:line="240" w:lineRule="auto"/>
        <w:rPr>
          <w:rFonts w:ascii="黑体" w:hAnsi="Times New Roman"/>
        </w:rPr>
      </w:pPr>
      <w:bookmarkStart w:id="68" w:name="_Toc362533752"/>
      <w:r>
        <w:rPr>
          <w:rFonts w:ascii="黑体" w:hAnsi="Times New Roman" w:hint="eastAsia"/>
        </w:rPr>
        <w:t>属性</w:t>
      </w:r>
      <w:bookmarkEnd w:id="68"/>
    </w:p>
    <w:p w:rsidR="004C2B95" w:rsidRDefault="00300636">
      <w:bookmarkStart w:id="69" w:name="_Toc301345542"/>
      <w:r>
        <w:t>（</w:t>
      </w:r>
      <w:r>
        <w:t>1</w:t>
      </w:r>
      <w:r>
        <w:t>）</w:t>
      </w:r>
      <w:r>
        <w:t>       width</w:t>
      </w:r>
      <w:bookmarkEnd w:id="69"/>
    </w:p>
    <w:p w:rsidR="004C2B95" w:rsidRDefault="00300636">
      <w:r>
        <w:rPr>
          <w:bCs/>
        </w:rPr>
        <w:t>说明：</w:t>
      </w:r>
      <w:r>
        <w:rPr>
          <w:rFonts w:hint="eastAsia"/>
        </w:rPr>
        <w:t>宽度，单位：像素。</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bookmarkStart w:id="70" w:name="_Toc301345543"/>
      <w:r>
        <w:t>（</w:t>
      </w:r>
      <w:r>
        <w:t>2</w:t>
      </w:r>
      <w:r>
        <w:t>）</w:t>
      </w:r>
      <w:r>
        <w:t>       height</w:t>
      </w:r>
      <w:bookmarkEnd w:id="70"/>
    </w:p>
    <w:p w:rsidR="004C2B95" w:rsidRDefault="00300636">
      <w:r>
        <w:rPr>
          <w:bCs/>
        </w:rPr>
        <w:t>说明：</w:t>
      </w:r>
      <w:r>
        <w:rPr>
          <w:rFonts w:hint="eastAsia"/>
        </w:rPr>
        <w:t>高度，单位：像素。</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pPr>
        <w:pStyle w:val="QB2"/>
        <w:spacing w:line="240" w:lineRule="auto"/>
        <w:rPr>
          <w:rFonts w:ascii="黑体" w:hAnsi="Times New Roman"/>
        </w:rPr>
      </w:pPr>
      <w:bookmarkStart w:id="71" w:name="_Toc362533753"/>
      <w:r>
        <w:rPr>
          <w:rFonts w:ascii="黑体" w:hAnsi="Times New Roman" w:hint="eastAsia"/>
        </w:rPr>
        <w:t>MMap.LngLat</w:t>
      </w:r>
      <w:bookmarkEnd w:id="71"/>
    </w:p>
    <w:p w:rsidR="004C2B95" w:rsidRDefault="00300636">
      <w:pPr>
        <w:pStyle w:val="QB3"/>
        <w:tabs>
          <w:tab w:val="left" w:pos="567"/>
        </w:tabs>
        <w:spacing w:line="240" w:lineRule="auto"/>
        <w:rPr>
          <w:rFonts w:ascii="黑体" w:hAnsi="Times New Roman"/>
        </w:rPr>
      </w:pPr>
      <w:bookmarkStart w:id="72" w:name="_Toc362533754"/>
      <w:r>
        <w:rPr>
          <w:rFonts w:ascii="黑体" w:hAnsi="Times New Roman" w:hint="eastAsia"/>
        </w:rPr>
        <w:t>说明</w:t>
      </w:r>
      <w:bookmarkEnd w:id="72"/>
    </w:p>
    <w:p w:rsidR="004C2B95" w:rsidRDefault="00300636">
      <w:r>
        <w:rPr>
          <w:rFonts w:hint="eastAsia"/>
          <w:color w:val="000000"/>
        </w:rPr>
        <w:t>地理坐标类，此类为基础类。</w:t>
      </w:r>
    </w:p>
    <w:p w:rsidR="004C2B95" w:rsidRDefault="00300636">
      <w:pPr>
        <w:pStyle w:val="QB3"/>
        <w:tabs>
          <w:tab w:val="left" w:pos="567"/>
        </w:tabs>
        <w:spacing w:line="240" w:lineRule="auto"/>
        <w:rPr>
          <w:rFonts w:ascii="黑体" w:hAnsi="Times New Roman"/>
        </w:rPr>
      </w:pPr>
      <w:bookmarkStart w:id="73" w:name="_Toc362533755"/>
      <w:r>
        <w:rPr>
          <w:rFonts w:ascii="黑体" w:hAnsi="Times New Roman" w:hint="eastAsia"/>
        </w:rPr>
        <w:t>构造函数</w:t>
      </w:r>
      <w:bookmarkEnd w:id="73"/>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74" w:name="_Toc301345569"/>
      <w:r>
        <w:rPr>
          <w:rFonts w:ascii="黑体" w:hAnsi="Times New Roman"/>
        </w:rPr>
        <w:t>MMap.LngLat</w:t>
      </w:r>
      <w:bookmarkEnd w:id="74"/>
      <w:r>
        <w:rPr>
          <w:rFonts w:ascii="黑体" w:hAnsi="Times New Roman"/>
        </w:rPr>
        <w:t>(lng,lat)</w:t>
      </w:r>
    </w:p>
    <w:p w:rsidR="004C2B95" w:rsidRDefault="00300636">
      <w:r>
        <w:rPr>
          <w:bCs/>
        </w:rPr>
        <w:t>说明：</w:t>
      </w:r>
      <w:r>
        <w:rPr>
          <w:rFonts w:hint="eastAsia"/>
        </w:rPr>
        <w:t>根据给定的参数构造一个</w:t>
      </w:r>
      <w:r>
        <w:rPr>
          <w:rFonts w:hint="eastAsia"/>
        </w:rPr>
        <w:t>MMap.LngLat</w:t>
      </w:r>
      <w:r>
        <w:rPr>
          <w:rFonts w:hint="eastAsia"/>
        </w:rPr>
        <w:t>的新实例。</w:t>
      </w:r>
    </w:p>
    <w:p w:rsidR="004C2B95" w:rsidRDefault="00300636">
      <w:r>
        <w:rPr>
          <w:bCs/>
        </w:rPr>
        <w:t>参数：</w:t>
      </w:r>
      <w:r>
        <w:t>lng</w:t>
      </w:r>
    </w:p>
    <w:p w:rsidR="004C2B95" w:rsidRDefault="00300636">
      <w:r>
        <w:rPr>
          <w:rFonts w:hint="eastAsia"/>
        </w:rPr>
        <w:t>说明：经度。</w:t>
      </w:r>
    </w:p>
    <w:p w:rsidR="004C2B95" w:rsidRDefault="00300636">
      <w:r>
        <w:rPr>
          <w:rFonts w:hint="eastAsia"/>
        </w:rPr>
        <w:t>类型：</w:t>
      </w:r>
      <w:r>
        <w:rPr>
          <w:rFonts w:hint="eastAsia"/>
        </w:rPr>
        <w:t>Number</w:t>
      </w:r>
    </w:p>
    <w:p w:rsidR="004C2B95" w:rsidRDefault="00300636">
      <w:r>
        <w:t>  lat</w:t>
      </w:r>
    </w:p>
    <w:p w:rsidR="004C2B95" w:rsidRDefault="00300636">
      <w:r>
        <w:rPr>
          <w:rFonts w:hint="eastAsia"/>
        </w:rPr>
        <w:t>说明：纬度。</w:t>
      </w:r>
    </w:p>
    <w:p w:rsidR="004C2B95" w:rsidRDefault="00300636">
      <w:r>
        <w:rPr>
          <w:rFonts w:hint="eastAsia"/>
        </w:rPr>
        <w:t>类型：</w:t>
      </w:r>
      <w:r>
        <w:rPr>
          <w:rFonts w:hint="eastAsia"/>
        </w:rPr>
        <w:t>Number</w:t>
      </w:r>
    </w:p>
    <w:p w:rsidR="004C2B95" w:rsidRDefault="00300636">
      <w:r>
        <w:rPr>
          <w:bCs/>
        </w:rPr>
        <w:t>注释：</w:t>
      </w:r>
      <w:r>
        <w:rPr>
          <w:rFonts w:hint="eastAsia"/>
        </w:rPr>
        <w:t>无。</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lastRenderedPageBreak/>
              <w:t>var lnglat=new MMap.LngLat(116.39825820922851 ,36.904600759441024);</w:t>
            </w:r>
          </w:p>
        </w:tc>
      </w:tr>
    </w:tbl>
    <w:p w:rsidR="004C2B95" w:rsidRDefault="00300636">
      <w:pPr>
        <w:pStyle w:val="QB3"/>
        <w:tabs>
          <w:tab w:val="left" w:pos="567"/>
        </w:tabs>
        <w:spacing w:line="240" w:lineRule="auto"/>
        <w:rPr>
          <w:rFonts w:ascii="黑体" w:hAnsi="Times New Roman"/>
        </w:rPr>
      </w:pPr>
      <w:bookmarkStart w:id="75" w:name="_Toc362533756"/>
      <w:r>
        <w:rPr>
          <w:rFonts w:ascii="黑体" w:hAnsi="Times New Roman" w:hint="eastAsia"/>
        </w:rPr>
        <w:t>属性</w:t>
      </w:r>
      <w:bookmarkEnd w:id="75"/>
    </w:p>
    <w:p w:rsidR="004C2B95" w:rsidRDefault="00300636">
      <w:bookmarkStart w:id="76" w:name="_Toc301345571"/>
      <w:r>
        <w:t>（</w:t>
      </w:r>
      <w:r>
        <w:t>1</w:t>
      </w:r>
      <w:r>
        <w:t>）</w:t>
      </w:r>
      <w:r>
        <w:t>       lng</w:t>
      </w:r>
      <w:bookmarkEnd w:id="76"/>
    </w:p>
    <w:p w:rsidR="004C2B95" w:rsidRDefault="00300636">
      <w:r>
        <w:rPr>
          <w:bCs/>
        </w:rPr>
        <w:t>说明：</w:t>
      </w:r>
      <w:r>
        <w:rPr>
          <w:rFonts w:hint="eastAsia"/>
        </w:rPr>
        <w:t>经度。</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bookmarkStart w:id="77" w:name="_Toc301345572"/>
      <w:r>
        <w:t>（</w:t>
      </w:r>
      <w:r>
        <w:t>2</w:t>
      </w:r>
      <w:r>
        <w:t>）</w:t>
      </w:r>
      <w:r>
        <w:t>       lat</w:t>
      </w:r>
      <w:bookmarkEnd w:id="77"/>
    </w:p>
    <w:p w:rsidR="004C2B95" w:rsidRDefault="00300636">
      <w:r>
        <w:rPr>
          <w:bCs/>
        </w:rPr>
        <w:t>说明：</w:t>
      </w:r>
      <w:r>
        <w:rPr>
          <w:rFonts w:hint="eastAsia"/>
        </w:rPr>
        <w:t>纬度。</w:t>
      </w:r>
    </w:p>
    <w:p w:rsidR="004C2B95" w:rsidRDefault="00300636">
      <w:r>
        <w:rPr>
          <w:bCs/>
        </w:rPr>
        <w:t>类型：</w:t>
      </w:r>
      <w:r>
        <w:rPr>
          <w:rFonts w:hint="eastAsia"/>
        </w:rPr>
        <w:t>Number</w:t>
      </w:r>
    </w:p>
    <w:p w:rsidR="004C2B95" w:rsidRDefault="00300636">
      <w:r>
        <w:rPr>
          <w:bCs/>
        </w:rPr>
        <w:t>注释：</w:t>
      </w:r>
      <w:r>
        <w:rPr>
          <w:rFonts w:hint="eastAsia"/>
        </w:rPr>
        <w:t>无。</w:t>
      </w:r>
    </w:p>
    <w:p w:rsidR="004C2B95" w:rsidRDefault="00300636">
      <w:pPr>
        <w:pStyle w:val="QB2"/>
        <w:spacing w:line="240" w:lineRule="auto"/>
        <w:rPr>
          <w:rFonts w:ascii="黑体" w:hAnsi="Times New Roman"/>
        </w:rPr>
      </w:pPr>
      <w:bookmarkStart w:id="78" w:name="_Toc362533757"/>
      <w:r>
        <w:rPr>
          <w:rFonts w:ascii="黑体" w:hAnsi="Times New Roman" w:hint="eastAsia"/>
        </w:rPr>
        <w:t>MMap.Bounds</w:t>
      </w:r>
      <w:bookmarkEnd w:id="78"/>
    </w:p>
    <w:p w:rsidR="004C2B95" w:rsidRDefault="00300636">
      <w:pPr>
        <w:pStyle w:val="QB3"/>
        <w:tabs>
          <w:tab w:val="left" w:pos="567"/>
        </w:tabs>
        <w:spacing w:line="240" w:lineRule="auto"/>
        <w:rPr>
          <w:rFonts w:ascii="黑体" w:hAnsi="Times New Roman"/>
        </w:rPr>
      </w:pPr>
      <w:bookmarkStart w:id="79" w:name="_Toc362533758"/>
      <w:r>
        <w:rPr>
          <w:rFonts w:ascii="黑体" w:hAnsi="Times New Roman" w:hint="eastAsia"/>
        </w:rPr>
        <w:t>说明</w:t>
      </w:r>
      <w:bookmarkEnd w:id="79"/>
    </w:p>
    <w:p w:rsidR="004C2B95" w:rsidRDefault="00300636">
      <w:pPr>
        <w:ind w:firstLine="420"/>
      </w:pPr>
      <w:r>
        <w:rPr>
          <w:rFonts w:hint="eastAsia"/>
          <w:color w:val="000000"/>
        </w:rPr>
        <w:t>经纬度坐标矩形区域类。通过矩形的西南、东北角经纬度坐标，确定经纬度范围。此类为基础类。</w:t>
      </w:r>
    </w:p>
    <w:p w:rsidR="004C2B95" w:rsidRDefault="00300636">
      <w:pPr>
        <w:pStyle w:val="QB3"/>
        <w:tabs>
          <w:tab w:val="left" w:pos="567"/>
        </w:tabs>
        <w:spacing w:line="240" w:lineRule="auto"/>
        <w:rPr>
          <w:rFonts w:ascii="黑体" w:hAnsi="Times New Roman"/>
        </w:rPr>
      </w:pPr>
      <w:bookmarkStart w:id="80" w:name="_Toc362533759"/>
      <w:r>
        <w:rPr>
          <w:rFonts w:ascii="黑体" w:hAnsi="Times New Roman" w:hint="eastAsia"/>
        </w:rPr>
        <w:t>构造函数</w:t>
      </w:r>
      <w:bookmarkEnd w:id="80"/>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81" w:name="_Toc301345585"/>
      <w:r>
        <w:rPr>
          <w:rFonts w:ascii="黑体" w:hAnsi="Times New Roman"/>
        </w:rPr>
        <w:t>MMap.Bounds(sw,ne)</w:t>
      </w:r>
      <w:bookmarkEnd w:id="81"/>
    </w:p>
    <w:p w:rsidR="004C2B95" w:rsidRDefault="00300636">
      <w:pPr>
        <w:rPr>
          <w:bCs/>
        </w:rPr>
      </w:pPr>
      <w:bookmarkStart w:id="82" w:name="_Toc300908197"/>
      <w:r>
        <w:t>说明：</w:t>
      </w:r>
      <w:bookmarkEnd w:id="82"/>
      <w:r>
        <w:rPr>
          <w:rFonts w:hint="eastAsia"/>
          <w:bCs/>
        </w:rPr>
        <w:t>根据给定的参数构造一个</w:t>
      </w:r>
      <w:r>
        <w:rPr>
          <w:rFonts w:hint="eastAsia"/>
          <w:bCs/>
        </w:rPr>
        <w:t>MMap.Bounds</w:t>
      </w:r>
      <w:r>
        <w:rPr>
          <w:rFonts w:hint="eastAsia"/>
          <w:bCs/>
        </w:rPr>
        <w:t>的新实例。</w:t>
      </w:r>
    </w:p>
    <w:p w:rsidR="004C2B95" w:rsidRDefault="00300636">
      <w:pPr>
        <w:rPr>
          <w:bCs/>
        </w:rPr>
      </w:pPr>
      <w:r>
        <w:t>参数：</w:t>
      </w:r>
    </w:p>
    <w:p w:rsidR="004C2B95" w:rsidRDefault="00300636">
      <w:pPr>
        <w:pStyle w:val="12"/>
        <w:numPr>
          <w:ilvl w:val="0"/>
          <w:numId w:val="15"/>
        </w:numPr>
        <w:ind w:firstLineChars="0"/>
        <w:rPr>
          <w:bCs/>
        </w:rPr>
      </w:pPr>
      <w:r>
        <w:rPr>
          <w:bCs/>
        </w:rPr>
        <w:t>sw</w:t>
      </w:r>
    </w:p>
    <w:p w:rsidR="004C2B95" w:rsidRDefault="00300636">
      <w:pPr>
        <w:rPr>
          <w:bCs/>
        </w:rPr>
      </w:pPr>
      <w:r>
        <w:rPr>
          <w:rFonts w:hint="eastAsia"/>
          <w:bCs/>
        </w:rPr>
        <w:t>说明：矩形西南角经纬度坐标。</w:t>
      </w:r>
    </w:p>
    <w:p w:rsidR="004C2B95" w:rsidRDefault="00300636">
      <w:pPr>
        <w:rPr>
          <w:bCs/>
        </w:rPr>
      </w:pPr>
      <w:r>
        <w:rPr>
          <w:rFonts w:hint="eastAsia"/>
          <w:bCs/>
        </w:rPr>
        <w:t>类型：</w:t>
      </w:r>
      <w:r>
        <w:rPr>
          <w:rFonts w:hint="eastAsia"/>
          <w:bCs/>
        </w:rPr>
        <w:t>MMap.LngLat</w:t>
      </w:r>
    </w:p>
    <w:p w:rsidR="004C2B95" w:rsidRDefault="00300636">
      <w:pPr>
        <w:pStyle w:val="12"/>
        <w:numPr>
          <w:ilvl w:val="0"/>
          <w:numId w:val="15"/>
        </w:numPr>
        <w:ind w:firstLineChars="0"/>
        <w:rPr>
          <w:bCs/>
        </w:rPr>
      </w:pPr>
      <w:r>
        <w:rPr>
          <w:bCs/>
        </w:rPr>
        <w:t>ne</w:t>
      </w:r>
    </w:p>
    <w:p w:rsidR="004C2B95" w:rsidRDefault="00300636">
      <w:pPr>
        <w:rPr>
          <w:bCs/>
        </w:rPr>
      </w:pPr>
      <w:r>
        <w:rPr>
          <w:rFonts w:hint="eastAsia"/>
          <w:bCs/>
        </w:rPr>
        <w:t>说明：矩形东北角经纬度坐标。</w:t>
      </w:r>
    </w:p>
    <w:p w:rsidR="004C2B95" w:rsidRDefault="00300636">
      <w:pPr>
        <w:rPr>
          <w:bCs/>
        </w:rPr>
      </w:pPr>
      <w:r>
        <w:rPr>
          <w:rFonts w:hint="eastAsia"/>
          <w:bCs/>
        </w:rPr>
        <w:t>类型：</w:t>
      </w:r>
      <w:r>
        <w:rPr>
          <w:rFonts w:hint="eastAsia"/>
          <w:bCs/>
        </w:rPr>
        <w:t>MMap.LngLat</w:t>
      </w:r>
    </w:p>
    <w:p w:rsidR="004C2B95" w:rsidRDefault="00300636">
      <w:pPr>
        <w:rPr>
          <w:bCs/>
        </w:rPr>
      </w:pPr>
      <w:r>
        <w:t>注释：</w:t>
      </w:r>
      <w:r>
        <w:rPr>
          <w:rFonts w:hint="eastAsia"/>
          <w:bCs/>
        </w:rPr>
        <w:t>无。</w:t>
      </w:r>
    </w:p>
    <w:p w:rsidR="004C2B95" w:rsidRDefault="00300636">
      <w:pPr>
        <w:rPr>
          <w:bCs/>
        </w:rPr>
      </w:pPr>
      <w:r>
        <w:t>示例：</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var bounds=new </w:t>
            </w:r>
          </w:p>
          <w:p w:rsidR="004C2B95" w:rsidRDefault="00300636">
            <w:pPr>
              <w:rPr>
                <w:bCs/>
              </w:rPr>
            </w:pPr>
            <w:r>
              <w:rPr>
                <w:rFonts w:hint="eastAsia"/>
                <w:bCs/>
              </w:rPr>
              <w:t>MMap.Bounds(new MMap.LngLat(116.22848510742187, 39.810382171956206),</w:t>
            </w:r>
          </w:p>
          <w:p w:rsidR="004C2B95" w:rsidRDefault="00300636">
            <w:pPr>
              <w:rPr>
                <w:bCs/>
              </w:rPr>
            </w:pPr>
            <w:r>
              <w:rPr>
                <w:rFonts w:hint="eastAsia"/>
                <w:bCs/>
              </w:rPr>
              <w:t xml:space="preserve">new MMap.LngLat(116.56631469726562, 40.00815750046493)); </w:t>
            </w:r>
          </w:p>
          <w:p w:rsidR="004C2B95" w:rsidRDefault="00300636">
            <w:pPr>
              <w:rPr>
                <w:bCs/>
              </w:rPr>
            </w:pPr>
            <w:r>
              <w:rPr>
                <w:rFonts w:hint="eastAsia"/>
                <w:bCs/>
              </w:rPr>
              <w:t> </w:t>
            </w:r>
          </w:p>
          <w:p w:rsidR="004C2B95" w:rsidRDefault="00300636">
            <w:pPr>
              <w:rPr>
                <w:bCs/>
              </w:rPr>
            </w:pPr>
            <w:r>
              <w:rPr>
                <w:rFonts w:hint="eastAsia"/>
                <w:bCs/>
              </w:rPr>
              <w:t>alert(bounds.southwest.lng+";"+bounds.southwest.lat+";"+bounds.northeast.lng+";"+bounds.northeast.lat);</w:t>
            </w:r>
          </w:p>
        </w:tc>
      </w:tr>
    </w:tbl>
    <w:p w:rsidR="004C2B95" w:rsidRDefault="00300636">
      <w:pPr>
        <w:pStyle w:val="QB3"/>
        <w:tabs>
          <w:tab w:val="left" w:pos="567"/>
        </w:tabs>
        <w:spacing w:line="240" w:lineRule="auto"/>
        <w:rPr>
          <w:rFonts w:ascii="黑体" w:hAnsi="Times New Roman"/>
        </w:rPr>
      </w:pPr>
      <w:bookmarkStart w:id="83" w:name="_Toc362533760"/>
      <w:r>
        <w:rPr>
          <w:rFonts w:ascii="黑体" w:hAnsi="Times New Roman" w:hint="eastAsia"/>
        </w:rPr>
        <w:t>属性</w:t>
      </w:r>
      <w:bookmarkEnd w:id="83"/>
    </w:p>
    <w:p w:rsidR="004C2B95" w:rsidRDefault="00300636">
      <w:pPr>
        <w:rPr>
          <w:bCs/>
        </w:rPr>
      </w:pPr>
      <w:bookmarkStart w:id="84" w:name="_Toc301345587"/>
      <w:r>
        <w:rPr>
          <w:bCs/>
        </w:rPr>
        <w:t>（</w:t>
      </w:r>
      <w:r>
        <w:rPr>
          <w:bCs/>
        </w:rPr>
        <w:t>1</w:t>
      </w:r>
      <w:r>
        <w:rPr>
          <w:bCs/>
        </w:rPr>
        <w:t>）</w:t>
      </w:r>
      <w:r>
        <w:rPr>
          <w:bCs/>
        </w:rPr>
        <w:t>       southwest</w:t>
      </w:r>
      <w:bookmarkEnd w:id="84"/>
    </w:p>
    <w:p w:rsidR="004C2B95" w:rsidRDefault="00300636">
      <w:pPr>
        <w:rPr>
          <w:bCs/>
        </w:rPr>
      </w:pPr>
      <w:r>
        <w:t>说明：</w:t>
      </w:r>
      <w:r>
        <w:rPr>
          <w:rFonts w:hint="eastAsia"/>
          <w:bCs/>
        </w:rPr>
        <w:t>矩形西南角经纬度坐标。</w:t>
      </w:r>
    </w:p>
    <w:p w:rsidR="004C2B95" w:rsidRDefault="00300636">
      <w:pPr>
        <w:rPr>
          <w:bCs/>
        </w:rPr>
      </w:pPr>
      <w:r>
        <w:lastRenderedPageBreak/>
        <w:t>类型：</w:t>
      </w:r>
      <w:r>
        <w:rPr>
          <w:rFonts w:hint="eastAsia"/>
          <w:bCs/>
        </w:rPr>
        <w:t>MMap.LngLat</w:t>
      </w:r>
    </w:p>
    <w:p w:rsidR="004C2B95" w:rsidRDefault="00300636">
      <w:pPr>
        <w:rPr>
          <w:bCs/>
        </w:rPr>
      </w:pPr>
      <w:r>
        <w:t>注释：</w:t>
      </w:r>
      <w:r>
        <w:rPr>
          <w:rFonts w:hint="eastAsia"/>
          <w:bCs/>
        </w:rPr>
        <w:t>无。</w:t>
      </w:r>
    </w:p>
    <w:p w:rsidR="004C2B95" w:rsidRDefault="00300636">
      <w:pPr>
        <w:rPr>
          <w:bCs/>
        </w:rPr>
      </w:pPr>
      <w:bookmarkStart w:id="85" w:name="_Toc301345588"/>
      <w:r>
        <w:rPr>
          <w:bCs/>
        </w:rPr>
        <w:t>（</w:t>
      </w:r>
      <w:r>
        <w:rPr>
          <w:bCs/>
        </w:rPr>
        <w:t>2</w:t>
      </w:r>
      <w:r>
        <w:rPr>
          <w:bCs/>
        </w:rPr>
        <w:t>）</w:t>
      </w:r>
      <w:r>
        <w:rPr>
          <w:bCs/>
        </w:rPr>
        <w:t>       northeast</w:t>
      </w:r>
      <w:bookmarkEnd w:id="85"/>
    </w:p>
    <w:p w:rsidR="004C2B95" w:rsidRDefault="00300636">
      <w:pPr>
        <w:rPr>
          <w:bCs/>
        </w:rPr>
      </w:pPr>
      <w:r>
        <w:t>说明：</w:t>
      </w:r>
      <w:r>
        <w:rPr>
          <w:rFonts w:hint="eastAsia"/>
          <w:bCs/>
        </w:rPr>
        <w:t>矩形东北角经纬度坐标。</w:t>
      </w:r>
    </w:p>
    <w:p w:rsidR="004C2B95" w:rsidRDefault="00300636">
      <w:pPr>
        <w:rPr>
          <w:bCs/>
        </w:rPr>
      </w:pPr>
      <w:r>
        <w:t>类型：</w:t>
      </w:r>
      <w:r>
        <w:rPr>
          <w:rFonts w:hint="eastAsia"/>
          <w:bCs/>
        </w:rPr>
        <w:t>MMap.LngLat</w:t>
      </w:r>
    </w:p>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rPr>
          <w:rFonts w:hint="eastAsia"/>
          <w:bCs/>
        </w:rPr>
        <w:t>假设</w:t>
      </w:r>
      <w:r>
        <w:rPr>
          <w:rFonts w:hint="eastAsia"/>
          <w:bCs/>
        </w:rPr>
        <w:t>bounds</w:t>
      </w:r>
      <w:r>
        <w:rPr>
          <w:rFonts w:hint="eastAsia"/>
          <w:bCs/>
        </w:rPr>
        <w:t>为已经实例化的</w:t>
      </w:r>
      <w:r>
        <w:rPr>
          <w:rFonts w:hint="eastAsia"/>
          <w:bCs/>
        </w:rPr>
        <w:t>MMap.Bounds</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bounds.southwest= new MMap.LngLat(116, 39);</w:t>
            </w:r>
          </w:p>
          <w:p w:rsidR="004C2B95" w:rsidRDefault="00300636">
            <w:pPr>
              <w:rPr>
                <w:bCs/>
              </w:rPr>
            </w:pPr>
            <w:r>
              <w:rPr>
                <w:rFonts w:hint="eastAsia"/>
                <w:bCs/>
              </w:rPr>
              <w:t>bounds.northeast= new MMap.LngLat(116.56, 40.00815);</w:t>
            </w:r>
          </w:p>
          <w:p w:rsidR="004C2B95" w:rsidRDefault="00300636">
            <w:pPr>
              <w:rPr>
                <w:bCs/>
              </w:rPr>
            </w:pPr>
            <w:r>
              <w:rPr>
                <w:rFonts w:hint="eastAsia"/>
                <w:bCs/>
              </w:rPr>
              <w:t>alert(bounds.southwest.lng+";"+bounds.southwest.lat+";"+</w:t>
            </w:r>
          </w:p>
          <w:p w:rsidR="004C2B95" w:rsidRDefault="00300636">
            <w:pPr>
              <w:rPr>
                <w:bCs/>
              </w:rPr>
            </w:pPr>
            <w:r>
              <w:rPr>
                <w:rFonts w:hint="eastAsia"/>
                <w:bCs/>
              </w:rPr>
              <w:t>bounds.northeast.lng+";"+bounds.northeast.lat);</w:t>
            </w:r>
          </w:p>
        </w:tc>
      </w:tr>
    </w:tbl>
    <w:p w:rsidR="004C2B95" w:rsidRDefault="00300636">
      <w:pPr>
        <w:pStyle w:val="QB2"/>
        <w:spacing w:line="240" w:lineRule="auto"/>
        <w:rPr>
          <w:rFonts w:ascii="黑体" w:hAnsi="Times New Roman"/>
        </w:rPr>
      </w:pPr>
      <w:bookmarkStart w:id="86" w:name="_Toc362533761"/>
      <w:r>
        <w:rPr>
          <w:rFonts w:ascii="黑体" w:hAnsi="Times New Roman" w:hint="eastAsia"/>
        </w:rPr>
        <w:t>MMap.TileLayer</w:t>
      </w:r>
      <w:bookmarkEnd w:id="86"/>
    </w:p>
    <w:p w:rsidR="004C2B95" w:rsidRDefault="00300636">
      <w:pPr>
        <w:pStyle w:val="QB3"/>
        <w:tabs>
          <w:tab w:val="left" w:pos="567"/>
        </w:tabs>
        <w:spacing w:line="240" w:lineRule="auto"/>
        <w:rPr>
          <w:rFonts w:ascii="黑体" w:hAnsi="Times New Roman"/>
        </w:rPr>
      </w:pPr>
      <w:bookmarkStart w:id="87" w:name="_Toc362533762"/>
      <w:r>
        <w:rPr>
          <w:rFonts w:ascii="黑体" w:hAnsi="Times New Roman" w:hint="eastAsia"/>
        </w:rPr>
        <w:t>说明</w:t>
      </w:r>
      <w:bookmarkEnd w:id="87"/>
    </w:p>
    <w:p w:rsidR="004C2B95" w:rsidRDefault="00300636">
      <w:pPr>
        <w:ind w:firstLine="420"/>
        <w:rPr>
          <w:color w:val="000000"/>
        </w:rPr>
      </w:pPr>
      <w:r>
        <w:rPr>
          <w:rFonts w:hint="eastAsia"/>
          <w:color w:val="000000"/>
        </w:rPr>
        <w:t>切片图层类，该类为基础类。</w:t>
      </w:r>
    </w:p>
    <w:p w:rsidR="004C2B95" w:rsidRDefault="00300636">
      <w:pPr>
        <w:pStyle w:val="QB3"/>
        <w:tabs>
          <w:tab w:val="left" w:pos="567"/>
        </w:tabs>
        <w:spacing w:line="240" w:lineRule="auto"/>
        <w:rPr>
          <w:rFonts w:ascii="黑体" w:hAnsi="Times New Roman"/>
        </w:rPr>
      </w:pPr>
      <w:bookmarkStart w:id="88" w:name="_Toc362533763"/>
      <w:r>
        <w:rPr>
          <w:rFonts w:ascii="黑体" w:hAnsi="Times New Roman" w:hint="eastAsia"/>
        </w:rPr>
        <w:t>构造函数</w:t>
      </w:r>
      <w:bookmarkEnd w:id="88"/>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89" w:name="_Toc301345593"/>
      <w:r>
        <w:rPr>
          <w:rFonts w:ascii="黑体" w:hAnsi="Times New Roman"/>
        </w:rPr>
        <w:t>MMap.TileLayer(tileLayerOption)</w:t>
      </w:r>
      <w:bookmarkEnd w:id="89"/>
    </w:p>
    <w:p w:rsidR="004C2B95" w:rsidRDefault="00300636">
      <w:pPr>
        <w:rPr>
          <w:bCs/>
        </w:rPr>
      </w:pPr>
      <w:r>
        <w:t>说明：</w:t>
      </w:r>
      <w:r>
        <w:rPr>
          <w:rFonts w:hint="eastAsia"/>
          <w:bCs/>
        </w:rPr>
        <w:t>根据给定的参数构造一个</w:t>
      </w:r>
      <w:r>
        <w:rPr>
          <w:rFonts w:hint="eastAsia"/>
          <w:bCs/>
        </w:rPr>
        <w:t>MMap.TileLayer</w:t>
      </w:r>
      <w:r>
        <w:rPr>
          <w:rFonts w:hint="eastAsia"/>
          <w:bCs/>
        </w:rPr>
        <w:t>的新实例。</w:t>
      </w:r>
    </w:p>
    <w:p w:rsidR="004C2B95" w:rsidRDefault="00300636">
      <w:pPr>
        <w:rPr>
          <w:bCs/>
        </w:rPr>
      </w:pPr>
      <w:r>
        <w:t>参数：</w:t>
      </w:r>
    </w:p>
    <w:p w:rsidR="004C2B95" w:rsidRDefault="00300636">
      <w:pPr>
        <w:rPr>
          <w:bCs/>
        </w:rPr>
      </w:pPr>
      <w:r>
        <w:rPr>
          <w:rFonts w:hint="eastAsia"/>
          <w:bCs/>
        </w:rPr>
        <w:t>tileLayerOption</w:t>
      </w:r>
    </w:p>
    <w:p w:rsidR="004C2B95" w:rsidRDefault="00300636">
      <w:pPr>
        <w:rPr>
          <w:bCs/>
        </w:rPr>
      </w:pPr>
      <w:r>
        <w:rPr>
          <w:rFonts w:hint="eastAsia"/>
          <w:bCs/>
        </w:rPr>
        <w:t>说明：切片图层初始化时的参数选项。</w:t>
      </w:r>
      <w:r>
        <w:rPr>
          <w:rFonts w:hint="eastAsia"/>
          <w:bCs/>
        </w:rPr>
        <w:t>tileLayerOption</w:t>
      </w:r>
      <w:r>
        <w:rPr>
          <w:rFonts w:hint="eastAsia"/>
          <w:bCs/>
        </w:rPr>
        <w:t>为可选参数，包括</w:t>
      </w:r>
      <w:r>
        <w:rPr>
          <w:rFonts w:hint="eastAsia"/>
          <w:bCs/>
        </w:rPr>
        <w:t>id</w:t>
      </w:r>
      <w:r>
        <w:rPr>
          <w:rFonts w:hint="eastAsia"/>
          <w:bCs/>
        </w:rPr>
        <w:t>、</w:t>
      </w:r>
      <w:r>
        <w:rPr>
          <w:rFonts w:hint="eastAsia"/>
          <w:bCs/>
        </w:rPr>
        <w:t>tileSize</w:t>
      </w:r>
      <w:r>
        <w:rPr>
          <w:rFonts w:hint="eastAsia"/>
          <w:bCs/>
        </w:rPr>
        <w:t>、</w:t>
      </w:r>
      <w:r>
        <w:rPr>
          <w:rFonts w:hint="eastAsia"/>
          <w:bCs/>
        </w:rPr>
        <w:t>tileUrl</w:t>
      </w:r>
      <w:r>
        <w:rPr>
          <w:rFonts w:hint="eastAsia"/>
          <w:bCs/>
        </w:rPr>
        <w:t>、</w:t>
      </w:r>
      <w:r>
        <w:rPr>
          <w:rFonts w:hint="eastAsia"/>
          <w:bCs/>
        </w:rPr>
        <w:t>getTileUrl</w:t>
      </w:r>
      <w:r>
        <w:rPr>
          <w:rFonts w:hint="eastAsia"/>
          <w:bCs/>
        </w:rPr>
        <w:t>选项，所有选项均可选。</w:t>
      </w:r>
    </w:p>
    <w:p w:rsidR="004C2B95" w:rsidRDefault="00300636">
      <w:pPr>
        <w:rPr>
          <w:bCs/>
        </w:rPr>
      </w:pPr>
      <w:r>
        <w:rPr>
          <w:rFonts w:hint="eastAsia"/>
          <w:bCs/>
        </w:rPr>
        <w:t>类型：</w:t>
      </w:r>
      <w:r>
        <w:rPr>
          <w:rFonts w:hint="eastAsia"/>
          <w:bCs/>
        </w:rPr>
        <w:t>Object</w:t>
      </w:r>
    </w:p>
    <w:p w:rsidR="004C2B95" w:rsidRDefault="00300636">
      <w:pPr>
        <w:rPr>
          <w:bCs/>
        </w:rPr>
      </w:pPr>
      <w:bookmarkStart w:id="90" w:name="_Toc301345595"/>
      <w:r>
        <w:rPr>
          <w:bCs/>
        </w:rPr>
        <w:t>  id</w:t>
      </w:r>
      <w:bookmarkEnd w:id="90"/>
    </w:p>
    <w:p w:rsidR="004C2B95" w:rsidRDefault="00300636">
      <w:pPr>
        <w:rPr>
          <w:bCs/>
        </w:rPr>
      </w:pPr>
      <w:r>
        <w:t>说明：</w:t>
      </w:r>
      <w:r>
        <w:rPr>
          <w:bCs/>
        </w:rPr>
        <w:t>图层</w:t>
      </w:r>
      <w:r>
        <w:rPr>
          <w:bCs/>
        </w:rPr>
        <w:t>ID</w:t>
      </w:r>
      <w:r>
        <w:rPr>
          <w:bCs/>
        </w:rPr>
        <w:t>。</w:t>
      </w:r>
    </w:p>
    <w:p w:rsidR="004C2B95" w:rsidRDefault="00300636">
      <w:pPr>
        <w:rPr>
          <w:bCs/>
        </w:rPr>
      </w:pPr>
      <w:r>
        <w:t>类型：</w:t>
      </w:r>
      <w:r>
        <w:rPr>
          <w:bCs/>
        </w:rPr>
        <w:t>String</w:t>
      </w:r>
    </w:p>
    <w:p w:rsidR="004C2B95" w:rsidRDefault="00300636">
      <w:pPr>
        <w:rPr>
          <w:bCs/>
        </w:rPr>
      </w:pPr>
      <w:r>
        <w:t>注释：</w:t>
      </w:r>
      <w:r>
        <w:rPr>
          <w:bCs/>
        </w:rPr>
        <w:t>无。</w:t>
      </w:r>
    </w:p>
    <w:p w:rsidR="004C2B95" w:rsidRDefault="00300636">
      <w:pPr>
        <w:rPr>
          <w:bCs/>
        </w:rPr>
      </w:pPr>
      <w:bookmarkStart w:id="91" w:name="_Toc301345596"/>
      <w:r>
        <w:rPr>
          <w:bCs/>
        </w:rPr>
        <w:t>  tileSize</w:t>
      </w:r>
      <w:bookmarkEnd w:id="91"/>
    </w:p>
    <w:p w:rsidR="004C2B95" w:rsidRDefault="00300636">
      <w:pPr>
        <w:rPr>
          <w:bCs/>
        </w:rPr>
      </w:pPr>
      <w:r>
        <w:t>说明：</w:t>
      </w:r>
      <w:r>
        <w:rPr>
          <w:bCs/>
        </w:rPr>
        <w:t>切片的大小。</w:t>
      </w:r>
    </w:p>
    <w:p w:rsidR="004C2B95" w:rsidRDefault="00300636">
      <w:pPr>
        <w:rPr>
          <w:bCs/>
        </w:rPr>
      </w:pPr>
      <w:r>
        <w:t>类型：</w:t>
      </w:r>
      <w:r>
        <w:rPr>
          <w:bCs/>
        </w:rPr>
        <w:t>Number</w:t>
      </w:r>
    </w:p>
    <w:p w:rsidR="004C2B95" w:rsidRDefault="00300636">
      <w:pPr>
        <w:rPr>
          <w:bCs/>
        </w:rPr>
      </w:pPr>
      <w:r>
        <w:t>取值：</w:t>
      </w:r>
    </w:p>
    <w:p w:rsidR="004C2B95" w:rsidRDefault="00300636">
      <w:pPr>
        <w:rPr>
          <w:bCs/>
        </w:rPr>
      </w:pPr>
      <w:r>
        <w:rPr>
          <w:bCs/>
        </w:rPr>
        <w:t>256</w:t>
      </w:r>
      <w:r>
        <w:rPr>
          <w:bCs/>
        </w:rPr>
        <w:t>，表示切片大小为</w:t>
      </w:r>
      <w:r>
        <w:rPr>
          <w:bCs/>
        </w:rPr>
        <w:t>256*256</w:t>
      </w:r>
    </w:p>
    <w:p w:rsidR="004C2B95" w:rsidRDefault="00300636">
      <w:pPr>
        <w:rPr>
          <w:bCs/>
        </w:rPr>
      </w:pPr>
      <w:r>
        <w:rPr>
          <w:bCs/>
        </w:rPr>
        <w:t>128</w:t>
      </w:r>
      <w:r>
        <w:rPr>
          <w:bCs/>
        </w:rPr>
        <w:t>，表示切片大小为</w:t>
      </w:r>
      <w:r>
        <w:rPr>
          <w:bCs/>
        </w:rPr>
        <w:t>128*128</w:t>
      </w:r>
    </w:p>
    <w:p w:rsidR="004C2B95" w:rsidRDefault="00300636">
      <w:pPr>
        <w:rPr>
          <w:bCs/>
        </w:rPr>
      </w:pPr>
      <w:r>
        <w:rPr>
          <w:bCs/>
        </w:rPr>
        <w:t>64</w:t>
      </w:r>
      <w:r>
        <w:rPr>
          <w:bCs/>
        </w:rPr>
        <w:t>，表示切片大小为</w:t>
      </w:r>
      <w:r>
        <w:rPr>
          <w:bCs/>
        </w:rPr>
        <w:t>64*64</w:t>
      </w:r>
    </w:p>
    <w:p w:rsidR="004C2B95" w:rsidRDefault="00300636">
      <w:pPr>
        <w:rPr>
          <w:bCs/>
        </w:rPr>
      </w:pPr>
      <w:r>
        <w:t>注释：</w:t>
      </w:r>
      <w:r>
        <w:rPr>
          <w:bCs/>
        </w:rPr>
        <w:t>无。</w:t>
      </w:r>
    </w:p>
    <w:p w:rsidR="004C2B95" w:rsidRDefault="00300636">
      <w:pPr>
        <w:rPr>
          <w:bCs/>
        </w:rPr>
      </w:pPr>
      <w:bookmarkStart w:id="92" w:name="_Toc301345597"/>
      <w:r>
        <w:rPr>
          <w:bCs/>
        </w:rPr>
        <w:t>  tileUrl</w:t>
      </w:r>
      <w:bookmarkEnd w:id="92"/>
    </w:p>
    <w:p w:rsidR="004C2B95" w:rsidRDefault="00300636">
      <w:pPr>
        <w:rPr>
          <w:bCs/>
        </w:rPr>
      </w:pPr>
      <w:bookmarkStart w:id="93" w:name="_Toc301345598"/>
      <w:r>
        <w:t>说明：</w:t>
      </w:r>
      <w:r>
        <w:rPr>
          <w:bCs/>
        </w:rPr>
        <w:t>取图地址。</w:t>
      </w:r>
      <w:bookmarkEnd w:id="93"/>
    </w:p>
    <w:p w:rsidR="004C2B95" w:rsidRDefault="00300636">
      <w:pPr>
        <w:rPr>
          <w:bCs/>
        </w:rPr>
      </w:pPr>
      <w:r>
        <w:t>类型：</w:t>
      </w:r>
      <w:r>
        <w:rPr>
          <w:bCs/>
        </w:rPr>
        <w:t>String</w:t>
      </w:r>
    </w:p>
    <w:p w:rsidR="004C2B95" w:rsidRDefault="00300636">
      <w:pPr>
        <w:rPr>
          <w:bCs/>
        </w:rPr>
      </w:pPr>
      <w:r>
        <w:t>注释：</w:t>
      </w:r>
      <w:r>
        <w:rPr>
          <w:bCs/>
        </w:rPr>
        <w:t>无。</w:t>
      </w:r>
    </w:p>
    <w:p w:rsidR="004C2B95" w:rsidRDefault="00300636">
      <w:pPr>
        <w:rPr>
          <w:bCs/>
        </w:rPr>
      </w:pPr>
      <w:r>
        <w:rPr>
          <w:bCs/>
        </w:rPr>
        <w:lastRenderedPageBreak/>
        <w:t>  getTileUrl</w:t>
      </w:r>
    </w:p>
    <w:p w:rsidR="004C2B95" w:rsidRDefault="00300636">
      <w:pPr>
        <w:rPr>
          <w:bCs/>
        </w:rPr>
      </w:pPr>
      <w:r>
        <w:t>说明：</w:t>
      </w:r>
      <w:r>
        <w:rPr>
          <w:bCs/>
        </w:rPr>
        <w:t>取图地址。</w:t>
      </w:r>
    </w:p>
    <w:p w:rsidR="004C2B95" w:rsidRDefault="00300636">
      <w:pPr>
        <w:rPr>
          <w:bCs/>
        </w:rPr>
      </w:pPr>
      <w:r>
        <w:t>类型：</w:t>
      </w:r>
      <w:r>
        <w:rPr>
          <w:bCs/>
        </w:rPr>
        <w:t>function(x,y,z)</w:t>
      </w:r>
    </w:p>
    <w:p w:rsidR="004C2B95" w:rsidRDefault="00300636">
      <w:pPr>
        <w:rPr>
          <w:bCs/>
        </w:rPr>
      </w:pPr>
      <w:r>
        <w:t>注释：</w:t>
      </w:r>
      <w:r>
        <w:rPr>
          <w:bCs/>
        </w:rPr>
        <w:t>无。</w:t>
      </w:r>
    </w:p>
    <w:p w:rsidR="004C2B95" w:rsidRDefault="00300636">
      <w:pPr>
        <w:rPr>
          <w:bCs/>
        </w:rPr>
      </w:pPr>
      <w:r>
        <w:t>注释：</w:t>
      </w:r>
      <w:r>
        <w:rPr>
          <w:rFonts w:hint="eastAsia"/>
          <w:bCs/>
        </w:rPr>
        <w:t>无。</w:t>
      </w:r>
    </w:p>
    <w:p w:rsidR="004C2B95" w:rsidRDefault="00300636">
      <w:pPr>
        <w:rPr>
          <w:bCs/>
        </w:rPr>
      </w:pPr>
      <w:r>
        <w:t>示例：</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tilelayer=new MMap.TileLayer();</w:t>
            </w:r>
          </w:p>
          <w:p w:rsidR="004C2B95" w:rsidRDefault="00300636">
            <w:pPr>
              <w:rPr>
                <w:bCs/>
              </w:rPr>
            </w:pPr>
            <w:r>
              <w:rPr>
                <w:rFonts w:hint="eastAsia"/>
                <w:bCs/>
              </w:rPr>
              <w:t>tilelayer={id:"tile",tileUrl: "http://tm.mapabc.com/trafficengine/mapabc/traffictile?v=1.0&amp;t=1&amp;x=[x]&amp;y=[y]&amp;zoom=[z]",getTileUrl:function(x,y,z){return "http://tm.mapabc.com/trafficengine/mapabc/traffictile?v=1.0&amp;t=1&amp;x="+x+"&amp;y="+y+"&amp;zoom="+(17-z);}}</w:t>
            </w:r>
          </w:p>
          <w:p w:rsidR="004C2B95" w:rsidRDefault="00300636">
            <w:pPr>
              <w:rPr>
                <w:bCs/>
              </w:rPr>
            </w:pPr>
            <w:r>
              <w:rPr>
                <w:rFonts w:hint="eastAsia"/>
                <w:bCs/>
              </w:rPr>
              <w:t> </w:t>
            </w:r>
          </w:p>
          <w:p w:rsidR="004C2B95" w:rsidRDefault="00300636">
            <w:pPr>
              <w:rPr>
                <w:bCs/>
              </w:rPr>
            </w:pPr>
            <w:r>
              <w:rPr>
                <w:rFonts w:hint="eastAsia"/>
                <w:bCs/>
              </w:rPr>
              <w:t>mapObj.addLayer(tilelayer);</w:t>
            </w:r>
          </w:p>
        </w:tc>
      </w:tr>
    </w:tbl>
    <w:p w:rsidR="004C2B95" w:rsidRDefault="00300636">
      <w:pPr>
        <w:pStyle w:val="QB2"/>
        <w:spacing w:line="240" w:lineRule="auto"/>
        <w:rPr>
          <w:rFonts w:ascii="黑体" w:hAnsi="Times New Roman"/>
        </w:rPr>
      </w:pPr>
      <w:bookmarkStart w:id="94" w:name="_Toc362533764"/>
      <w:r>
        <w:rPr>
          <w:rFonts w:ascii="黑体" w:hAnsi="Times New Roman" w:hint="eastAsia"/>
        </w:rPr>
        <w:t>MMap.Marker</w:t>
      </w:r>
      <w:bookmarkEnd w:id="94"/>
    </w:p>
    <w:p w:rsidR="004C2B95" w:rsidRDefault="00300636">
      <w:pPr>
        <w:pStyle w:val="QB3"/>
        <w:tabs>
          <w:tab w:val="left" w:pos="567"/>
        </w:tabs>
        <w:spacing w:line="240" w:lineRule="auto"/>
        <w:rPr>
          <w:rFonts w:ascii="黑体" w:hAnsi="Times New Roman"/>
        </w:rPr>
      </w:pPr>
      <w:bookmarkStart w:id="95" w:name="_Toc362533765"/>
      <w:r>
        <w:rPr>
          <w:rFonts w:ascii="黑体" w:hAnsi="Times New Roman" w:hint="eastAsia"/>
        </w:rPr>
        <w:t>说明</w:t>
      </w:r>
      <w:bookmarkEnd w:id="95"/>
    </w:p>
    <w:p w:rsidR="004C2B95" w:rsidRDefault="00300636">
      <w:pPr>
        <w:ind w:firstLine="420"/>
        <w:rPr>
          <w:color w:val="000000"/>
        </w:rPr>
      </w:pPr>
      <w:r>
        <w:rPr>
          <w:rFonts w:hint="eastAsia"/>
          <w:color w:val="000000"/>
        </w:rPr>
        <w:t>点标注类，用于集成处理</w:t>
      </w:r>
      <w:r>
        <w:rPr>
          <w:rFonts w:hint="eastAsia"/>
          <w:color w:val="000000"/>
        </w:rPr>
        <w:t>Tip</w:t>
      </w:r>
      <w:r>
        <w:rPr>
          <w:rFonts w:hint="eastAsia"/>
          <w:color w:val="000000"/>
        </w:rPr>
        <w:t>、</w:t>
      </w:r>
      <w:r>
        <w:rPr>
          <w:rFonts w:hint="eastAsia"/>
          <w:color w:val="000000"/>
        </w:rPr>
        <w:t>Icon</w:t>
      </w:r>
      <w:r>
        <w:rPr>
          <w:rFonts w:hint="eastAsia"/>
          <w:color w:val="000000"/>
        </w:rPr>
        <w:t>、</w:t>
      </w:r>
      <w:r>
        <w:rPr>
          <w:rFonts w:hint="eastAsia"/>
          <w:color w:val="000000"/>
        </w:rPr>
        <w:t>Label</w:t>
      </w:r>
      <w:r>
        <w:rPr>
          <w:rFonts w:hint="eastAsia"/>
          <w:color w:val="000000"/>
        </w:rPr>
        <w:t>等事务，它的实例为点标注覆盖物。</w:t>
      </w:r>
    </w:p>
    <w:p w:rsidR="004C2B95" w:rsidRDefault="00300636">
      <w:pPr>
        <w:pStyle w:val="QB3"/>
        <w:tabs>
          <w:tab w:val="left" w:pos="567"/>
        </w:tabs>
        <w:spacing w:line="240" w:lineRule="auto"/>
        <w:rPr>
          <w:rFonts w:ascii="黑体" w:hAnsi="Times New Roman"/>
        </w:rPr>
      </w:pPr>
      <w:bookmarkStart w:id="96" w:name="_Toc362533766"/>
      <w:r>
        <w:rPr>
          <w:rFonts w:ascii="黑体" w:hAnsi="Times New Roman" w:hint="eastAsia"/>
        </w:rPr>
        <w:t>构造函数</w:t>
      </w:r>
      <w:bookmarkEnd w:id="96"/>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97" w:name="_Toc300922654"/>
      <w:r>
        <w:rPr>
          <w:rFonts w:ascii="黑体" w:hAnsi="Times New Roman"/>
        </w:rPr>
        <w:t>MMap.Marker(markerOption)</w:t>
      </w:r>
      <w:bookmarkEnd w:id="97"/>
    </w:p>
    <w:p w:rsidR="004C2B95" w:rsidRDefault="00300636">
      <w:pPr>
        <w:rPr>
          <w:bCs/>
        </w:rPr>
      </w:pPr>
      <w:r>
        <w:t>说明：</w:t>
      </w:r>
    </w:p>
    <w:p w:rsidR="004C2B95" w:rsidRDefault="00300636">
      <w:pPr>
        <w:rPr>
          <w:bCs/>
        </w:rPr>
      </w:pPr>
      <w:r>
        <w:rPr>
          <w:rFonts w:hint="eastAsia"/>
          <w:bCs/>
        </w:rPr>
        <w:t>根据给定的参数构造一个</w:t>
      </w:r>
      <w:r>
        <w:rPr>
          <w:rFonts w:hint="eastAsia"/>
          <w:bCs/>
        </w:rPr>
        <w:t>MMap.Marker</w:t>
      </w:r>
      <w:r>
        <w:rPr>
          <w:rFonts w:hint="eastAsia"/>
          <w:bCs/>
        </w:rPr>
        <w:t>的新实例。</w:t>
      </w:r>
    </w:p>
    <w:p w:rsidR="004C2B95" w:rsidRDefault="00300636">
      <w:pPr>
        <w:rPr>
          <w:bCs/>
        </w:rPr>
      </w:pPr>
      <w:r>
        <w:t>参数：</w:t>
      </w:r>
    </w:p>
    <w:p w:rsidR="004C2B95" w:rsidRDefault="00300636">
      <w:pPr>
        <w:rPr>
          <w:bCs/>
        </w:rPr>
      </w:pPr>
      <w:r>
        <w:rPr>
          <w:rFonts w:hint="eastAsia"/>
          <w:bCs/>
        </w:rPr>
        <w:t>markerOption</w:t>
      </w:r>
    </w:p>
    <w:p w:rsidR="004C2B95" w:rsidRDefault="00300636">
      <w:pPr>
        <w:rPr>
          <w:bCs/>
        </w:rPr>
      </w:pPr>
      <w:r>
        <w:rPr>
          <w:rFonts w:hint="eastAsia"/>
          <w:bCs/>
        </w:rPr>
        <w:t>说明：点标注初始化时的参数选项。</w:t>
      </w:r>
      <w:r>
        <w:rPr>
          <w:rFonts w:hint="eastAsia"/>
          <w:bCs/>
        </w:rPr>
        <w:t>markerOption</w:t>
      </w:r>
      <w:r>
        <w:rPr>
          <w:rFonts w:hint="eastAsia"/>
          <w:bCs/>
        </w:rPr>
        <w:t>为可选参数，包括</w:t>
      </w:r>
      <w:r>
        <w:rPr>
          <w:rFonts w:hint="eastAsia"/>
          <w:bCs/>
        </w:rPr>
        <w:t>id</w:t>
      </w:r>
      <w:r>
        <w:rPr>
          <w:rFonts w:hint="eastAsia"/>
          <w:bCs/>
        </w:rPr>
        <w:t>、</w:t>
      </w:r>
      <w:r>
        <w:rPr>
          <w:rFonts w:hint="eastAsia"/>
          <w:bCs/>
        </w:rPr>
        <w:t>position</w:t>
      </w:r>
      <w:r>
        <w:rPr>
          <w:rFonts w:hint="eastAsia"/>
          <w:bCs/>
        </w:rPr>
        <w:t>、</w:t>
      </w:r>
      <w:r>
        <w:rPr>
          <w:rFonts w:hint="eastAsia"/>
          <w:bCs/>
        </w:rPr>
        <w:t>offset</w:t>
      </w:r>
      <w:r>
        <w:rPr>
          <w:rFonts w:hint="eastAsia"/>
          <w:bCs/>
        </w:rPr>
        <w:t>、</w:t>
      </w:r>
      <w:r>
        <w:rPr>
          <w:rFonts w:hint="eastAsia"/>
          <w:bCs/>
        </w:rPr>
        <w:t>icon</w:t>
      </w:r>
      <w:r>
        <w:rPr>
          <w:rFonts w:hint="eastAsia"/>
          <w:bCs/>
        </w:rPr>
        <w:t>、</w:t>
      </w:r>
      <w:r>
        <w:rPr>
          <w:rFonts w:hint="eastAsia"/>
          <w:bCs/>
        </w:rPr>
        <w:t>content</w:t>
      </w:r>
      <w:r>
        <w:rPr>
          <w:rFonts w:hint="eastAsia"/>
          <w:bCs/>
        </w:rPr>
        <w:t>、</w:t>
      </w:r>
      <w:r>
        <w:rPr>
          <w:rFonts w:hint="eastAsia"/>
          <w:bCs/>
        </w:rPr>
        <w:t>shap</w:t>
      </w:r>
      <w:r>
        <w:rPr>
          <w:rFonts w:hint="eastAsia"/>
          <w:bCs/>
        </w:rPr>
        <w:t>、</w:t>
      </w:r>
      <w:r>
        <w:rPr>
          <w:rFonts w:hint="eastAsia"/>
          <w:bCs/>
        </w:rPr>
        <w:t>draggable</w:t>
      </w:r>
      <w:r>
        <w:rPr>
          <w:rFonts w:hint="eastAsia"/>
          <w:bCs/>
        </w:rPr>
        <w:t>、</w:t>
      </w:r>
      <w:r>
        <w:rPr>
          <w:rFonts w:hint="eastAsia"/>
          <w:bCs/>
        </w:rPr>
        <w:t>cursor</w:t>
      </w:r>
      <w:r>
        <w:rPr>
          <w:rFonts w:hint="eastAsia"/>
          <w:bCs/>
        </w:rPr>
        <w:t>、</w:t>
      </w:r>
      <w:r>
        <w:rPr>
          <w:rFonts w:hint="eastAsia"/>
          <w:bCs/>
        </w:rPr>
        <w:t>visible</w:t>
      </w:r>
      <w:r>
        <w:rPr>
          <w:rFonts w:hint="eastAsia"/>
          <w:bCs/>
        </w:rPr>
        <w:t>、</w:t>
      </w:r>
      <w:r>
        <w:rPr>
          <w:rFonts w:hint="eastAsia"/>
          <w:bCs/>
        </w:rPr>
        <w:t>autoRotation</w:t>
      </w:r>
      <w:r>
        <w:rPr>
          <w:rFonts w:hint="eastAsia"/>
          <w:bCs/>
        </w:rPr>
        <w:t>选项，所有选项均为可选。</w:t>
      </w:r>
    </w:p>
    <w:p w:rsidR="004C2B95" w:rsidRDefault="00300636">
      <w:pPr>
        <w:rPr>
          <w:bCs/>
        </w:rPr>
      </w:pPr>
      <w:r>
        <w:rPr>
          <w:rFonts w:hint="eastAsia"/>
          <w:bCs/>
        </w:rPr>
        <w:t>类型：</w:t>
      </w:r>
      <w:r>
        <w:rPr>
          <w:rFonts w:hint="eastAsia"/>
          <w:bCs/>
        </w:rPr>
        <w:t>Object</w:t>
      </w:r>
    </w:p>
    <w:p w:rsidR="004C2B95" w:rsidRDefault="00300636">
      <w:pPr>
        <w:pStyle w:val="12"/>
        <w:numPr>
          <w:ilvl w:val="0"/>
          <w:numId w:val="16"/>
        </w:numPr>
        <w:ind w:firstLineChars="0"/>
        <w:rPr>
          <w:bCs/>
        </w:rPr>
      </w:pPr>
      <w:bookmarkStart w:id="98" w:name="_Toc301345352"/>
      <w:r>
        <w:t>id</w:t>
      </w:r>
      <w:bookmarkEnd w:id="98"/>
    </w:p>
    <w:p w:rsidR="004C2B95" w:rsidRDefault="00300636">
      <w:pPr>
        <w:rPr>
          <w:bCs/>
        </w:rPr>
      </w:pPr>
      <w:r>
        <w:rPr>
          <w:bCs/>
        </w:rPr>
        <w:t>说明：对象的编号，也是对象的唯一标识。</w:t>
      </w:r>
    </w:p>
    <w:p w:rsidR="004C2B95" w:rsidRDefault="00300636">
      <w:pPr>
        <w:rPr>
          <w:bCs/>
        </w:rPr>
      </w:pPr>
      <w:r>
        <w:rPr>
          <w:bCs/>
        </w:rPr>
        <w:t>类型：</w:t>
      </w:r>
      <w:r>
        <w:rPr>
          <w:bCs/>
        </w:rPr>
        <w:t>Number/String</w:t>
      </w:r>
    </w:p>
    <w:p w:rsidR="004C2B95" w:rsidRDefault="00300636">
      <w:pPr>
        <w:rPr>
          <w:bCs/>
        </w:rPr>
      </w:pPr>
      <w:r>
        <w:rPr>
          <w:bCs/>
        </w:rPr>
        <w:t>注释：无。</w:t>
      </w:r>
    </w:p>
    <w:p w:rsidR="004C2B95" w:rsidRDefault="00300636">
      <w:pPr>
        <w:pStyle w:val="12"/>
        <w:numPr>
          <w:ilvl w:val="0"/>
          <w:numId w:val="16"/>
        </w:numPr>
        <w:ind w:firstLineChars="0"/>
        <w:rPr>
          <w:bCs/>
        </w:rPr>
      </w:pPr>
      <w:bookmarkStart w:id="99" w:name="_Toc301345353"/>
      <w:r>
        <w:t>position</w:t>
      </w:r>
      <w:bookmarkEnd w:id="99"/>
    </w:p>
    <w:p w:rsidR="004C2B95" w:rsidRDefault="00300636">
      <w:pPr>
        <w:rPr>
          <w:bCs/>
        </w:rPr>
      </w:pPr>
      <w:r>
        <w:rPr>
          <w:bCs/>
        </w:rPr>
        <w:t>说明：对象的经纬度位置，即基点。</w:t>
      </w:r>
    </w:p>
    <w:p w:rsidR="004C2B95" w:rsidRDefault="00300636">
      <w:pPr>
        <w:rPr>
          <w:bCs/>
        </w:rPr>
      </w:pPr>
      <w:r>
        <w:rPr>
          <w:bCs/>
        </w:rPr>
        <w:t>类型：</w:t>
      </w:r>
      <w:r>
        <w:rPr>
          <w:bCs/>
        </w:rPr>
        <w:t>MMap.LngLat</w:t>
      </w:r>
    </w:p>
    <w:p w:rsidR="004C2B95" w:rsidRDefault="00300636">
      <w:pPr>
        <w:rPr>
          <w:bCs/>
        </w:rPr>
      </w:pPr>
      <w:r>
        <w:rPr>
          <w:bCs/>
        </w:rPr>
        <w:t>注释：无。</w:t>
      </w:r>
    </w:p>
    <w:p w:rsidR="004C2B95" w:rsidRDefault="00300636">
      <w:pPr>
        <w:pStyle w:val="12"/>
        <w:numPr>
          <w:ilvl w:val="0"/>
          <w:numId w:val="16"/>
        </w:numPr>
        <w:ind w:firstLineChars="0"/>
        <w:rPr>
          <w:bCs/>
        </w:rPr>
      </w:pPr>
      <w:bookmarkStart w:id="100" w:name="_Toc301345354"/>
      <w:r>
        <w:t>offset</w:t>
      </w:r>
      <w:bookmarkEnd w:id="100"/>
    </w:p>
    <w:p w:rsidR="004C2B95" w:rsidRDefault="00300636">
      <w:pPr>
        <w:rPr>
          <w:bCs/>
        </w:rPr>
      </w:pPr>
      <w:r>
        <w:rPr>
          <w:bCs/>
        </w:rPr>
        <w:t>说明：对象相对于基点的偏移量。</w:t>
      </w:r>
    </w:p>
    <w:p w:rsidR="004C2B95" w:rsidRDefault="00300636">
      <w:pPr>
        <w:rPr>
          <w:bCs/>
        </w:rPr>
      </w:pPr>
      <w:r>
        <w:rPr>
          <w:bCs/>
        </w:rPr>
        <w:t>类型：</w:t>
      </w:r>
      <w:r>
        <w:rPr>
          <w:bCs/>
        </w:rPr>
        <w:t>MMap.Pixel</w:t>
      </w:r>
    </w:p>
    <w:p w:rsidR="004C2B95" w:rsidRDefault="00300636">
      <w:pPr>
        <w:rPr>
          <w:bCs/>
        </w:rPr>
      </w:pPr>
      <w:r>
        <w:rPr>
          <w:bCs/>
        </w:rPr>
        <w:t>注释：无。</w:t>
      </w:r>
    </w:p>
    <w:p w:rsidR="004C2B95" w:rsidRDefault="00300636">
      <w:pPr>
        <w:pStyle w:val="12"/>
        <w:numPr>
          <w:ilvl w:val="0"/>
          <w:numId w:val="16"/>
        </w:numPr>
        <w:ind w:firstLineChars="0"/>
        <w:rPr>
          <w:bCs/>
        </w:rPr>
      </w:pPr>
      <w:bookmarkStart w:id="101" w:name="_Toc301345356"/>
      <w:r>
        <w:t>icon</w:t>
      </w:r>
      <w:bookmarkEnd w:id="101"/>
    </w:p>
    <w:p w:rsidR="004C2B95" w:rsidRDefault="00300636">
      <w:pPr>
        <w:rPr>
          <w:bCs/>
        </w:rPr>
      </w:pPr>
      <w:r>
        <w:rPr>
          <w:bCs/>
        </w:rPr>
        <w:lastRenderedPageBreak/>
        <w:t>说明：复杂图标支持。</w:t>
      </w:r>
    </w:p>
    <w:p w:rsidR="004C2B95" w:rsidRDefault="00300636">
      <w:pPr>
        <w:rPr>
          <w:bCs/>
        </w:rPr>
      </w:pPr>
      <w:r>
        <w:rPr>
          <w:bCs/>
        </w:rPr>
        <w:t>类型：</w:t>
      </w:r>
      <w:r>
        <w:rPr>
          <w:bCs/>
        </w:rPr>
        <w:t xml:space="preserve">String/MMap.Icon </w:t>
      </w:r>
    </w:p>
    <w:p w:rsidR="004C2B95" w:rsidRDefault="00300636">
      <w:pPr>
        <w:rPr>
          <w:bCs/>
        </w:rPr>
      </w:pPr>
      <w:r>
        <w:rPr>
          <w:bCs/>
        </w:rPr>
        <w:t>注释：</w:t>
      </w:r>
    </w:p>
    <w:p w:rsidR="004C2B95" w:rsidRDefault="00300636">
      <w:pPr>
        <w:rPr>
          <w:bCs/>
        </w:rPr>
      </w:pPr>
      <w:r>
        <w:rPr>
          <w:bCs/>
        </w:rPr>
        <w:t>值为图标的路径描述或</w:t>
      </w:r>
      <w:r>
        <w:rPr>
          <w:bCs/>
        </w:rPr>
        <w:t xml:space="preserve">MMap.Icon </w:t>
      </w:r>
      <w:r>
        <w:rPr>
          <w:bCs/>
        </w:rPr>
        <w:t>对象。</w:t>
      </w:r>
    </w:p>
    <w:p w:rsidR="004C2B95" w:rsidRDefault="00300636">
      <w:pPr>
        <w:pStyle w:val="12"/>
        <w:numPr>
          <w:ilvl w:val="0"/>
          <w:numId w:val="16"/>
        </w:numPr>
        <w:ind w:firstLineChars="0"/>
        <w:rPr>
          <w:bCs/>
        </w:rPr>
      </w:pPr>
      <w:bookmarkStart w:id="102" w:name="_Toc301345357"/>
      <w:r>
        <w:t>content</w:t>
      </w:r>
      <w:bookmarkEnd w:id="102"/>
    </w:p>
    <w:p w:rsidR="004C2B95" w:rsidRDefault="00300636">
      <w:pPr>
        <w:rPr>
          <w:bCs/>
        </w:rPr>
      </w:pPr>
      <w:r>
        <w:rPr>
          <w:bCs/>
        </w:rPr>
        <w:t>说明：自定义</w:t>
      </w:r>
      <w:r>
        <w:rPr>
          <w:bCs/>
        </w:rPr>
        <w:t>marker</w:t>
      </w:r>
      <w:r>
        <w:rPr>
          <w:bCs/>
        </w:rPr>
        <w:t>内容，为</w:t>
      </w:r>
      <w:r>
        <w:rPr>
          <w:bCs/>
        </w:rPr>
        <w:t>HTML</w:t>
      </w:r>
      <w:r>
        <w:rPr>
          <w:bCs/>
        </w:rPr>
        <w:t>字符串或</w:t>
      </w:r>
      <w:r>
        <w:rPr>
          <w:bCs/>
        </w:rPr>
        <w:t>DOM</w:t>
      </w:r>
      <w:r>
        <w:rPr>
          <w:bCs/>
        </w:rPr>
        <w:t>对象。</w:t>
      </w:r>
    </w:p>
    <w:p w:rsidR="004C2B95" w:rsidRDefault="00300636">
      <w:pPr>
        <w:rPr>
          <w:bCs/>
        </w:rPr>
      </w:pPr>
      <w:r>
        <w:rPr>
          <w:bCs/>
        </w:rPr>
        <w:t>类型：</w:t>
      </w:r>
      <w:r>
        <w:rPr>
          <w:bCs/>
        </w:rPr>
        <w:t>String/htmlDOM</w:t>
      </w:r>
    </w:p>
    <w:p w:rsidR="004C2B95" w:rsidRDefault="00300636">
      <w:pPr>
        <w:rPr>
          <w:bCs/>
        </w:rPr>
      </w:pPr>
      <w:r>
        <w:rPr>
          <w:bCs/>
        </w:rPr>
        <w:t>注释：</w:t>
      </w:r>
    </w:p>
    <w:p w:rsidR="004C2B95" w:rsidRDefault="00300636">
      <w:pPr>
        <w:rPr>
          <w:bCs/>
        </w:rPr>
      </w:pPr>
      <w:r>
        <w:rPr>
          <w:bCs/>
        </w:rPr>
        <w:t>content</w:t>
      </w:r>
      <w:r>
        <w:rPr>
          <w:bCs/>
        </w:rPr>
        <w:t>选项的优先级别高于</w:t>
      </w:r>
      <w:r>
        <w:rPr>
          <w:bCs/>
        </w:rPr>
        <w:t>icon</w:t>
      </w:r>
      <w:r>
        <w:rPr>
          <w:bCs/>
        </w:rPr>
        <w:t>。</w:t>
      </w:r>
    </w:p>
    <w:p w:rsidR="004C2B95" w:rsidRDefault="00300636">
      <w:pPr>
        <w:pStyle w:val="12"/>
        <w:numPr>
          <w:ilvl w:val="0"/>
          <w:numId w:val="16"/>
        </w:numPr>
        <w:ind w:firstLineChars="0"/>
        <w:rPr>
          <w:bCs/>
        </w:rPr>
      </w:pPr>
      <w:bookmarkStart w:id="103" w:name="_Toc301345358"/>
      <w:r>
        <w:t>shap</w:t>
      </w:r>
      <w:bookmarkEnd w:id="103"/>
    </w:p>
    <w:p w:rsidR="004C2B95" w:rsidRDefault="00300636">
      <w:pPr>
        <w:rPr>
          <w:bCs/>
        </w:rPr>
      </w:pPr>
      <w:r>
        <w:rPr>
          <w:bCs/>
        </w:rPr>
        <w:t>说明：属性</w:t>
      </w:r>
      <w:r>
        <w:rPr>
          <w:bCs/>
        </w:rPr>
        <w:t>icon</w:t>
      </w:r>
      <w:r>
        <w:rPr>
          <w:bCs/>
        </w:rPr>
        <w:t>为</w:t>
      </w:r>
      <w:r>
        <w:rPr>
          <w:bCs/>
        </w:rPr>
        <w:t>String</w:t>
      </w:r>
      <w:r>
        <w:rPr>
          <w:bCs/>
        </w:rPr>
        <w:t>类型时，图标的热点区域。</w:t>
      </w:r>
    </w:p>
    <w:p w:rsidR="004C2B95" w:rsidRDefault="00300636">
      <w:pPr>
        <w:rPr>
          <w:bCs/>
        </w:rPr>
      </w:pPr>
      <w:r>
        <w:rPr>
          <w:bCs/>
        </w:rPr>
        <w:t>类型：</w:t>
      </w:r>
      <w:r>
        <w:rPr>
          <w:bCs/>
        </w:rPr>
        <w:t>Shap</w:t>
      </w:r>
    </w:p>
    <w:p w:rsidR="004C2B95" w:rsidRDefault="00300636">
      <w:pPr>
        <w:rPr>
          <w:bCs/>
        </w:rPr>
      </w:pPr>
      <w:r>
        <w:rPr>
          <w:bCs/>
        </w:rPr>
        <w:t>注释：</w:t>
      </w:r>
    </w:p>
    <w:p w:rsidR="004C2B95" w:rsidRDefault="00300636">
      <w:pPr>
        <w:rPr>
          <w:bCs/>
        </w:rPr>
      </w:pPr>
      <w:r>
        <w:rPr>
          <w:bCs/>
        </w:rPr>
        <w:t>目前暂支持桌面设备浏览器。</w:t>
      </w:r>
    </w:p>
    <w:p w:rsidR="004C2B95" w:rsidRDefault="00300636">
      <w:pPr>
        <w:pStyle w:val="12"/>
        <w:numPr>
          <w:ilvl w:val="0"/>
          <w:numId w:val="16"/>
        </w:numPr>
        <w:ind w:firstLineChars="0"/>
        <w:rPr>
          <w:bCs/>
        </w:rPr>
      </w:pPr>
      <w:bookmarkStart w:id="104" w:name="_Toc301345359"/>
      <w:r>
        <w:t>draggable</w:t>
      </w:r>
      <w:bookmarkEnd w:id="104"/>
    </w:p>
    <w:p w:rsidR="004C2B95" w:rsidRDefault="00300636">
      <w:pPr>
        <w:rPr>
          <w:bCs/>
        </w:rPr>
      </w:pPr>
      <w:r>
        <w:rPr>
          <w:bCs/>
        </w:rPr>
        <w:t>说明：图标是否可拖动。</w:t>
      </w:r>
    </w:p>
    <w:p w:rsidR="004C2B95" w:rsidRDefault="00300636">
      <w:pPr>
        <w:rPr>
          <w:bCs/>
        </w:rPr>
      </w:pPr>
      <w:r>
        <w:rPr>
          <w:bCs/>
        </w:rPr>
        <w:t>类型：</w:t>
      </w:r>
      <w:r>
        <w:rPr>
          <w:bCs/>
        </w:rPr>
        <w:t>Boolean</w:t>
      </w:r>
    </w:p>
    <w:p w:rsidR="004C2B95" w:rsidRDefault="00300636">
      <w:pPr>
        <w:rPr>
          <w:bCs/>
        </w:rPr>
      </w:pPr>
      <w:r>
        <w:rPr>
          <w:bCs/>
        </w:rPr>
        <w:t>取值：</w:t>
      </w:r>
    </w:p>
    <w:p w:rsidR="004C2B95" w:rsidRDefault="00300636">
      <w:pPr>
        <w:rPr>
          <w:bCs/>
        </w:rPr>
      </w:pPr>
      <w:r>
        <w:rPr>
          <w:bCs/>
        </w:rPr>
        <w:t>true</w:t>
      </w:r>
      <w:r>
        <w:rPr>
          <w:bCs/>
        </w:rPr>
        <w:t>，表示可拖动</w:t>
      </w:r>
    </w:p>
    <w:p w:rsidR="004C2B95" w:rsidRDefault="00300636">
      <w:pPr>
        <w:rPr>
          <w:bCs/>
        </w:rPr>
      </w:pPr>
      <w:r>
        <w:rPr>
          <w:bCs/>
        </w:rPr>
        <w:t>false</w:t>
      </w:r>
      <w:r>
        <w:rPr>
          <w:bCs/>
        </w:rPr>
        <w:t>，表示不可拖动</w:t>
      </w:r>
    </w:p>
    <w:p w:rsidR="004C2B95" w:rsidRDefault="00300636">
      <w:pPr>
        <w:rPr>
          <w:bCs/>
        </w:rPr>
      </w:pPr>
      <w:r>
        <w:rPr>
          <w:bCs/>
        </w:rPr>
        <w:t>注释：无。</w:t>
      </w:r>
    </w:p>
    <w:p w:rsidR="004C2B95" w:rsidRDefault="00300636">
      <w:pPr>
        <w:pStyle w:val="12"/>
        <w:numPr>
          <w:ilvl w:val="0"/>
          <w:numId w:val="16"/>
        </w:numPr>
        <w:ind w:firstLineChars="0"/>
        <w:rPr>
          <w:bCs/>
        </w:rPr>
      </w:pPr>
      <w:bookmarkStart w:id="105" w:name="_Toc301345360"/>
      <w:r>
        <w:t>cursor</w:t>
      </w:r>
      <w:bookmarkEnd w:id="105"/>
    </w:p>
    <w:p w:rsidR="004C2B95" w:rsidRDefault="00300636">
      <w:pPr>
        <w:rPr>
          <w:bCs/>
        </w:rPr>
      </w:pPr>
      <w:r>
        <w:rPr>
          <w:bCs/>
        </w:rPr>
        <w:t>说明：鼠标悬停时显示的光标。</w:t>
      </w:r>
    </w:p>
    <w:p w:rsidR="004C2B95" w:rsidRDefault="00300636">
      <w:pPr>
        <w:rPr>
          <w:bCs/>
        </w:rPr>
      </w:pPr>
      <w:r>
        <w:rPr>
          <w:bCs/>
        </w:rPr>
        <w:t>类型：</w:t>
      </w:r>
      <w:r>
        <w:rPr>
          <w:bCs/>
        </w:rPr>
        <w:t>String</w:t>
      </w:r>
    </w:p>
    <w:p w:rsidR="004C2B95" w:rsidRDefault="00300636">
      <w:pPr>
        <w:rPr>
          <w:bCs/>
        </w:rPr>
      </w:pPr>
      <w:r>
        <w:rPr>
          <w:bCs/>
        </w:rPr>
        <w:t>注释：</w:t>
      </w:r>
    </w:p>
    <w:p w:rsidR="004C2B95" w:rsidRDefault="00300636">
      <w:pPr>
        <w:rPr>
          <w:bCs/>
        </w:rPr>
      </w:pPr>
      <w:r>
        <w:rPr>
          <w:bCs/>
        </w:rPr>
        <w:t>需要符合</w:t>
      </w:r>
      <w:r>
        <w:rPr>
          <w:bCs/>
        </w:rPr>
        <w:t>CSS</w:t>
      </w:r>
      <w:r>
        <w:rPr>
          <w:bCs/>
        </w:rPr>
        <w:t>的</w:t>
      </w:r>
      <w:r>
        <w:rPr>
          <w:bCs/>
        </w:rPr>
        <w:t>cursor</w:t>
      </w:r>
      <w:r>
        <w:rPr>
          <w:bCs/>
        </w:rPr>
        <w:t>属性规范。</w:t>
      </w:r>
    </w:p>
    <w:p w:rsidR="004C2B95" w:rsidRDefault="00300636">
      <w:pPr>
        <w:rPr>
          <w:bCs/>
        </w:rPr>
      </w:pPr>
      <w:r>
        <w:rPr>
          <w:bCs/>
        </w:rPr>
        <w:t>目前暂支持桌面设备浏览器。</w:t>
      </w:r>
    </w:p>
    <w:p w:rsidR="004C2B95" w:rsidRDefault="00300636">
      <w:pPr>
        <w:pStyle w:val="12"/>
        <w:numPr>
          <w:ilvl w:val="0"/>
          <w:numId w:val="16"/>
        </w:numPr>
        <w:ind w:firstLineChars="0"/>
        <w:rPr>
          <w:bCs/>
        </w:rPr>
      </w:pPr>
      <w:bookmarkStart w:id="106" w:name="_Toc301345361"/>
      <w:r>
        <w:t>visible</w:t>
      </w:r>
      <w:bookmarkEnd w:id="106"/>
    </w:p>
    <w:p w:rsidR="004C2B95" w:rsidRDefault="00300636">
      <w:pPr>
        <w:rPr>
          <w:bCs/>
        </w:rPr>
      </w:pPr>
      <w:r>
        <w:rPr>
          <w:bCs/>
        </w:rPr>
        <w:t>说明：图标是否可见。</w:t>
      </w:r>
    </w:p>
    <w:p w:rsidR="004C2B95" w:rsidRDefault="00300636">
      <w:pPr>
        <w:rPr>
          <w:bCs/>
        </w:rPr>
      </w:pPr>
      <w:r>
        <w:rPr>
          <w:bCs/>
        </w:rPr>
        <w:t>类型：</w:t>
      </w:r>
      <w:r>
        <w:rPr>
          <w:bCs/>
        </w:rPr>
        <w:t>Boolean</w:t>
      </w:r>
    </w:p>
    <w:p w:rsidR="004C2B95" w:rsidRDefault="00300636">
      <w:pPr>
        <w:rPr>
          <w:bCs/>
        </w:rPr>
      </w:pPr>
      <w:r>
        <w:rPr>
          <w:bCs/>
        </w:rPr>
        <w:t>取值：</w:t>
      </w:r>
    </w:p>
    <w:p w:rsidR="004C2B95" w:rsidRDefault="00300636">
      <w:pPr>
        <w:rPr>
          <w:bCs/>
        </w:rPr>
      </w:pPr>
      <w:r>
        <w:rPr>
          <w:bCs/>
        </w:rPr>
        <w:t>true</w:t>
      </w:r>
      <w:r>
        <w:rPr>
          <w:bCs/>
        </w:rPr>
        <w:t>，表示图标可见</w:t>
      </w:r>
    </w:p>
    <w:p w:rsidR="004C2B95" w:rsidRDefault="00300636">
      <w:pPr>
        <w:rPr>
          <w:bCs/>
        </w:rPr>
      </w:pPr>
      <w:r>
        <w:rPr>
          <w:bCs/>
        </w:rPr>
        <w:t>false</w:t>
      </w:r>
      <w:r>
        <w:rPr>
          <w:bCs/>
        </w:rPr>
        <w:t>，表示图标不可见</w:t>
      </w:r>
    </w:p>
    <w:p w:rsidR="004C2B95" w:rsidRDefault="00300636">
      <w:pPr>
        <w:rPr>
          <w:bCs/>
        </w:rPr>
      </w:pPr>
      <w:r>
        <w:rPr>
          <w:bCs/>
        </w:rPr>
        <w:t>注释：无。</w:t>
      </w:r>
    </w:p>
    <w:p w:rsidR="004C2B95" w:rsidRDefault="00300636">
      <w:pPr>
        <w:pStyle w:val="12"/>
        <w:numPr>
          <w:ilvl w:val="0"/>
          <w:numId w:val="16"/>
        </w:numPr>
        <w:ind w:firstLineChars="0"/>
        <w:rPr>
          <w:bCs/>
        </w:rPr>
      </w:pPr>
      <w:bookmarkStart w:id="107" w:name="_Toc301345362"/>
      <w:r>
        <w:t>autoRotation</w:t>
      </w:r>
      <w:bookmarkEnd w:id="107"/>
    </w:p>
    <w:p w:rsidR="004C2B95" w:rsidRDefault="00300636">
      <w:pPr>
        <w:rPr>
          <w:bCs/>
        </w:rPr>
      </w:pPr>
      <w:r>
        <w:rPr>
          <w:bCs/>
        </w:rPr>
        <w:t>说明：图标是否自动旋转。</w:t>
      </w:r>
    </w:p>
    <w:p w:rsidR="004C2B95" w:rsidRDefault="00300636">
      <w:pPr>
        <w:rPr>
          <w:bCs/>
        </w:rPr>
      </w:pPr>
      <w:r>
        <w:rPr>
          <w:bCs/>
        </w:rPr>
        <w:t>类型：</w:t>
      </w:r>
      <w:r>
        <w:rPr>
          <w:bCs/>
        </w:rPr>
        <w:t>Boolean</w:t>
      </w:r>
    </w:p>
    <w:p w:rsidR="004C2B95" w:rsidRDefault="00300636">
      <w:pPr>
        <w:rPr>
          <w:bCs/>
        </w:rPr>
      </w:pPr>
      <w:r>
        <w:rPr>
          <w:bCs/>
        </w:rPr>
        <w:t>取值：</w:t>
      </w:r>
    </w:p>
    <w:p w:rsidR="004C2B95" w:rsidRDefault="00300636">
      <w:pPr>
        <w:rPr>
          <w:bCs/>
        </w:rPr>
      </w:pPr>
      <w:r>
        <w:rPr>
          <w:bCs/>
        </w:rPr>
        <w:t>true</w:t>
      </w:r>
      <w:r>
        <w:rPr>
          <w:bCs/>
        </w:rPr>
        <w:t>，表示图标自动旋转</w:t>
      </w:r>
    </w:p>
    <w:p w:rsidR="004C2B95" w:rsidRDefault="00300636">
      <w:pPr>
        <w:rPr>
          <w:bCs/>
        </w:rPr>
      </w:pPr>
      <w:r>
        <w:rPr>
          <w:bCs/>
        </w:rPr>
        <w:t>false</w:t>
      </w:r>
      <w:r>
        <w:rPr>
          <w:bCs/>
        </w:rPr>
        <w:t>，表示图标不自动旋转</w:t>
      </w:r>
    </w:p>
    <w:p w:rsidR="004C2B95" w:rsidRDefault="00300636">
      <w:pPr>
        <w:rPr>
          <w:bCs/>
        </w:rPr>
      </w:pPr>
      <w:r>
        <w:rPr>
          <w:bCs/>
        </w:rPr>
        <w:t>注释：无。</w:t>
      </w:r>
    </w:p>
    <w:p w:rsidR="004C2B95" w:rsidRDefault="00300636">
      <w:pPr>
        <w:rPr>
          <w:bCs/>
        </w:rPr>
      </w:pPr>
      <w:r>
        <w:t>注释：</w:t>
      </w:r>
      <w:r>
        <w:rPr>
          <w:rFonts w:hint="eastAsia"/>
          <w:bCs/>
        </w:rPr>
        <w:t>当用户不设置</w:t>
      </w:r>
      <w:r>
        <w:rPr>
          <w:rFonts w:hint="eastAsia"/>
          <w:bCs/>
        </w:rPr>
        <w:t>opt</w:t>
      </w:r>
      <w:r>
        <w:rPr>
          <w:rFonts w:hint="eastAsia"/>
          <w:bCs/>
        </w:rPr>
        <w:t>参数时，将使用系统默认的</w:t>
      </w:r>
      <w:r>
        <w:rPr>
          <w:rFonts w:hint="eastAsia"/>
          <w:bCs/>
        </w:rPr>
        <w:t>MMap.Marker</w:t>
      </w:r>
      <w:r>
        <w:rPr>
          <w:rFonts w:hint="eastAsia"/>
          <w:bCs/>
        </w:rPr>
        <w:t>样式。</w:t>
      </w:r>
    </w:p>
    <w:p w:rsidR="004C2B95" w:rsidRDefault="00300636">
      <w:pPr>
        <w:rPr>
          <w:bCs/>
        </w:rPr>
      </w:pPr>
      <w:r>
        <w:t>示例：</w:t>
      </w:r>
    </w:p>
    <w:p w:rsidR="004C2B95" w:rsidRDefault="00300636">
      <w:pPr>
        <w:rPr>
          <w:bCs/>
        </w:rPr>
      </w:pPr>
      <w:r>
        <w:rPr>
          <w:rFonts w:hint="eastAsia"/>
          <w:bCs/>
        </w:rPr>
        <w:t>自定义</w:t>
      </w:r>
      <w:r>
        <w:rPr>
          <w:rFonts w:hint="eastAsia"/>
          <w:bCs/>
        </w:rPr>
        <w:t>opt</w:t>
      </w:r>
      <w:r>
        <w:rPr>
          <w:rFonts w:hint="eastAsia"/>
          <w:bCs/>
        </w:rPr>
        <w:t>的</w:t>
      </w:r>
      <w:r>
        <w:rPr>
          <w:rFonts w:hint="eastAsia"/>
          <w:bCs/>
        </w:rPr>
        <w:t>MMap.Marker</w:t>
      </w:r>
      <w:r>
        <w:rPr>
          <w:rFonts w:hint="eastAsia"/>
          <w:bCs/>
        </w:rPr>
        <w:t>对象构造，假设</w:t>
      </w:r>
      <w:r>
        <w:rPr>
          <w:rFonts w:hint="eastAsia"/>
          <w:bCs/>
        </w:rPr>
        <w:t>mapObj</w:t>
      </w:r>
      <w:r>
        <w:rPr>
          <w:rFonts w:hint="eastAsia"/>
          <w:bCs/>
        </w:rPr>
        <w:t>为已实例化的</w:t>
      </w:r>
      <w:r>
        <w:rPr>
          <w:rFonts w:hint="eastAsia"/>
          <w:bCs/>
        </w:rPr>
        <w:t>MMap.Map</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lastRenderedPageBreak/>
              <w:t> </w:t>
            </w:r>
            <w:r>
              <w:rPr>
                <w:rFonts w:hint="eastAsia"/>
                <w:bCs/>
              </w:rPr>
              <w:t>var marker;</w:t>
            </w:r>
          </w:p>
          <w:p w:rsidR="004C2B95" w:rsidRDefault="00300636">
            <w:pPr>
              <w:rPr>
                <w:bCs/>
              </w:rPr>
            </w:pPr>
            <w:r>
              <w:rPr>
                <w:rFonts w:hint="eastAsia"/>
                <w:bCs/>
              </w:rPr>
              <w:t>marker = new MMap.Marker({id:"m",position:new MMap.LngLat(116.40632629394531,39.90394233735701),icon:"http://code.mapabc.com/images/lan_1.png",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mapObj.addOverlays(marker); //</w:t>
            </w:r>
            <w:r>
              <w:rPr>
                <w:rFonts w:hint="eastAsia"/>
                <w:bCs/>
              </w:rPr>
              <w:t>加载覆盖物</w:t>
            </w:r>
          </w:p>
          <w:p w:rsidR="004C2B95" w:rsidRDefault="00300636">
            <w:pPr>
              <w:rPr>
                <w:bCs/>
              </w:rPr>
            </w:pPr>
            <w:r>
              <w:rPr>
                <w:rFonts w:hint="eastAsia"/>
                <w:bCs/>
              </w:rPr>
              <w:t>mapObj.setCenter(new MMap.LngLat(116.40632629394531,39.90394233735701));</w:t>
            </w:r>
          </w:p>
        </w:tc>
      </w:tr>
    </w:tbl>
    <w:p w:rsidR="004C2B95" w:rsidRDefault="00300636">
      <w:pPr>
        <w:pStyle w:val="QB3"/>
        <w:tabs>
          <w:tab w:val="left" w:pos="567"/>
        </w:tabs>
        <w:spacing w:line="240" w:lineRule="auto"/>
        <w:rPr>
          <w:rFonts w:ascii="黑体" w:hAnsi="Times New Roman"/>
        </w:rPr>
      </w:pPr>
      <w:bookmarkStart w:id="108" w:name="_Toc362533767"/>
      <w:r>
        <w:rPr>
          <w:rFonts w:ascii="黑体" w:hAnsi="Times New Roman" w:hint="eastAsia"/>
        </w:rPr>
        <w:t>方法</w:t>
      </w:r>
      <w:bookmarkEnd w:id="108"/>
    </w:p>
    <w:p w:rsidR="004C2B95" w:rsidRDefault="00300636">
      <w:pPr>
        <w:rPr>
          <w:bCs/>
        </w:rPr>
      </w:pPr>
      <w:r>
        <w:rPr>
          <w:rFonts w:hint="eastAsia"/>
          <w:bCs/>
        </w:rPr>
        <w:t>将点标注添加到地图中后，才能调用下述方法。</w:t>
      </w:r>
    </w:p>
    <w:p w:rsidR="004C2B95" w:rsidRDefault="00300636">
      <w:pPr>
        <w:rPr>
          <w:bCs/>
        </w:rPr>
      </w:pPr>
      <w:bookmarkStart w:id="109" w:name="_Toc301345365"/>
      <w:r>
        <w:rPr>
          <w:bCs/>
        </w:rPr>
        <w:t>（</w:t>
      </w:r>
      <w:r>
        <w:rPr>
          <w:bCs/>
        </w:rPr>
        <w:t>1</w:t>
      </w:r>
      <w:r>
        <w:rPr>
          <w:bCs/>
        </w:rPr>
        <w:t>）</w:t>
      </w:r>
      <w:r>
        <w:rPr>
          <w:bCs/>
        </w:rPr>
        <w:t>       setPosition</w:t>
      </w:r>
      <w:bookmarkEnd w:id="109"/>
      <w:r>
        <w:rPr>
          <w:bCs/>
        </w:rPr>
        <w:t>(pos)</w:t>
      </w:r>
    </w:p>
    <w:p w:rsidR="004C2B95" w:rsidRDefault="00300636">
      <w:pPr>
        <w:rPr>
          <w:bCs/>
        </w:rPr>
      </w:pPr>
      <w:r>
        <w:t>说明：</w:t>
      </w:r>
      <w:r>
        <w:rPr>
          <w:rFonts w:hint="eastAsia"/>
          <w:bCs/>
        </w:rPr>
        <w:t>设置图标位置。</w:t>
      </w:r>
    </w:p>
    <w:p w:rsidR="004C2B95" w:rsidRDefault="00300636">
      <w:pPr>
        <w:rPr>
          <w:bCs/>
        </w:rPr>
      </w:pPr>
      <w:r>
        <w:t>参数：</w:t>
      </w:r>
      <w:r>
        <w:rPr>
          <w:rFonts w:hint="eastAsia"/>
          <w:bCs/>
        </w:rPr>
        <w:t>pos</w:t>
      </w:r>
    </w:p>
    <w:p w:rsidR="004C2B95" w:rsidRDefault="00300636">
      <w:pPr>
        <w:rPr>
          <w:bCs/>
        </w:rPr>
      </w:pPr>
      <w:r>
        <w:rPr>
          <w:rFonts w:hint="eastAsia"/>
          <w:bCs/>
        </w:rPr>
        <w:t>说明：图标的经纬度坐标。</w:t>
      </w:r>
    </w:p>
    <w:p w:rsidR="004C2B95" w:rsidRDefault="00300636">
      <w:pPr>
        <w:rPr>
          <w:bCs/>
        </w:rPr>
      </w:pPr>
      <w:r>
        <w:rPr>
          <w:rFonts w:hint="eastAsia"/>
          <w:bCs/>
        </w:rPr>
        <w:t>类型：</w:t>
      </w:r>
      <w:r>
        <w:rPr>
          <w:rFonts w:hint="eastAsia"/>
          <w:bCs/>
        </w:rPr>
        <w:t>MMap.LngLat</w:t>
      </w:r>
    </w:p>
    <w:p w:rsidR="004C2B95" w:rsidRDefault="00300636">
      <w:pPr>
        <w:rPr>
          <w:bCs/>
        </w:rPr>
      </w:pPr>
      <w:r>
        <w:t>返回值：</w:t>
      </w:r>
      <w:r>
        <w:rPr>
          <w:rFonts w:hint="eastAsia"/>
          <w:bCs/>
        </w:rPr>
        <w:t>无。</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marker.setPosition(new MMap.LngLat(119.40632629394531,39.90394233735701));</w:t>
            </w:r>
          </w:p>
        </w:tc>
      </w:tr>
    </w:tbl>
    <w:p w:rsidR="004C2B95" w:rsidRDefault="00300636">
      <w:pPr>
        <w:rPr>
          <w:bCs/>
        </w:rPr>
      </w:pPr>
      <w:r>
        <w:rPr>
          <w:bCs/>
        </w:rPr>
        <w:t> </w:t>
      </w:r>
      <w:bookmarkStart w:id="110" w:name="_Toc301345366"/>
      <w:r>
        <w:rPr>
          <w:bCs/>
        </w:rPr>
        <w:t>（</w:t>
      </w:r>
      <w:r>
        <w:rPr>
          <w:bCs/>
        </w:rPr>
        <w:t>2</w:t>
      </w:r>
      <w:r>
        <w:rPr>
          <w:bCs/>
        </w:rPr>
        <w:t>）</w:t>
      </w:r>
      <w:r>
        <w:rPr>
          <w:bCs/>
        </w:rPr>
        <w:t>       getPosition</w:t>
      </w:r>
      <w:bookmarkEnd w:id="110"/>
      <w:r>
        <w:rPr>
          <w:bCs/>
        </w:rPr>
        <w:t>()</w:t>
      </w:r>
    </w:p>
    <w:p w:rsidR="004C2B95" w:rsidRDefault="00300636">
      <w:pPr>
        <w:rPr>
          <w:bCs/>
        </w:rPr>
      </w:pPr>
      <w:r>
        <w:t>说明：</w:t>
      </w:r>
      <w:r>
        <w:rPr>
          <w:rFonts w:hint="eastAsia"/>
          <w:bCs/>
        </w:rPr>
        <w:t>返回图标的位置。</w:t>
      </w:r>
    </w:p>
    <w:p w:rsidR="004C2B95" w:rsidRDefault="00300636">
      <w:pPr>
        <w:rPr>
          <w:bCs/>
        </w:rPr>
      </w:pPr>
      <w:r>
        <w:t>参数：</w:t>
      </w:r>
      <w:r>
        <w:rPr>
          <w:rFonts w:hint="eastAsia"/>
          <w:bCs/>
        </w:rPr>
        <w:t>无。</w:t>
      </w:r>
    </w:p>
    <w:p w:rsidR="004C2B95" w:rsidRDefault="00300636">
      <w:pPr>
        <w:rPr>
          <w:bCs/>
        </w:rPr>
      </w:pPr>
      <w:r>
        <w:t>返回值：</w:t>
      </w:r>
      <w:r>
        <w:rPr>
          <w:rFonts w:hint="eastAsia"/>
          <w:bCs/>
        </w:rPr>
        <w:t>说明：图标的经纬度坐标，即基点。</w:t>
      </w:r>
    </w:p>
    <w:p w:rsidR="004C2B95" w:rsidRDefault="00300636">
      <w:pPr>
        <w:rPr>
          <w:bCs/>
        </w:rPr>
      </w:pPr>
      <w:r>
        <w:rPr>
          <w:rFonts w:hint="eastAsia"/>
          <w:bCs/>
        </w:rPr>
        <w:t>类型：</w:t>
      </w:r>
      <w:r>
        <w:rPr>
          <w:rFonts w:hint="eastAsia"/>
          <w:bCs/>
        </w:rPr>
        <w:t>Object</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marker.getPosition();</w:t>
            </w:r>
          </w:p>
        </w:tc>
      </w:tr>
    </w:tbl>
    <w:p w:rsidR="004C2B95" w:rsidRDefault="00300636">
      <w:pPr>
        <w:rPr>
          <w:bCs/>
        </w:rPr>
      </w:pPr>
      <w:r>
        <w:rPr>
          <w:bCs/>
        </w:rPr>
        <w:t> </w:t>
      </w:r>
      <w:bookmarkStart w:id="111" w:name="_Toc301345367"/>
      <w:r>
        <w:rPr>
          <w:bCs/>
        </w:rPr>
        <w:t>（</w:t>
      </w:r>
      <w:r>
        <w:rPr>
          <w:bCs/>
        </w:rPr>
        <w:t>3</w:t>
      </w:r>
      <w:r>
        <w:rPr>
          <w:bCs/>
        </w:rPr>
        <w:t>）</w:t>
      </w:r>
      <w:r>
        <w:rPr>
          <w:bCs/>
        </w:rPr>
        <w:t>       setIcon</w:t>
      </w:r>
      <w:bookmarkEnd w:id="111"/>
      <w:r>
        <w:rPr>
          <w:bCs/>
        </w:rPr>
        <w:t>(icon)</w:t>
      </w:r>
    </w:p>
    <w:p w:rsidR="004C2B95" w:rsidRDefault="00300636">
      <w:pPr>
        <w:rPr>
          <w:bCs/>
        </w:rPr>
      </w:pPr>
      <w:r>
        <w:t>说明：</w:t>
      </w:r>
      <w:r>
        <w:rPr>
          <w:rFonts w:hint="eastAsia"/>
          <w:bCs/>
        </w:rPr>
        <w:t>设置</w:t>
      </w:r>
      <w:r>
        <w:rPr>
          <w:rFonts w:hint="eastAsia"/>
          <w:bCs/>
        </w:rPr>
        <w:t>icon</w:t>
      </w:r>
      <w:r>
        <w:rPr>
          <w:rFonts w:hint="eastAsia"/>
          <w:bCs/>
        </w:rPr>
        <w:t>内容，当点标注对象（实例化的</w:t>
      </w:r>
      <w:r>
        <w:rPr>
          <w:rFonts w:hint="eastAsia"/>
          <w:bCs/>
        </w:rPr>
        <w:t>MMap.Marker</w:t>
      </w:r>
      <w:r>
        <w:rPr>
          <w:rFonts w:hint="eastAsia"/>
          <w:bCs/>
        </w:rPr>
        <w:t>对象）为非自定义时有效。</w:t>
      </w:r>
    </w:p>
    <w:p w:rsidR="004C2B95" w:rsidRDefault="00300636">
      <w:pPr>
        <w:rPr>
          <w:bCs/>
        </w:rPr>
      </w:pPr>
      <w:r>
        <w:t>参数：</w:t>
      </w:r>
    </w:p>
    <w:p w:rsidR="004C2B95" w:rsidRDefault="00300636">
      <w:pPr>
        <w:rPr>
          <w:bCs/>
        </w:rPr>
      </w:pPr>
      <w:r>
        <w:rPr>
          <w:rFonts w:hint="eastAsia"/>
          <w:bCs/>
        </w:rPr>
        <w:t>icon</w:t>
      </w:r>
    </w:p>
    <w:p w:rsidR="004C2B95" w:rsidRDefault="00300636">
      <w:pPr>
        <w:rPr>
          <w:bCs/>
        </w:rPr>
      </w:pPr>
      <w:r>
        <w:rPr>
          <w:rFonts w:hint="eastAsia"/>
          <w:bCs/>
        </w:rPr>
        <w:t>说明：对象</w:t>
      </w:r>
      <w:r>
        <w:rPr>
          <w:rFonts w:hint="eastAsia"/>
          <w:bCs/>
        </w:rPr>
        <w:t>icon</w:t>
      </w:r>
      <w:r>
        <w:rPr>
          <w:rFonts w:hint="eastAsia"/>
          <w:bCs/>
        </w:rPr>
        <w:t>的内容。</w:t>
      </w:r>
    </w:p>
    <w:p w:rsidR="004C2B95" w:rsidRDefault="00300636">
      <w:pPr>
        <w:rPr>
          <w:bCs/>
        </w:rPr>
      </w:pPr>
      <w:r>
        <w:rPr>
          <w:rFonts w:hint="eastAsia"/>
          <w:bCs/>
        </w:rPr>
        <w:t>类型：</w:t>
      </w:r>
      <w:r>
        <w:rPr>
          <w:rFonts w:hint="eastAsia"/>
          <w:bCs/>
        </w:rPr>
        <w:t>String/MMap.Icon</w:t>
      </w:r>
    </w:p>
    <w:p w:rsidR="004C2B95" w:rsidRDefault="00300636">
      <w:pPr>
        <w:rPr>
          <w:bCs/>
        </w:rPr>
      </w:pPr>
      <w:r>
        <w:t>返回值：</w:t>
      </w:r>
    </w:p>
    <w:p w:rsidR="004C2B95" w:rsidRDefault="00300636">
      <w:pPr>
        <w:rPr>
          <w:bCs/>
        </w:rPr>
      </w:pPr>
      <w:r>
        <w:rPr>
          <w:rFonts w:hint="eastAsia"/>
          <w:bCs/>
        </w:rPr>
        <w:t>说明：一个布尔值，</w:t>
      </w:r>
      <w:r>
        <w:rPr>
          <w:rFonts w:hint="eastAsia"/>
          <w:bCs/>
        </w:rPr>
        <w:t>true</w:t>
      </w:r>
      <w:r>
        <w:rPr>
          <w:rFonts w:hint="eastAsia"/>
          <w:bCs/>
        </w:rPr>
        <w:t>表示设置成功，</w:t>
      </w:r>
      <w:r>
        <w:rPr>
          <w:rFonts w:hint="eastAsia"/>
          <w:bCs/>
        </w:rPr>
        <w:t>false</w:t>
      </w:r>
      <w:r>
        <w:rPr>
          <w:rFonts w:hint="eastAsia"/>
          <w:bCs/>
        </w:rPr>
        <w:t>表示设置失败。</w:t>
      </w:r>
    </w:p>
    <w:p w:rsidR="004C2B95" w:rsidRDefault="00300636">
      <w:pPr>
        <w:rPr>
          <w:bCs/>
        </w:rPr>
      </w:pPr>
      <w:r>
        <w:rPr>
          <w:rFonts w:hint="eastAsia"/>
          <w:bCs/>
        </w:rPr>
        <w:t>类型：</w:t>
      </w:r>
      <w:r>
        <w:rPr>
          <w:rFonts w:hint="eastAsia"/>
          <w:bCs/>
        </w:rPr>
        <w:t>Boolean</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marker.setIcon("http://code.mapabc.com/images/lan_1.png");</w:t>
            </w:r>
          </w:p>
        </w:tc>
      </w:tr>
    </w:tbl>
    <w:p w:rsidR="004C2B95" w:rsidRDefault="00300636">
      <w:pPr>
        <w:rPr>
          <w:bCs/>
        </w:rPr>
      </w:pPr>
      <w:r>
        <w:rPr>
          <w:bCs/>
        </w:rPr>
        <w:lastRenderedPageBreak/>
        <w:t> </w:t>
      </w:r>
      <w:bookmarkStart w:id="112" w:name="_Toc301345368"/>
      <w:r>
        <w:rPr>
          <w:bCs/>
        </w:rPr>
        <w:t>（</w:t>
      </w:r>
      <w:r>
        <w:rPr>
          <w:bCs/>
        </w:rPr>
        <w:t>4</w:t>
      </w:r>
      <w:r>
        <w:rPr>
          <w:bCs/>
        </w:rPr>
        <w:t>）</w:t>
      </w:r>
      <w:r>
        <w:rPr>
          <w:bCs/>
        </w:rPr>
        <w:t>       getIcon</w:t>
      </w:r>
      <w:bookmarkEnd w:id="112"/>
      <w:r>
        <w:rPr>
          <w:bCs/>
        </w:rPr>
        <w:t>()</w:t>
      </w:r>
    </w:p>
    <w:p w:rsidR="004C2B95" w:rsidRDefault="00300636">
      <w:pPr>
        <w:rPr>
          <w:bCs/>
        </w:rPr>
      </w:pPr>
      <w:r>
        <w:t>说明：</w:t>
      </w:r>
      <w:r>
        <w:rPr>
          <w:rFonts w:hint="eastAsia"/>
          <w:bCs/>
        </w:rPr>
        <w:t>返回</w:t>
      </w:r>
      <w:r>
        <w:rPr>
          <w:rFonts w:hint="eastAsia"/>
          <w:bCs/>
        </w:rPr>
        <w:t>icon</w:t>
      </w:r>
      <w:r>
        <w:rPr>
          <w:rFonts w:hint="eastAsia"/>
          <w:bCs/>
        </w:rPr>
        <w:t>内容，当点标注对象（实例化的</w:t>
      </w:r>
      <w:r>
        <w:rPr>
          <w:rFonts w:hint="eastAsia"/>
          <w:bCs/>
        </w:rPr>
        <w:t>MMap.Marker</w:t>
      </w:r>
      <w:r>
        <w:rPr>
          <w:rFonts w:hint="eastAsia"/>
          <w:bCs/>
        </w:rPr>
        <w:t>对象）为非自定义时有效。</w:t>
      </w:r>
    </w:p>
    <w:p w:rsidR="004C2B95" w:rsidRDefault="00300636">
      <w:pPr>
        <w:rPr>
          <w:bCs/>
        </w:rPr>
      </w:pPr>
      <w:r>
        <w:t>参数：</w:t>
      </w:r>
      <w:r>
        <w:rPr>
          <w:rFonts w:hint="eastAsia"/>
          <w:bCs/>
        </w:rPr>
        <w:t>无。</w:t>
      </w:r>
    </w:p>
    <w:p w:rsidR="004C2B95" w:rsidRDefault="00300636">
      <w:pPr>
        <w:rPr>
          <w:bCs/>
        </w:rPr>
      </w:pPr>
      <w:r>
        <w:t>返回值：</w:t>
      </w:r>
    </w:p>
    <w:p w:rsidR="004C2B95" w:rsidRDefault="00300636">
      <w:pPr>
        <w:rPr>
          <w:bCs/>
        </w:rPr>
      </w:pPr>
      <w:r>
        <w:rPr>
          <w:rFonts w:hint="eastAsia"/>
          <w:bCs/>
        </w:rPr>
        <w:t>说明：</w:t>
      </w:r>
      <w:r>
        <w:rPr>
          <w:rFonts w:hint="eastAsia"/>
          <w:bCs/>
        </w:rPr>
        <w:t>icon</w:t>
      </w:r>
      <w:r>
        <w:rPr>
          <w:rFonts w:hint="eastAsia"/>
          <w:bCs/>
        </w:rPr>
        <w:t>内容。</w:t>
      </w:r>
    </w:p>
    <w:p w:rsidR="004C2B95" w:rsidRDefault="00300636">
      <w:pPr>
        <w:rPr>
          <w:bCs/>
        </w:rPr>
      </w:pPr>
      <w:r>
        <w:rPr>
          <w:rFonts w:hint="eastAsia"/>
          <w:bCs/>
        </w:rPr>
        <w:t>类型：</w:t>
      </w:r>
      <w:r>
        <w:rPr>
          <w:rFonts w:hint="eastAsia"/>
          <w:bCs/>
        </w:rPr>
        <w:t>String/Object</w:t>
      </w:r>
    </w:p>
    <w:p w:rsidR="004C2B95" w:rsidRDefault="00300636">
      <w:pPr>
        <w:rPr>
          <w:bCs/>
        </w:rPr>
      </w:pPr>
      <w:r>
        <w:t>注释：</w:t>
      </w:r>
    </w:p>
    <w:p w:rsidR="004C2B95" w:rsidRDefault="00300636">
      <w:pPr>
        <w:rPr>
          <w:bCs/>
        </w:rPr>
      </w:pPr>
      <w:r>
        <w:rPr>
          <w:rFonts w:hint="eastAsia"/>
          <w:bCs/>
        </w:rPr>
        <w:t>若返回结果为</w:t>
      </w:r>
      <w:r>
        <w:rPr>
          <w:rFonts w:hint="eastAsia"/>
          <w:bCs/>
        </w:rPr>
        <w:t>Object</w:t>
      </w:r>
      <w:r>
        <w:rPr>
          <w:rFonts w:hint="eastAsia"/>
          <w:bCs/>
        </w:rPr>
        <w:t>类型，则为</w:t>
      </w:r>
      <w:r>
        <w:rPr>
          <w:rFonts w:hint="eastAsia"/>
          <w:bCs/>
        </w:rPr>
        <w:t xml:space="preserve">MMap.Icon </w:t>
      </w:r>
      <w:r>
        <w:rPr>
          <w:rFonts w:hint="eastAsia"/>
          <w:bCs/>
        </w:rPr>
        <w:t>对象。</w:t>
      </w:r>
    </w:p>
    <w:p w:rsidR="004C2B95" w:rsidRDefault="00300636">
      <w:pPr>
        <w:rPr>
          <w:bCs/>
        </w:rPr>
      </w:pPr>
      <w:r>
        <w:rPr>
          <w:rFonts w:hint="eastAsia"/>
          <w:bCs/>
        </w:rPr>
        <w:t>将点标注添加到地图中后，才能调用该方法。</w:t>
      </w:r>
    </w:p>
    <w:p w:rsidR="004C2B95" w:rsidRDefault="00300636">
      <w:pPr>
        <w:rPr>
          <w:bCs/>
        </w:rPr>
      </w:pPr>
      <w:r>
        <w:t>示例：</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marker;</w:t>
            </w:r>
          </w:p>
          <w:p w:rsidR="004C2B95" w:rsidRDefault="00300636">
            <w:pPr>
              <w:rPr>
                <w:bCs/>
              </w:rPr>
            </w:pPr>
            <w:r>
              <w:rPr>
                <w:rFonts w:hint="eastAsia"/>
                <w:bCs/>
              </w:rPr>
              <w:t>marker = new MMap.Marker({id:"m",position:new MMap.LngLat(116.40632629394531,39.90394233735701),icon:"http://code.mapabc.com/images/lan_1.png", }) //</w:t>
            </w:r>
            <w:r>
              <w:rPr>
                <w:rFonts w:hint="eastAsia"/>
                <w:bCs/>
              </w:rPr>
              <w:t>自定义构造</w:t>
            </w:r>
            <w:r>
              <w:rPr>
                <w:rFonts w:hint="eastAsia"/>
                <w:bCs/>
              </w:rPr>
              <w:t>MMap.Marker</w:t>
            </w:r>
            <w:r>
              <w:rPr>
                <w:rFonts w:hint="eastAsia"/>
                <w:bCs/>
              </w:rPr>
              <w:t>对象</w:t>
            </w:r>
          </w:p>
          <w:p w:rsidR="004C2B95" w:rsidRDefault="00300636">
            <w:pPr>
              <w:rPr>
                <w:bCs/>
              </w:rPr>
            </w:pPr>
            <w:r>
              <w:rPr>
                <w:rFonts w:hint="eastAsia"/>
                <w:bCs/>
              </w:rPr>
              <w:t> </w:t>
            </w:r>
          </w:p>
          <w:p w:rsidR="004C2B95" w:rsidRDefault="00300636">
            <w:pPr>
              <w:rPr>
                <w:bCs/>
              </w:rPr>
            </w:pPr>
            <w:r>
              <w:rPr>
                <w:rFonts w:hint="eastAsia"/>
                <w:bCs/>
              </w:rPr>
              <w:t>alert(marker.getIcon());</w:t>
            </w:r>
          </w:p>
        </w:tc>
      </w:tr>
    </w:tbl>
    <w:p w:rsidR="004C2B95" w:rsidRDefault="00300636">
      <w:pPr>
        <w:rPr>
          <w:bCs/>
        </w:rPr>
      </w:pPr>
      <w:r>
        <w:rPr>
          <w:bCs/>
        </w:rPr>
        <w:t> </w:t>
      </w:r>
      <w:bookmarkStart w:id="113" w:name="_Toc301345369"/>
      <w:r>
        <w:rPr>
          <w:bCs/>
        </w:rPr>
        <w:t>（</w:t>
      </w:r>
      <w:r>
        <w:rPr>
          <w:bCs/>
        </w:rPr>
        <w:t>5</w:t>
      </w:r>
      <w:r>
        <w:rPr>
          <w:bCs/>
        </w:rPr>
        <w:t>）</w:t>
      </w:r>
      <w:r>
        <w:rPr>
          <w:bCs/>
        </w:rPr>
        <w:t>       setDraggable</w:t>
      </w:r>
      <w:bookmarkEnd w:id="113"/>
      <w:r>
        <w:rPr>
          <w:bCs/>
        </w:rPr>
        <w:t>(bool)</w:t>
      </w:r>
    </w:p>
    <w:p w:rsidR="004C2B95" w:rsidRDefault="00300636">
      <w:pPr>
        <w:rPr>
          <w:bCs/>
        </w:rPr>
      </w:pPr>
      <w:r>
        <w:t>说明：</w:t>
      </w:r>
      <w:r>
        <w:rPr>
          <w:rFonts w:hint="eastAsia"/>
          <w:bCs/>
        </w:rPr>
        <w:t>设置图标是否可拖动。</w:t>
      </w:r>
    </w:p>
    <w:p w:rsidR="004C2B95" w:rsidRDefault="00300636">
      <w:pPr>
        <w:rPr>
          <w:bCs/>
        </w:rPr>
      </w:pPr>
      <w:r>
        <w:t>参数：</w:t>
      </w:r>
      <w:r>
        <w:rPr>
          <w:rFonts w:hint="eastAsia"/>
          <w:bCs/>
        </w:rPr>
        <w:t>bool</w:t>
      </w:r>
    </w:p>
    <w:p w:rsidR="004C2B95" w:rsidRDefault="00300636">
      <w:pPr>
        <w:rPr>
          <w:bCs/>
        </w:rPr>
      </w:pPr>
      <w:r>
        <w:rPr>
          <w:rFonts w:hint="eastAsia"/>
          <w:bCs/>
        </w:rPr>
        <w:t>说明：一个布尔值，</w:t>
      </w:r>
      <w:r>
        <w:rPr>
          <w:rFonts w:hint="eastAsia"/>
          <w:bCs/>
        </w:rPr>
        <w:t>true</w:t>
      </w:r>
      <w:r>
        <w:rPr>
          <w:rFonts w:hint="eastAsia"/>
          <w:bCs/>
        </w:rPr>
        <w:t>表示图标可拖动，</w:t>
      </w:r>
      <w:r>
        <w:rPr>
          <w:rFonts w:hint="eastAsia"/>
          <w:bCs/>
        </w:rPr>
        <w:t>false</w:t>
      </w:r>
      <w:r>
        <w:rPr>
          <w:rFonts w:hint="eastAsia"/>
          <w:bCs/>
        </w:rPr>
        <w:t>表示不可拖动。</w:t>
      </w:r>
    </w:p>
    <w:p w:rsidR="004C2B95" w:rsidRDefault="00300636">
      <w:pPr>
        <w:rPr>
          <w:bCs/>
        </w:rPr>
      </w:pPr>
      <w:r>
        <w:rPr>
          <w:rFonts w:hint="eastAsia"/>
          <w:bCs/>
        </w:rPr>
        <w:t>类型：</w:t>
      </w:r>
      <w:r>
        <w:rPr>
          <w:rFonts w:hint="eastAsia"/>
          <w:bCs/>
        </w:rPr>
        <w:t>Boolean</w:t>
      </w:r>
    </w:p>
    <w:p w:rsidR="004C2B95" w:rsidRDefault="00300636">
      <w:pPr>
        <w:rPr>
          <w:bCs/>
        </w:rPr>
      </w:pPr>
      <w:r>
        <w:t>返回值：</w:t>
      </w:r>
      <w:r>
        <w:rPr>
          <w:rFonts w:hint="eastAsia"/>
          <w:bCs/>
        </w:rPr>
        <w:t>无。</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marker.setDraggable(true);</w:t>
            </w:r>
          </w:p>
        </w:tc>
      </w:tr>
    </w:tbl>
    <w:p w:rsidR="004C2B95" w:rsidRDefault="00300636">
      <w:pPr>
        <w:rPr>
          <w:bCs/>
        </w:rPr>
      </w:pPr>
      <w:r>
        <w:rPr>
          <w:bCs/>
        </w:rPr>
        <w:t> </w:t>
      </w:r>
      <w:bookmarkStart w:id="114" w:name="_Toc301345370"/>
      <w:r>
        <w:rPr>
          <w:bCs/>
        </w:rPr>
        <w:t>（</w:t>
      </w:r>
      <w:r>
        <w:rPr>
          <w:bCs/>
        </w:rPr>
        <w:t>6</w:t>
      </w:r>
      <w:r>
        <w:rPr>
          <w:bCs/>
        </w:rPr>
        <w:t>）</w:t>
      </w:r>
      <w:r>
        <w:rPr>
          <w:bCs/>
        </w:rPr>
        <w:t>       getDraggable</w:t>
      </w:r>
      <w:bookmarkEnd w:id="114"/>
      <w:r>
        <w:rPr>
          <w:bCs/>
        </w:rPr>
        <w:t>()</w:t>
      </w:r>
    </w:p>
    <w:p w:rsidR="004C2B95" w:rsidRDefault="00300636">
      <w:pPr>
        <w:rPr>
          <w:bCs/>
        </w:rPr>
      </w:pPr>
      <w:r>
        <w:t>说明：</w:t>
      </w:r>
      <w:r>
        <w:rPr>
          <w:rFonts w:hint="eastAsia"/>
          <w:bCs/>
        </w:rPr>
        <w:t>返回图标是否可拖动。</w:t>
      </w:r>
    </w:p>
    <w:p w:rsidR="004C2B95" w:rsidRDefault="00300636">
      <w:pPr>
        <w:rPr>
          <w:bCs/>
        </w:rPr>
      </w:pPr>
      <w:r>
        <w:t>参数：</w:t>
      </w:r>
      <w:r>
        <w:rPr>
          <w:rFonts w:hint="eastAsia"/>
          <w:bCs/>
        </w:rPr>
        <w:t>无。</w:t>
      </w:r>
    </w:p>
    <w:p w:rsidR="004C2B95" w:rsidRDefault="00300636">
      <w:pPr>
        <w:rPr>
          <w:bCs/>
        </w:rPr>
      </w:pPr>
      <w:r>
        <w:t>返回值：</w:t>
      </w:r>
    </w:p>
    <w:p w:rsidR="004C2B95" w:rsidRDefault="00300636">
      <w:pPr>
        <w:rPr>
          <w:bCs/>
        </w:rPr>
      </w:pPr>
      <w:r>
        <w:rPr>
          <w:rFonts w:hint="eastAsia"/>
          <w:bCs/>
        </w:rPr>
        <w:t>说明：一个布尔值，</w:t>
      </w:r>
      <w:r>
        <w:rPr>
          <w:rFonts w:hint="eastAsia"/>
          <w:bCs/>
        </w:rPr>
        <w:t>true</w:t>
      </w:r>
      <w:r>
        <w:rPr>
          <w:rFonts w:hint="eastAsia"/>
          <w:bCs/>
        </w:rPr>
        <w:t>表示图标可拖动，</w:t>
      </w:r>
      <w:r>
        <w:rPr>
          <w:rFonts w:hint="eastAsia"/>
          <w:bCs/>
        </w:rPr>
        <w:t>false</w:t>
      </w:r>
      <w:r>
        <w:rPr>
          <w:rFonts w:hint="eastAsia"/>
          <w:bCs/>
        </w:rPr>
        <w:t>表示不可拖动。</w:t>
      </w:r>
    </w:p>
    <w:p w:rsidR="004C2B95" w:rsidRDefault="00300636">
      <w:pPr>
        <w:rPr>
          <w:bCs/>
        </w:rPr>
      </w:pPr>
      <w:r>
        <w:rPr>
          <w:rFonts w:hint="eastAsia"/>
          <w:bCs/>
        </w:rPr>
        <w:t>类型：</w:t>
      </w:r>
      <w:r>
        <w:rPr>
          <w:rFonts w:hint="eastAsia"/>
          <w:bCs/>
        </w:rPr>
        <w:t>Boolean</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var ll=marker.getDraggable();</w:t>
            </w:r>
          </w:p>
        </w:tc>
      </w:tr>
    </w:tbl>
    <w:p w:rsidR="004C2B95" w:rsidRDefault="00300636">
      <w:pPr>
        <w:rPr>
          <w:bCs/>
        </w:rPr>
      </w:pPr>
      <w:r>
        <w:rPr>
          <w:bCs/>
        </w:rPr>
        <w:t> </w:t>
      </w:r>
      <w:bookmarkStart w:id="115" w:name="_Toc301345371"/>
      <w:r>
        <w:rPr>
          <w:bCs/>
        </w:rPr>
        <w:t>（</w:t>
      </w:r>
      <w:r>
        <w:rPr>
          <w:bCs/>
        </w:rPr>
        <w:t>7</w:t>
      </w:r>
      <w:r>
        <w:rPr>
          <w:bCs/>
        </w:rPr>
        <w:t>）</w:t>
      </w:r>
      <w:r>
        <w:rPr>
          <w:bCs/>
        </w:rPr>
        <w:t>       setVisible</w:t>
      </w:r>
      <w:bookmarkEnd w:id="115"/>
      <w:r>
        <w:rPr>
          <w:bCs/>
        </w:rPr>
        <w:t>(bool)</w:t>
      </w:r>
    </w:p>
    <w:p w:rsidR="004C2B95" w:rsidRDefault="00300636">
      <w:pPr>
        <w:rPr>
          <w:bCs/>
        </w:rPr>
      </w:pPr>
      <w:bookmarkStart w:id="116" w:name="_Toc301345372"/>
      <w:r>
        <w:t>说明：</w:t>
      </w:r>
      <w:bookmarkEnd w:id="116"/>
      <w:r>
        <w:rPr>
          <w:rFonts w:hint="eastAsia"/>
          <w:bCs/>
        </w:rPr>
        <w:t>设置图标是否可见。</w:t>
      </w:r>
    </w:p>
    <w:p w:rsidR="004C2B95" w:rsidRDefault="00300636">
      <w:pPr>
        <w:rPr>
          <w:bCs/>
        </w:rPr>
      </w:pPr>
      <w:r>
        <w:t>参数：</w:t>
      </w:r>
      <w:r>
        <w:rPr>
          <w:rFonts w:hint="eastAsia"/>
          <w:bCs/>
        </w:rPr>
        <w:t>bool</w:t>
      </w:r>
    </w:p>
    <w:p w:rsidR="004C2B95" w:rsidRDefault="00300636">
      <w:pPr>
        <w:rPr>
          <w:bCs/>
        </w:rPr>
      </w:pPr>
      <w:r>
        <w:rPr>
          <w:rFonts w:hint="eastAsia"/>
          <w:bCs/>
        </w:rPr>
        <w:t>说明：一个布尔值，</w:t>
      </w:r>
      <w:r>
        <w:rPr>
          <w:rFonts w:hint="eastAsia"/>
          <w:bCs/>
        </w:rPr>
        <w:t>true</w:t>
      </w:r>
      <w:r>
        <w:rPr>
          <w:rFonts w:hint="eastAsia"/>
          <w:bCs/>
        </w:rPr>
        <w:t>表示图标可见，</w:t>
      </w:r>
      <w:r>
        <w:rPr>
          <w:rFonts w:hint="eastAsia"/>
          <w:bCs/>
        </w:rPr>
        <w:t>false</w:t>
      </w:r>
      <w:r>
        <w:rPr>
          <w:rFonts w:hint="eastAsia"/>
          <w:bCs/>
        </w:rPr>
        <w:t>表示不可见。</w:t>
      </w:r>
    </w:p>
    <w:p w:rsidR="004C2B95" w:rsidRDefault="00300636">
      <w:pPr>
        <w:rPr>
          <w:bCs/>
        </w:rPr>
      </w:pPr>
      <w:r>
        <w:rPr>
          <w:rFonts w:hint="eastAsia"/>
          <w:bCs/>
        </w:rPr>
        <w:t>类型：</w:t>
      </w:r>
      <w:r>
        <w:rPr>
          <w:rFonts w:hint="eastAsia"/>
          <w:bCs/>
        </w:rPr>
        <w:t>Boolean</w:t>
      </w:r>
    </w:p>
    <w:p w:rsidR="004C2B95" w:rsidRDefault="00300636">
      <w:pPr>
        <w:rPr>
          <w:bCs/>
        </w:rPr>
      </w:pPr>
      <w:r>
        <w:t>返回值：</w:t>
      </w:r>
      <w:r>
        <w:rPr>
          <w:rFonts w:hint="eastAsia"/>
          <w:bCs/>
        </w:rPr>
        <w:t>无。</w:t>
      </w:r>
    </w:p>
    <w:p w:rsidR="004C2B95" w:rsidRDefault="00300636">
      <w:pPr>
        <w:rPr>
          <w:bCs/>
        </w:rPr>
      </w:pPr>
      <w:r>
        <w:lastRenderedPageBreak/>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marker.setVisible(false);</w:t>
            </w:r>
          </w:p>
        </w:tc>
      </w:tr>
    </w:tbl>
    <w:p w:rsidR="004C2B95" w:rsidRDefault="00300636">
      <w:pPr>
        <w:rPr>
          <w:bCs/>
        </w:rPr>
      </w:pPr>
      <w:r>
        <w:rPr>
          <w:bCs/>
        </w:rPr>
        <w:t> </w:t>
      </w:r>
      <w:r>
        <w:rPr>
          <w:bCs/>
        </w:rPr>
        <w:t>（</w:t>
      </w:r>
      <w:r>
        <w:rPr>
          <w:bCs/>
        </w:rPr>
        <w:t>8</w:t>
      </w:r>
      <w:r>
        <w:rPr>
          <w:bCs/>
        </w:rPr>
        <w:t>）</w:t>
      </w:r>
      <w:r>
        <w:rPr>
          <w:bCs/>
        </w:rPr>
        <w:t>       getVisible()</w:t>
      </w:r>
    </w:p>
    <w:p w:rsidR="004C2B95" w:rsidRDefault="00300636">
      <w:pPr>
        <w:rPr>
          <w:bCs/>
        </w:rPr>
      </w:pPr>
      <w:bookmarkStart w:id="117" w:name="_Toc301345373"/>
      <w:r>
        <w:t>说明：</w:t>
      </w:r>
      <w:bookmarkEnd w:id="117"/>
      <w:r>
        <w:rPr>
          <w:rFonts w:hint="eastAsia"/>
          <w:bCs/>
        </w:rPr>
        <w:t>返回图标是否可见。</w:t>
      </w:r>
    </w:p>
    <w:p w:rsidR="004C2B95" w:rsidRDefault="00300636">
      <w:pPr>
        <w:rPr>
          <w:bCs/>
        </w:rPr>
      </w:pPr>
      <w:r>
        <w:t>参数：</w:t>
      </w:r>
      <w:r>
        <w:rPr>
          <w:rFonts w:hint="eastAsia"/>
          <w:bCs/>
        </w:rPr>
        <w:t>无。</w:t>
      </w:r>
    </w:p>
    <w:p w:rsidR="004C2B95" w:rsidRDefault="00300636">
      <w:r>
        <w:t>返回值：</w:t>
      </w:r>
    </w:p>
    <w:p w:rsidR="004C2B95" w:rsidRDefault="00300636">
      <w:pPr>
        <w:rPr>
          <w:bCs/>
        </w:rPr>
      </w:pPr>
      <w:r>
        <w:rPr>
          <w:rFonts w:hint="eastAsia"/>
          <w:bCs/>
        </w:rPr>
        <w:t>说明：一个布尔值，</w:t>
      </w:r>
      <w:r>
        <w:rPr>
          <w:rFonts w:hint="eastAsia"/>
          <w:bCs/>
        </w:rPr>
        <w:t>true</w:t>
      </w:r>
      <w:r>
        <w:rPr>
          <w:rFonts w:hint="eastAsia"/>
          <w:bCs/>
        </w:rPr>
        <w:t>表示图标可见，</w:t>
      </w:r>
      <w:r>
        <w:rPr>
          <w:rFonts w:hint="eastAsia"/>
          <w:bCs/>
        </w:rPr>
        <w:t>false</w:t>
      </w:r>
      <w:r>
        <w:rPr>
          <w:rFonts w:hint="eastAsia"/>
          <w:bCs/>
        </w:rPr>
        <w:t>表示不可见。</w:t>
      </w:r>
    </w:p>
    <w:p w:rsidR="004C2B95" w:rsidRDefault="00300636">
      <w:pPr>
        <w:rPr>
          <w:bCs/>
        </w:rPr>
      </w:pPr>
      <w:r>
        <w:rPr>
          <w:rFonts w:hint="eastAsia"/>
          <w:bCs/>
        </w:rPr>
        <w:t>类型：</w:t>
      </w:r>
      <w:r>
        <w:rPr>
          <w:rFonts w:hint="eastAsia"/>
          <w:bCs/>
        </w:rPr>
        <w:t>Boolean</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ll=marker. getVisible();</w:t>
            </w:r>
          </w:p>
        </w:tc>
      </w:tr>
    </w:tbl>
    <w:p w:rsidR="004C2B95" w:rsidRDefault="00300636">
      <w:pPr>
        <w:rPr>
          <w:bCs/>
        </w:rPr>
      </w:pPr>
      <w:r>
        <w:rPr>
          <w:bCs/>
        </w:rPr>
        <w:t> </w:t>
      </w:r>
      <w:r>
        <w:rPr>
          <w:bCs/>
        </w:rPr>
        <w:t>（</w:t>
      </w:r>
      <w:r>
        <w:rPr>
          <w:bCs/>
        </w:rPr>
        <w:t>9</w:t>
      </w:r>
      <w:r>
        <w:rPr>
          <w:bCs/>
        </w:rPr>
        <w:t>）</w:t>
      </w:r>
      <w:r>
        <w:rPr>
          <w:bCs/>
        </w:rPr>
        <w:t>       setCursor(cur)</w:t>
      </w:r>
    </w:p>
    <w:p w:rsidR="004C2B95" w:rsidRDefault="00300636">
      <w:pPr>
        <w:rPr>
          <w:bCs/>
        </w:rPr>
      </w:pPr>
      <w:bookmarkStart w:id="118" w:name="_Toc301345374"/>
      <w:r>
        <w:t>说明：</w:t>
      </w:r>
      <w:bookmarkEnd w:id="118"/>
      <w:r>
        <w:rPr>
          <w:rFonts w:hint="eastAsia"/>
          <w:bCs/>
        </w:rPr>
        <w:t>设置鼠标悬停时显示的光标。</w:t>
      </w:r>
    </w:p>
    <w:p w:rsidR="004C2B95" w:rsidRDefault="00300636">
      <w:pPr>
        <w:rPr>
          <w:bCs/>
        </w:rPr>
      </w:pPr>
      <w:r>
        <w:t>参数：</w:t>
      </w:r>
      <w:r>
        <w:rPr>
          <w:rFonts w:hint="eastAsia"/>
          <w:bCs/>
        </w:rPr>
        <w:t>cur</w:t>
      </w:r>
    </w:p>
    <w:p w:rsidR="004C2B95" w:rsidRDefault="00300636">
      <w:pPr>
        <w:rPr>
          <w:bCs/>
        </w:rPr>
      </w:pPr>
      <w:r>
        <w:rPr>
          <w:rFonts w:hint="eastAsia"/>
          <w:bCs/>
        </w:rPr>
        <w:t>说明：鼠标悬停时显示的光标。</w:t>
      </w:r>
    </w:p>
    <w:p w:rsidR="004C2B95" w:rsidRDefault="00300636">
      <w:pPr>
        <w:rPr>
          <w:bCs/>
        </w:rPr>
      </w:pPr>
      <w:r>
        <w:rPr>
          <w:rFonts w:hint="eastAsia"/>
          <w:bCs/>
        </w:rPr>
        <w:t>类型：</w:t>
      </w:r>
      <w:r>
        <w:rPr>
          <w:rFonts w:hint="eastAsia"/>
          <w:bCs/>
        </w:rPr>
        <w:t>String</w:t>
      </w:r>
    </w:p>
    <w:p w:rsidR="004C2B95" w:rsidRDefault="00300636">
      <w:pPr>
        <w:rPr>
          <w:bCs/>
        </w:rPr>
      </w:pPr>
      <w:r>
        <w:t>返回值：</w:t>
      </w:r>
      <w:r>
        <w:rPr>
          <w:rFonts w:hint="eastAsia"/>
          <w:bCs/>
        </w:rPr>
        <w:t>无。</w:t>
      </w:r>
    </w:p>
    <w:p w:rsidR="004C2B95" w:rsidRDefault="00300636">
      <w:pPr>
        <w:rPr>
          <w:bCs/>
        </w:rPr>
      </w:pPr>
      <w:r>
        <w:t>注释：</w:t>
      </w:r>
      <w:r>
        <w:rPr>
          <w:rFonts w:hint="eastAsia"/>
          <w:bCs/>
        </w:rPr>
        <w:t>需要符合</w:t>
      </w:r>
      <w:r>
        <w:rPr>
          <w:rFonts w:hint="eastAsia"/>
          <w:bCs/>
        </w:rPr>
        <w:t>CSS</w:t>
      </w:r>
      <w:r>
        <w:rPr>
          <w:rFonts w:hint="eastAsia"/>
          <w:bCs/>
        </w:rPr>
        <w:t>的</w:t>
      </w:r>
      <w:r>
        <w:rPr>
          <w:rFonts w:hint="eastAsia"/>
          <w:bCs/>
        </w:rPr>
        <w:t>cursor</w:t>
      </w:r>
      <w:r>
        <w:rPr>
          <w:rFonts w:hint="eastAsia"/>
          <w:bCs/>
        </w:rPr>
        <w:t>属性规范。本地需要有对应</w:t>
      </w:r>
      <w:r>
        <w:rPr>
          <w:rFonts w:hint="eastAsia"/>
          <w:bCs/>
        </w:rPr>
        <w:t>cur</w:t>
      </w:r>
      <w:r>
        <w:rPr>
          <w:rFonts w:hint="eastAsia"/>
          <w:bCs/>
        </w:rPr>
        <w:t>文件。将点标注添加到地图中后，才能调用该方法。目前暂支持桌面设备浏览器。</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marker.setCursor ("closedhand.cur");</w:t>
            </w:r>
          </w:p>
        </w:tc>
      </w:tr>
    </w:tbl>
    <w:p w:rsidR="004C2B95" w:rsidRDefault="00300636">
      <w:pPr>
        <w:rPr>
          <w:bCs/>
        </w:rPr>
      </w:pPr>
      <w:r>
        <w:rPr>
          <w:bCs/>
        </w:rPr>
        <w:t> </w:t>
      </w:r>
    </w:p>
    <w:p w:rsidR="004C2B95" w:rsidRDefault="00300636">
      <w:pPr>
        <w:rPr>
          <w:bCs/>
        </w:rPr>
      </w:pPr>
      <w:r>
        <w:rPr>
          <w:bCs/>
        </w:rPr>
        <w:t>（</w:t>
      </w:r>
      <w:r>
        <w:rPr>
          <w:bCs/>
        </w:rPr>
        <w:t>10</w:t>
      </w:r>
      <w:r>
        <w:rPr>
          <w:bCs/>
        </w:rPr>
        <w:t>）</w:t>
      </w:r>
      <w:r>
        <w:rPr>
          <w:bCs/>
        </w:rPr>
        <w:t>    getCursor()</w:t>
      </w:r>
    </w:p>
    <w:p w:rsidR="004C2B95" w:rsidRDefault="00300636">
      <w:pPr>
        <w:rPr>
          <w:bCs/>
        </w:rPr>
      </w:pPr>
      <w:bookmarkStart w:id="119" w:name="_Toc301345375"/>
      <w:r>
        <w:t>说明：</w:t>
      </w:r>
      <w:bookmarkEnd w:id="119"/>
      <w:r>
        <w:rPr>
          <w:rFonts w:hint="eastAsia"/>
          <w:bCs/>
        </w:rPr>
        <w:t>返回鼠标悬停时显示的光标。</w:t>
      </w:r>
    </w:p>
    <w:p w:rsidR="004C2B95" w:rsidRDefault="00300636">
      <w:pPr>
        <w:rPr>
          <w:bCs/>
        </w:rPr>
      </w:pPr>
      <w:r>
        <w:t>参数：</w:t>
      </w:r>
      <w:r>
        <w:rPr>
          <w:rFonts w:hint="eastAsia"/>
          <w:bCs/>
        </w:rPr>
        <w:t>无。</w:t>
      </w:r>
    </w:p>
    <w:p w:rsidR="004C2B95" w:rsidRDefault="00300636">
      <w:pPr>
        <w:rPr>
          <w:bCs/>
        </w:rPr>
      </w:pPr>
      <w:r>
        <w:t>返回值：</w:t>
      </w:r>
      <w:r>
        <w:rPr>
          <w:rFonts w:hint="eastAsia"/>
          <w:bCs/>
        </w:rPr>
        <w:t>说明：鼠标悬停时显示的光标。</w:t>
      </w:r>
    </w:p>
    <w:p w:rsidR="004C2B95" w:rsidRDefault="00300636">
      <w:pPr>
        <w:rPr>
          <w:bCs/>
        </w:rPr>
      </w:pPr>
      <w:r>
        <w:rPr>
          <w:rFonts w:hint="eastAsia"/>
          <w:bCs/>
        </w:rPr>
        <w:t>类型：</w:t>
      </w:r>
      <w:r>
        <w:rPr>
          <w:rFonts w:hint="eastAsia"/>
          <w:bCs/>
        </w:rPr>
        <w:t>String</w:t>
      </w:r>
    </w:p>
    <w:p w:rsidR="004C2B95" w:rsidRDefault="00300636">
      <w:pPr>
        <w:rPr>
          <w:bCs/>
        </w:rPr>
      </w:pPr>
      <w:r>
        <w:t>注释：</w:t>
      </w:r>
      <w:r>
        <w:rPr>
          <w:rFonts w:hint="eastAsia"/>
          <w:bCs/>
        </w:rPr>
        <w:t>将点标注添加到地图中后，才能调用该方法。目前暂支持桌面设备浏览器。</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marker.getCursor();</w:t>
            </w:r>
          </w:p>
        </w:tc>
      </w:tr>
    </w:tbl>
    <w:p w:rsidR="004C2B95" w:rsidRDefault="00300636">
      <w:pPr>
        <w:rPr>
          <w:bCs/>
        </w:rPr>
      </w:pPr>
      <w:r>
        <w:rPr>
          <w:bCs/>
        </w:rPr>
        <w:t> </w:t>
      </w:r>
    </w:p>
    <w:p w:rsidR="004C2B95" w:rsidRDefault="00300636">
      <w:pPr>
        <w:rPr>
          <w:bCs/>
        </w:rPr>
      </w:pPr>
      <w:r>
        <w:rPr>
          <w:bCs/>
        </w:rPr>
        <w:t>（</w:t>
      </w:r>
      <w:r>
        <w:rPr>
          <w:bCs/>
        </w:rPr>
        <w:t>11</w:t>
      </w:r>
      <w:r>
        <w:rPr>
          <w:bCs/>
        </w:rPr>
        <w:t>）</w:t>
      </w:r>
      <w:r>
        <w:rPr>
          <w:bCs/>
        </w:rPr>
        <w:t>    setContent(html)</w:t>
      </w:r>
    </w:p>
    <w:p w:rsidR="004C2B95" w:rsidRDefault="00300636">
      <w:pPr>
        <w:rPr>
          <w:bCs/>
        </w:rPr>
      </w:pPr>
      <w:bookmarkStart w:id="120" w:name="_Toc301345376"/>
      <w:r>
        <w:t>说明：</w:t>
      </w:r>
      <w:bookmarkEnd w:id="120"/>
      <w:r>
        <w:rPr>
          <w:rFonts w:hint="eastAsia"/>
          <w:bCs/>
        </w:rPr>
        <w:t>设置自定义</w:t>
      </w:r>
      <w:r>
        <w:rPr>
          <w:rFonts w:hint="eastAsia"/>
          <w:bCs/>
        </w:rPr>
        <w:t>marker</w:t>
      </w:r>
      <w:r>
        <w:rPr>
          <w:rFonts w:hint="eastAsia"/>
          <w:bCs/>
        </w:rPr>
        <w:t>内容。</w:t>
      </w:r>
    </w:p>
    <w:p w:rsidR="004C2B95" w:rsidRDefault="00300636">
      <w:pPr>
        <w:rPr>
          <w:bCs/>
        </w:rPr>
      </w:pPr>
      <w:r>
        <w:t>参数：</w:t>
      </w:r>
      <w:r>
        <w:rPr>
          <w:rFonts w:hint="eastAsia"/>
          <w:bCs/>
        </w:rPr>
        <w:t>html</w:t>
      </w:r>
    </w:p>
    <w:p w:rsidR="004C2B95" w:rsidRDefault="00300636">
      <w:pPr>
        <w:rPr>
          <w:bCs/>
        </w:rPr>
      </w:pPr>
      <w:r>
        <w:rPr>
          <w:rFonts w:hint="eastAsia"/>
          <w:bCs/>
        </w:rPr>
        <w:t>说明：自定义</w:t>
      </w:r>
      <w:r>
        <w:rPr>
          <w:rFonts w:hint="eastAsia"/>
          <w:bCs/>
        </w:rPr>
        <w:t>marker</w:t>
      </w:r>
      <w:r>
        <w:rPr>
          <w:rFonts w:hint="eastAsia"/>
          <w:bCs/>
        </w:rPr>
        <w:t>内容。</w:t>
      </w:r>
    </w:p>
    <w:p w:rsidR="004C2B95" w:rsidRDefault="00300636">
      <w:pPr>
        <w:rPr>
          <w:bCs/>
        </w:rPr>
      </w:pPr>
      <w:r>
        <w:rPr>
          <w:rFonts w:hint="eastAsia"/>
          <w:bCs/>
        </w:rPr>
        <w:t>类型：</w:t>
      </w:r>
      <w:r>
        <w:rPr>
          <w:rFonts w:hint="eastAsia"/>
          <w:bCs/>
        </w:rPr>
        <w:t>String/htmlDOM</w:t>
      </w:r>
    </w:p>
    <w:p w:rsidR="004C2B95" w:rsidRDefault="00300636">
      <w:pPr>
        <w:rPr>
          <w:bCs/>
        </w:rPr>
      </w:pPr>
      <w:r>
        <w:lastRenderedPageBreak/>
        <w:t>返回值：</w:t>
      </w:r>
      <w:r>
        <w:rPr>
          <w:rFonts w:hint="eastAsia"/>
          <w:bCs/>
        </w:rPr>
        <w:t>无。</w:t>
      </w:r>
    </w:p>
    <w:p w:rsidR="004C2B95" w:rsidRDefault="00300636">
      <w:pPr>
        <w:rPr>
          <w:bCs/>
        </w:rPr>
      </w:pPr>
      <w:r>
        <w:t>注释：</w:t>
      </w:r>
      <w:r>
        <w:rPr>
          <w:rFonts w:hint="eastAsia"/>
          <w:bCs/>
        </w:rPr>
        <w:t>将点标注添加到地图中后，才能调用该方法。</w:t>
      </w:r>
    </w:p>
    <w:p w:rsidR="004C2B95" w:rsidRDefault="00300636">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marker.setContent("&lt;div style='width:45px;height:40px;background:url(../Images/marker.png) 0 0;overflow: hidden;'&gt;&lt;div style='width:40px;height:20px;margin-top:6px;margin-top:6px;margin-left:5px;'&gt;Mark&lt;/div&gt;&lt;/div&gt;");</w:t>
            </w:r>
          </w:p>
        </w:tc>
      </w:tr>
    </w:tbl>
    <w:p w:rsidR="004C2B95" w:rsidRDefault="00300636">
      <w:pPr>
        <w:rPr>
          <w:bCs/>
        </w:rPr>
      </w:pPr>
      <w:r>
        <w:rPr>
          <w:bCs/>
        </w:rPr>
        <w:t> </w:t>
      </w:r>
    </w:p>
    <w:p w:rsidR="004C2B95" w:rsidRDefault="00300636">
      <w:pPr>
        <w:rPr>
          <w:bCs/>
        </w:rPr>
      </w:pPr>
      <w:r>
        <w:rPr>
          <w:bCs/>
        </w:rPr>
        <w:t>（</w:t>
      </w:r>
      <w:r>
        <w:rPr>
          <w:bCs/>
        </w:rPr>
        <w:t>12</w:t>
      </w:r>
      <w:r>
        <w:rPr>
          <w:bCs/>
        </w:rPr>
        <w:t>）</w:t>
      </w:r>
      <w:r>
        <w:rPr>
          <w:bCs/>
        </w:rPr>
        <w:t>    getContent()</w:t>
      </w:r>
    </w:p>
    <w:p w:rsidR="004C2B95" w:rsidRDefault="00300636">
      <w:pPr>
        <w:rPr>
          <w:bCs/>
        </w:rPr>
      </w:pPr>
      <w:bookmarkStart w:id="121" w:name="_Toc301345377"/>
      <w:r>
        <w:t>说明：</w:t>
      </w:r>
      <w:bookmarkEnd w:id="121"/>
      <w:r>
        <w:rPr>
          <w:rFonts w:hint="eastAsia"/>
          <w:bCs/>
        </w:rPr>
        <w:t>返回自定义</w:t>
      </w:r>
      <w:r>
        <w:rPr>
          <w:rFonts w:hint="eastAsia"/>
          <w:bCs/>
        </w:rPr>
        <w:t>Marker</w:t>
      </w:r>
      <w:r>
        <w:rPr>
          <w:rFonts w:hint="eastAsia"/>
          <w:bCs/>
        </w:rPr>
        <w:t>内容。</w:t>
      </w:r>
    </w:p>
    <w:p w:rsidR="004C2B95" w:rsidRDefault="00300636">
      <w:pPr>
        <w:rPr>
          <w:bCs/>
        </w:rPr>
      </w:pPr>
      <w:r>
        <w:t>参数：</w:t>
      </w:r>
      <w:r>
        <w:rPr>
          <w:rFonts w:hint="eastAsia"/>
          <w:bCs/>
        </w:rPr>
        <w:t>无。</w:t>
      </w:r>
    </w:p>
    <w:p w:rsidR="004C2B95" w:rsidRDefault="00300636">
      <w:pPr>
        <w:rPr>
          <w:bCs/>
        </w:rPr>
      </w:pPr>
      <w:r>
        <w:t>返回值：</w:t>
      </w:r>
      <w:r>
        <w:rPr>
          <w:rFonts w:hint="eastAsia"/>
          <w:bCs/>
        </w:rPr>
        <w:t>说明：自定义</w:t>
      </w:r>
      <w:r>
        <w:rPr>
          <w:rFonts w:hint="eastAsia"/>
          <w:bCs/>
        </w:rPr>
        <w:t>Marker</w:t>
      </w:r>
      <w:r>
        <w:rPr>
          <w:rFonts w:hint="eastAsia"/>
          <w:bCs/>
        </w:rPr>
        <w:t>内容。</w:t>
      </w:r>
    </w:p>
    <w:p w:rsidR="004C2B95" w:rsidRDefault="00300636">
      <w:pPr>
        <w:rPr>
          <w:bCs/>
        </w:rPr>
      </w:pPr>
      <w:r>
        <w:rPr>
          <w:rFonts w:hint="eastAsia"/>
          <w:bCs/>
        </w:rPr>
        <w:t>类型：</w:t>
      </w:r>
      <w:r>
        <w:rPr>
          <w:rFonts w:hint="eastAsia"/>
          <w:bCs/>
        </w:rPr>
        <w:t>String</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content=marker.getContent();</w:t>
            </w:r>
          </w:p>
          <w:p w:rsidR="004C2B95" w:rsidRDefault="00300636">
            <w:pPr>
              <w:rPr>
                <w:bCs/>
              </w:rPr>
            </w:pPr>
            <w:r>
              <w:rPr>
                <w:rFonts w:hint="eastAsia"/>
                <w:bCs/>
              </w:rPr>
              <w:t>alert(content);</w:t>
            </w:r>
          </w:p>
        </w:tc>
      </w:tr>
    </w:tbl>
    <w:p w:rsidR="004C2B95" w:rsidRDefault="00300636">
      <w:pPr>
        <w:rPr>
          <w:bCs/>
        </w:rPr>
      </w:pPr>
      <w:r>
        <w:rPr>
          <w:bCs/>
        </w:rPr>
        <w:t> </w:t>
      </w:r>
    </w:p>
    <w:p w:rsidR="004C2B95" w:rsidRDefault="00300636">
      <w:pPr>
        <w:rPr>
          <w:bCs/>
        </w:rPr>
      </w:pPr>
      <w:r>
        <w:rPr>
          <w:bCs/>
        </w:rPr>
        <w:t>（</w:t>
      </w:r>
      <w:r>
        <w:rPr>
          <w:bCs/>
        </w:rPr>
        <w:t>13</w:t>
      </w:r>
      <w:r>
        <w:rPr>
          <w:bCs/>
        </w:rPr>
        <w:t>）</w:t>
      </w:r>
      <w:r>
        <w:rPr>
          <w:bCs/>
        </w:rPr>
        <w:t>    moveAlong(arr,speed,f)</w:t>
      </w:r>
    </w:p>
    <w:p w:rsidR="004C2B95" w:rsidRDefault="00300636">
      <w:pPr>
        <w:rPr>
          <w:bCs/>
        </w:rPr>
      </w:pPr>
      <w:bookmarkStart w:id="122" w:name="_Toc301345378"/>
      <w:r>
        <w:t>说明：</w:t>
      </w:r>
      <w:bookmarkEnd w:id="122"/>
      <w:r>
        <w:rPr>
          <w:rFonts w:hint="eastAsia"/>
          <w:bCs/>
        </w:rPr>
        <w:t>沿给定的坐标集，按照指定方式，移动图标。</w:t>
      </w:r>
    </w:p>
    <w:p w:rsidR="004C2B95" w:rsidRDefault="00300636">
      <w:r>
        <w:t>参数：</w:t>
      </w:r>
    </w:p>
    <w:p w:rsidR="004C2B95" w:rsidRDefault="00300636">
      <w:pPr>
        <w:rPr>
          <w:bCs/>
        </w:rPr>
      </w:pPr>
      <w:r>
        <w:rPr>
          <w:bCs/>
        </w:rPr>
        <w:t>  arr</w:t>
      </w:r>
    </w:p>
    <w:p w:rsidR="004C2B95" w:rsidRDefault="00300636">
      <w:pPr>
        <w:rPr>
          <w:bCs/>
        </w:rPr>
      </w:pPr>
      <w:r>
        <w:rPr>
          <w:bCs/>
        </w:rPr>
        <w:t>说明：经纬度坐标集。</w:t>
      </w:r>
    </w:p>
    <w:p w:rsidR="004C2B95" w:rsidRDefault="00300636">
      <w:pPr>
        <w:rPr>
          <w:bCs/>
        </w:rPr>
      </w:pPr>
      <w:r>
        <w:rPr>
          <w:bCs/>
        </w:rPr>
        <w:t>类型：</w:t>
      </w:r>
      <w:r>
        <w:rPr>
          <w:bCs/>
        </w:rPr>
        <w:t>Array&lt;MMap.LngLat&gt;</w:t>
      </w:r>
    </w:p>
    <w:p w:rsidR="004C2B95" w:rsidRDefault="00300636">
      <w:pPr>
        <w:rPr>
          <w:bCs/>
        </w:rPr>
      </w:pPr>
      <w:r>
        <w:rPr>
          <w:bCs/>
        </w:rPr>
        <w:t>  speed</w:t>
      </w:r>
    </w:p>
    <w:p w:rsidR="004C2B95" w:rsidRDefault="00300636">
      <w:pPr>
        <w:rPr>
          <w:bCs/>
        </w:rPr>
      </w:pPr>
      <w:r>
        <w:rPr>
          <w:bCs/>
        </w:rPr>
        <w:t>说明：速度，单位：千米</w:t>
      </w:r>
      <w:r>
        <w:rPr>
          <w:bCs/>
        </w:rPr>
        <w:t>/</w:t>
      </w:r>
      <w:r>
        <w:rPr>
          <w:bCs/>
        </w:rPr>
        <w:t>小时。</w:t>
      </w:r>
    </w:p>
    <w:p w:rsidR="004C2B95" w:rsidRDefault="00300636">
      <w:pPr>
        <w:rPr>
          <w:bCs/>
        </w:rPr>
      </w:pPr>
      <w:r>
        <w:rPr>
          <w:bCs/>
        </w:rPr>
        <w:t>类型：</w:t>
      </w:r>
      <w:r>
        <w:rPr>
          <w:bCs/>
        </w:rPr>
        <w:t>Number</w:t>
      </w:r>
    </w:p>
    <w:p w:rsidR="004C2B95" w:rsidRDefault="00300636">
      <w:pPr>
        <w:rPr>
          <w:bCs/>
        </w:rPr>
      </w:pPr>
      <w:r>
        <w:rPr>
          <w:bCs/>
        </w:rPr>
        <w:t>  f</w:t>
      </w:r>
    </w:p>
    <w:p w:rsidR="004C2B95" w:rsidRDefault="00300636">
      <w:pPr>
        <w:rPr>
          <w:bCs/>
        </w:rPr>
      </w:pPr>
      <w:r>
        <w:rPr>
          <w:bCs/>
        </w:rPr>
        <w:t>说明：可选，动画处理函数。</w:t>
      </w:r>
    </w:p>
    <w:p w:rsidR="004C2B95" w:rsidRDefault="00300636">
      <w:pPr>
        <w:rPr>
          <w:bCs/>
        </w:rPr>
      </w:pPr>
      <w:r>
        <w:rPr>
          <w:bCs/>
        </w:rPr>
        <w:t>类型：</w:t>
      </w:r>
      <w:r>
        <w:rPr>
          <w:bCs/>
        </w:rPr>
        <w:t>Function</w:t>
      </w:r>
    </w:p>
    <w:p w:rsidR="004C2B95" w:rsidRDefault="00300636">
      <w:pPr>
        <w:rPr>
          <w:bCs/>
        </w:rPr>
      </w:pPr>
      <w:r>
        <w:t>返回值：</w:t>
      </w:r>
      <w:r>
        <w:rPr>
          <w:rFonts w:hint="eastAsia"/>
          <w:bCs/>
        </w:rPr>
        <w:t>无。</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示例为点标注以默认动画效果沿指定路线移动。假设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lineArr=new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lineArr.push("116.40332221984863","39.92025505675715")); </w:t>
            </w:r>
          </w:p>
          <w:p w:rsidR="004C2B95" w:rsidRDefault="00300636">
            <w:pPr>
              <w:rPr>
                <w:bCs/>
              </w:rPr>
            </w:pPr>
            <w:r>
              <w:rPr>
                <w:rFonts w:hint="eastAsia"/>
                <w:bCs/>
              </w:rPr>
              <w:t xml:space="preserve">    lineArr.push("116.41070365905762","39.89755531478615")); </w:t>
            </w:r>
          </w:p>
          <w:p w:rsidR="004C2B95" w:rsidRDefault="00300636">
            <w:pPr>
              <w:rPr>
                <w:bCs/>
              </w:rPr>
            </w:pPr>
            <w:r>
              <w:rPr>
                <w:rFonts w:hint="eastAsia"/>
                <w:bCs/>
              </w:rPr>
              <w:t xml:space="preserve">    lineArr.push(new MMap.LngLat("116.40229225158691","39.892353073034826")); </w:t>
            </w:r>
          </w:p>
          <w:p w:rsidR="004C2B95" w:rsidRDefault="00300636">
            <w:pPr>
              <w:rPr>
                <w:bCs/>
              </w:rPr>
            </w:pPr>
            <w:r>
              <w:rPr>
                <w:rFonts w:hint="eastAsia"/>
                <w:bCs/>
              </w:rPr>
              <w:t xml:space="preserve">    lineArr.push(new MMap.LngLat("116.38984680175781","39.89136526100842")); </w:t>
            </w:r>
          </w:p>
          <w:p w:rsidR="004C2B95" w:rsidRDefault="00300636">
            <w:pPr>
              <w:rPr>
                <w:bCs/>
              </w:rPr>
            </w:pPr>
            <w:r>
              <w:rPr>
                <w:rFonts w:hint="eastAsia"/>
                <w:bCs/>
              </w:rPr>
              <w:lastRenderedPageBreak/>
              <w:t> </w:t>
            </w:r>
          </w:p>
          <w:p w:rsidR="004C2B95" w:rsidRDefault="00300636">
            <w:pPr>
              <w:rPr>
                <w:bCs/>
              </w:rPr>
            </w:pPr>
            <w:r>
              <w:rPr>
                <w:rFonts w:hint="eastAsia"/>
                <w:bCs/>
              </w:rPr>
              <w:t>var polyline=new MMap.Polyline({</w:t>
            </w:r>
          </w:p>
          <w:p w:rsidR="004C2B95" w:rsidRDefault="00300636">
            <w:pPr>
              <w:rPr>
                <w:bCs/>
              </w:rPr>
            </w:pPr>
            <w:r>
              <w:rPr>
                <w:rFonts w:hint="eastAsia"/>
                <w:bCs/>
              </w:rPr>
              <w:t>    id:"polyline01",</w:t>
            </w:r>
          </w:p>
          <w:p w:rsidR="004C2B95" w:rsidRDefault="00300636">
            <w:pPr>
              <w:rPr>
                <w:bCs/>
              </w:rPr>
            </w:pPr>
            <w:r>
              <w:rPr>
                <w:rFonts w:hint="eastAsia"/>
                <w:bCs/>
              </w:rPr>
              <w:t>    path:lineArr,//</w:t>
            </w:r>
            <w:r>
              <w:rPr>
                <w:rFonts w:hint="eastAsia"/>
                <w:bCs/>
              </w:rPr>
              <w:t>线经纬度数组</w:t>
            </w:r>
          </w:p>
          <w:p w:rsidR="004C2B95" w:rsidRDefault="00300636">
            <w:pPr>
              <w:rPr>
                <w:bCs/>
              </w:rPr>
            </w:pPr>
            <w:r>
              <w:rPr>
                <w:rFonts w:hint="eastAsia"/>
                <w:bCs/>
              </w:rPr>
              <w:t>    strokeColor:"#F00",//</w:t>
            </w:r>
            <w:r>
              <w:rPr>
                <w:rFonts w:hint="eastAsia"/>
                <w:bCs/>
              </w:rPr>
              <w:t>线颜色</w:t>
            </w:r>
          </w:p>
          <w:p w:rsidR="004C2B95" w:rsidRDefault="00300636">
            <w:pPr>
              <w:rPr>
                <w:bCs/>
              </w:rPr>
            </w:pPr>
            <w:r>
              <w:rPr>
                <w:rFonts w:hint="eastAsia"/>
                <w:bCs/>
              </w:rPr>
              <w:t>    strokeOpacity:0.4,//</w:t>
            </w:r>
            <w:r>
              <w:rPr>
                <w:rFonts w:hint="eastAsia"/>
                <w:bCs/>
              </w:rPr>
              <w:t>线透明度</w:t>
            </w:r>
          </w:p>
          <w:p w:rsidR="004C2B95" w:rsidRDefault="00300636">
            <w:pPr>
              <w:rPr>
                <w:bCs/>
              </w:rPr>
            </w:pPr>
            <w:r>
              <w:rPr>
                <w:rFonts w:hint="eastAsia"/>
                <w:bCs/>
              </w:rPr>
              <w:t>    strokeWeight:3,//</w:t>
            </w:r>
            <w:r>
              <w:rPr>
                <w:rFonts w:hint="eastAsia"/>
                <w:bCs/>
              </w:rPr>
              <w:t>线宽</w:t>
            </w:r>
          </w:p>
          <w:p w:rsidR="004C2B95" w:rsidRDefault="00300636">
            <w:pPr>
              <w:rPr>
                <w:bCs/>
              </w:rPr>
            </w:pPr>
            <w:r>
              <w:rPr>
                <w:rFonts w:hint="eastAsia"/>
                <w:bCs/>
              </w:rPr>
              <w:t>    strokeStyle:"dashed",//</w:t>
            </w:r>
            <w:r>
              <w:rPr>
                <w:rFonts w:hint="eastAsia"/>
                <w:bCs/>
              </w:rPr>
              <w:t>线的表示样式</w:t>
            </w:r>
          </w:p>
          <w:p w:rsidR="004C2B95" w:rsidRDefault="00300636">
            <w:pPr>
              <w:rPr>
                <w:bCs/>
              </w:rPr>
            </w:pPr>
            <w:r>
              <w:rPr>
                <w:rFonts w:hint="eastAsia"/>
                <w:bCs/>
              </w:rPr>
              <w:t>    strokeDasharray:[10,5],//</w:t>
            </w:r>
            <w:r>
              <w:rPr>
                <w:rFonts w:hint="eastAsia"/>
                <w:bCs/>
              </w:rPr>
              <w:t>补充线样式</w:t>
            </w:r>
          </w:p>
          <w:p w:rsidR="004C2B95" w:rsidRDefault="00300636">
            <w:pPr>
              <w:rPr>
                <w:bCs/>
              </w:rPr>
            </w:pPr>
            <w:r>
              <w:rPr>
                <w:rFonts w:hint="eastAsia"/>
                <w:bCs/>
              </w:rPr>
              <w:t>    });</w:t>
            </w:r>
          </w:p>
          <w:p w:rsidR="004C2B95" w:rsidRDefault="00300636">
            <w:pPr>
              <w:rPr>
                <w:bCs/>
              </w:rPr>
            </w:pPr>
            <w:r>
              <w:rPr>
                <w:rFonts w:hint="eastAsia"/>
                <w:bCs/>
              </w:rPr>
              <w:t>    mapObj.addOverlays(polyline);</w:t>
            </w:r>
          </w:p>
          <w:p w:rsidR="004C2B95" w:rsidRDefault="00300636">
            <w:pPr>
              <w:rPr>
                <w:bCs/>
              </w:rPr>
            </w:pPr>
            <w:r>
              <w:rPr>
                <w:rFonts w:hint="eastAsia"/>
                <w:bCs/>
              </w:rPr>
              <w:t> </w:t>
            </w:r>
          </w:p>
          <w:p w:rsidR="004C2B95" w:rsidRDefault="00300636">
            <w:pPr>
              <w:rPr>
                <w:bCs/>
              </w:rPr>
            </w:pPr>
            <w:r>
              <w:rPr>
                <w:rFonts w:hint="eastAsia"/>
                <w:bCs/>
              </w:rPr>
              <w:t>var marker;</w:t>
            </w:r>
          </w:p>
          <w:p w:rsidR="004C2B95" w:rsidRDefault="00300636">
            <w:pPr>
              <w:rPr>
                <w:bCs/>
              </w:rPr>
            </w:pPr>
            <w:r>
              <w:rPr>
                <w:rFonts w:hint="eastAsia"/>
                <w:bCs/>
              </w:rPr>
              <w:t>    marker = new MMap.Marker({</w:t>
            </w:r>
          </w:p>
          <w:p w:rsidR="004C2B95" w:rsidRDefault="00300636">
            <w:pPr>
              <w:rPr>
                <w:bCs/>
              </w:rPr>
            </w:pPr>
            <w:r>
              <w:rPr>
                <w:rFonts w:hint="eastAsia"/>
                <w:bCs/>
              </w:rPr>
              <w:t>    id:"car",//id</w:t>
            </w:r>
          </w:p>
          <w:p w:rsidR="004C2B95" w:rsidRDefault="00300636">
            <w:pPr>
              <w:rPr>
                <w:bCs/>
              </w:rPr>
            </w:pPr>
            <w:r>
              <w:rPr>
                <w:rFonts w:hint="eastAsia"/>
                <w:bCs/>
              </w:rPr>
              <w:t>    position:new MMap.LngLat("116.40332221984863","39.92025505675715"),//</w:t>
            </w:r>
            <w:r>
              <w:rPr>
                <w:rFonts w:hint="eastAsia"/>
                <w:bCs/>
              </w:rPr>
              <w:t>位置</w:t>
            </w:r>
          </w:p>
          <w:p w:rsidR="004C2B95" w:rsidRDefault="00300636">
            <w:pPr>
              <w:rPr>
                <w:bCs/>
              </w:rPr>
            </w:pPr>
            <w:r>
              <w:rPr>
                <w:rFonts w:hint="eastAsia"/>
                <w:bCs/>
              </w:rPr>
              <w:t>    icon:"http://code.mapabc.com/images/lan_1.png",//</w:t>
            </w:r>
            <w:r>
              <w:rPr>
                <w:rFonts w:hint="eastAsia"/>
                <w:bCs/>
              </w:rPr>
              <w:t>图标</w:t>
            </w:r>
          </w:p>
          <w:p w:rsidR="004C2B95" w:rsidRDefault="00300636">
            <w:pPr>
              <w:rPr>
                <w:bCs/>
              </w:rPr>
            </w:pPr>
            <w:r>
              <w:rPr>
                <w:rFonts w:hint="eastAsia"/>
                <w:bCs/>
              </w:rPr>
              <w:t>    offset:{x:-26,y:-13},//</w:t>
            </w:r>
            <w:r>
              <w:rPr>
                <w:rFonts w:hint="eastAsia"/>
                <w:bCs/>
              </w:rPr>
              <w:t>相对于基点的偏移量</w:t>
            </w:r>
          </w:p>
          <w:p w:rsidR="004C2B95" w:rsidRDefault="00300636">
            <w:pPr>
              <w:rPr>
                <w:bCs/>
              </w:rPr>
            </w:pPr>
            <w:r>
              <w:rPr>
                <w:rFonts w:hint="eastAsia"/>
                <w:bCs/>
              </w:rPr>
              <w:t>    });</w:t>
            </w:r>
          </w:p>
          <w:p w:rsidR="004C2B95" w:rsidRDefault="00300636">
            <w:pPr>
              <w:rPr>
                <w:bCs/>
              </w:rPr>
            </w:pPr>
            <w:r>
              <w:rPr>
                <w:rFonts w:hint="eastAsia"/>
                <w:bCs/>
              </w:rPr>
              <w:t>    mapObj.addOverlays(marker);</w:t>
            </w:r>
          </w:p>
          <w:p w:rsidR="004C2B95" w:rsidRDefault="00300636">
            <w:pPr>
              <w:rPr>
                <w:bCs/>
              </w:rPr>
            </w:pPr>
            <w:r>
              <w:rPr>
                <w:rFonts w:hint="eastAsia"/>
                <w:bCs/>
              </w:rPr>
              <w:t xml:space="preserve">    </w:t>
            </w:r>
          </w:p>
          <w:p w:rsidR="004C2B95" w:rsidRDefault="00300636">
            <w:pPr>
              <w:rPr>
                <w:bCs/>
              </w:rPr>
            </w:pPr>
            <w:r>
              <w:rPr>
                <w:rFonts w:hint="eastAsia"/>
                <w:bCs/>
              </w:rPr>
              <w:t>    marker.moveAlong(lineArr,20);//</w:t>
            </w:r>
            <w:r>
              <w:rPr>
                <w:rFonts w:hint="eastAsia"/>
                <w:bCs/>
              </w:rPr>
              <w:t>按线路移动点</w:t>
            </w:r>
          </w:p>
        </w:tc>
      </w:tr>
    </w:tbl>
    <w:p w:rsidR="004C2B95" w:rsidRDefault="00300636">
      <w:pPr>
        <w:rPr>
          <w:bCs/>
        </w:rPr>
      </w:pPr>
      <w:r>
        <w:rPr>
          <w:bCs/>
        </w:rPr>
        <w:lastRenderedPageBreak/>
        <w:t> </w:t>
      </w:r>
    </w:p>
    <w:p w:rsidR="004C2B95" w:rsidRDefault="00300636">
      <w:pPr>
        <w:rPr>
          <w:bCs/>
        </w:rPr>
      </w:pPr>
      <w:r>
        <w:rPr>
          <w:bCs/>
        </w:rPr>
        <w:t>（</w:t>
      </w:r>
      <w:r>
        <w:rPr>
          <w:bCs/>
        </w:rPr>
        <w:t>14</w:t>
      </w:r>
      <w:r>
        <w:rPr>
          <w:bCs/>
        </w:rPr>
        <w:t>）</w:t>
      </w:r>
      <w:r>
        <w:rPr>
          <w:bCs/>
        </w:rPr>
        <w:t>    moveTo(lnglat,speed,f)</w:t>
      </w:r>
    </w:p>
    <w:p w:rsidR="004C2B95" w:rsidRDefault="00300636">
      <w:pPr>
        <w:rPr>
          <w:bCs/>
        </w:rPr>
      </w:pPr>
      <w:bookmarkStart w:id="123" w:name="_Toc301345379"/>
      <w:r>
        <w:t>说明：</w:t>
      </w:r>
      <w:bookmarkEnd w:id="123"/>
      <w:r>
        <w:rPr>
          <w:rFonts w:hint="eastAsia"/>
          <w:bCs/>
        </w:rPr>
        <w:t>根据参数定义的方式，将图标移动到指定点。</w:t>
      </w:r>
    </w:p>
    <w:p w:rsidR="004C2B95" w:rsidRDefault="00300636">
      <w:pPr>
        <w:rPr>
          <w:bCs/>
        </w:rPr>
      </w:pPr>
      <w:r>
        <w:t>参数：</w:t>
      </w:r>
    </w:p>
    <w:p w:rsidR="004C2B95" w:rsidRDefault="00300636">
      <w:pPr>
        <w:rPr>
          <w:bCs/>
        </w:rPr>
      </w:pPr>
      <w:r>
        <w:rPr>
          <w:bCs/>
        </w:rPr>
        <w:t>  lnglat</w:t>
      </w:r>
    </w:p>
    <w:p w:rsidR="004C2B95" w:rsidRDefault="00300636">
      <w:pPr>
        <w:rPr>
          <w:bCs/>
        </w:rPr>
      </w:pPr>
      <w:r>
        <w:rPr>
          <w:bCs/>
        </w:rPr>
        <w:t>说明：指定的待移动到的经纬度坐标位置。</w:t>
      </w:r>
    </w:p>
    <w:p w:rsidR="004C2B95" w:rsidRDefault="00300636">
      <w:pPr>
        <w:rPr>
          <w:bCs/>
        </w:rPr>
      </w:pPr>
      <w:r>
        <w:rPr>
          <w:bCs/>
        </w:rPr>
        <w:t>类型：</w:t>
      </w:r>
      <w:r>
        <w:rPr>
          <w:bCs/>
        </w:rPr>
        <w:t>MMap.LngLat</w:t>
      </w:r>
    </w:p>
    <w:p w:rsidR="004C2B95" w:rsidRDefault="00300636">
      <w:pPr>
        <w:rPr>
          <w:bCs/>
        </w:rPr>
      </w:pPr>
      <w:r>
        <w:rPr>
          <w:bCs/>
        </w:rPr>
        <w:t>  speed</w:t>
      </w:r>
    </w:p>
    <w:p w:rsidR="004C2B95" w:rsidRDefault="00300636">
      <w:pPr>
        <w:rPr>
          <w:bCs/>
        </w:rPr>
      </w:pPr>
      <w:r>
        <w:rPr>
          <w:bCs/>
        </w:rPr>
        <w:t>说明：速度，单位：千米</w:t>
      </w:r>
      <w:r>
        <w:rPr>
          <w:bCs/>
        </w:rPr>
        <w:t>/</w:t>
      </w:r>
      <w:r>
        <w:rPr>
          <w:bCs/>
        </w:rPr>
        <w:t>小时。</w:t>
      </w:r>
    </w:p>
    <w:p w:rsidR="004C2B95" w:rsidRDefault="00300636">
      <w:pPr>
        <w:rPr>
          <w:bCs/>
        </w:rPr>
      </w:pPr>
      <w:r>
        <w:rPr>
          <w:bCs/>
        </w:rPr>
        <w:t>类型：</w:t>
      </w:r>
      <w:r>
        <w:rPr>
          <w:bCs/>
        </w:rPr>
        <w:t>Number</w:t>
      </w:r>
    </w:p>
    <w:p w:rsidR="004C2B95" w:rsidRDefault="00300636">
      <w:pPr>
        <w:rPr>
          <w:bCs/>
        </w:rPr>
      </w:pPr>
      <w:r>
        <w:rPr>
          <w:bCs/>
        </w:rPr>
        <w:t>  f</w:t>
      </w:r>
    </w:p>
    <w:p w:rsidR="004C2B95" w:rsidRDefault="00300636">
      <w:pPr>
        <w:rPr>
          <w:bCs/>
        </w:rPr>
      </w:pPr>
      <w:r>
        <w:rPr>
          <w:bCs/>
        </w:rPr>
        <w:t>说明：可选参数，动画处理函数，如</w:t>
      </w:r>
      <w:r>
        <w:rPr>
          <w:bCs/>
        </w:rPr>
        <w:t>Tween</w:t>
      </w:r>
      <w:r>
        <w:rPr>
          <w:bCs/>
        </w:rPr>
        <w:t>类，默认为直线运动。</w:t>
      </w:r>
    </w:p>
    <w:p w:rsidR="004C2B95" w:rsidRDefault="00300636">
      <w:pPr>
        <w:rPr>
          <w:bCs/>
        </w:rPr>
      </w:pPr>
      <w:r>
        <w:rPr>
          <w:bCs/>
        </w:rPr>
        <w:t>类型：</w:t>
      </w:r>
      <w:r>
        <w:rPr>
          <w:bCs/>
        </w:rPr>
        <w:t>Function</w:t>
      </w:r>
    </w:p>
    <w:p w:rsidR="004C2B95" w:rsidRDefault="00300636">
      <w:pPr>
        <w:rPr>
          <w:bCs/>
        </w:rPr>
      </w:pPr>
      <w:r>
        <w:t>返回值：</w:t>
      </w:r>
      <w:r>
        <w:rPr>
          <w:rFonts w:hint="eastAsia"/>
          <w:bCs/>
        </w:rPr>
        <w:t>无。</w:t>
      </w:r>
    </w:p>
    <w:p w:rsidR="004C2B95" w:rsidRDefault="00300636">
      <w:pPr>
        <w:rPr>
          <w:bCs/>
        </w:rPr>
      </w:pPr>
      <w:r>
        <w:t>注释：</w:t>
      </w:r>
      <w:r>
        <w:rPr>
          <w:rFonts w:hint="eastAsia"/>
          <w:bCs/>
        </w:rPr>
        <w:t>图标移动的过程，地图不会随之移动。将点标注添加到地图中后，才能调用该方法。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marker.moveTo(new MMap.LngLat(116,39),80);</w:t>
            </w:r>
          </w:p>
        </w:tc>
      </w:tr>
    </w:tbl>
    <w:p w:rsidR="004C2B95" w:rsidRDefault="00300636">
      <w:pPr>
        <w:rPr>
          <w:bCs/>
        </w:rPr>
      </w:pPr>
      <w:r>
        <w:rPr>
          <w:bCs/>
        </w:rPr>
        <w:t> </w:t>
      </w:r>
    </w:p>
    <w:p w:rsidR="004C2B95" w:rsidRDefault="00300636">
      <w:pPr>
        <w:rPr>
          <w:bCs/>
        </w:rPr>
      </w:pPr>
      <w:r>
        <w:rPr>
          <w:bCs/>
        </w:rPr>
        <w:t>（</w:t>
      </w:r>
      <w:r>
        <w:rPr>
          <w:bCs/>
        </w:rPr>
        <w:t>15</w:t>
      </w:r>
      <w:r>
        <w:rPr>
          <w:bCs/>
        </w:rPr>
        <w:t>）</w:t>
      </w:r>
      <w:r>
        <w:rPr>
          <w:bCs/>
        </w:rPr>
        <w:t>    stopMove()</w:t>
      </w:r>
    </w:p>
    <w:p w:rsidR="004C2B95" w:rsidRDefault="00300636">
      <w:pPr>
        <w:rPr>
          <w:bCs/>
        </w:rPr>
      </w:pPr>
      <w:r>
        <w:t>说明：</w:t>
      </w:r>
      <w:r>
        <w:rPr>
          <w:rFonts w:hint="eastAsia"/>
          <w:bCs/>
        </w:rPr>
        <w:t>图标停止移动。</w:t>
      </w:r>
    </w:p>
    <w:p w:rsidR="004C2B95" w:rsidRDefault="00300636">
      <w:pPr>
        <w:rPr>
          <w:bCs/>
        </w:rPr>
      </w:pPr>
      <w:r>
        <w:lastRenderedPageBreak/>
        <w:t>参数：</w:t>
      </w:r>
      <w:r>
        <w:rPr>
          <w:rFonts w:hint="eastAsia"/>
          <w:bCs/>
        </w:rPr>
        <w:t>无。</w:t>
      </w:r>
    </w:p>
    <w:p w:rsidR="004C2B95" w:rsidRDefault="00300636">
      <w:pPr>
        <w:rPr>
          <w:bCs/>
        </w:rPr>
      </w:pPr>
      <w:r>
        <w:t>返回值：</w:t>
      </w:r>
      <w:r>
        <w:rPr>
          <w:rFonts w:hint="eastAsia"/>
          <w:bCs/>
        </w:rPr>
        <w:t>无。</w:t>
      </w:r>
    </w:p>
    <w:p w:rsidR="004C2B95" w:rsidRDefault="00300636">
      <w:pPr>
        <w:rPr>
          <w:bCs/>
        </w:rPr>
      </w:pPr>
      <w:r>
        <w:t>注释：</w:t>
      </w:r>
      <w:r>
        <w:rPr>
          <w:rFonts w:hint="eastAsia"/>
          <w:bCs/>
        </w:rPr>
        <w:t>将点标注添加到地图中后，才能调用该方法。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marker</w:t>
      </w:r>
      <w:r>
        <w:rPr>
          <w:rFonts w:hint="eastAsia"/>
          <w:bCs/>
        </w:rPr>
        <w:t>为已实例化的</w:t>
      </w:r>
      <w:r>
        <w:rPr>
          <w:rFonts w:hint="eastAsia"/>
          <w:bCs/>
        </w:rPr>
        <w:t>MMap.Marker</w:t>
      </w:r>
      <w:r>
        <w:rPr>
          <w:rFonts w:hint="eastAsia"/>
          <w:bCs/>
        </w:rPr>
        <w:t>对象。</w:t>
      </w:r>
    </w:p>
    <w:p w:rsidR="004C2B95" w:rsidRDefault="00300636">
      <w:pPr>
        <w:rPr>
          <w:bCs/>
        </w:rPr>
      </w:pP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marker.stopMove();</w:t>
            </w:r>
          </w:p>
        </w:tc>
      </w:tr>
    </w:tbl>
    <w:p w:rsidR="004C2B95" w:rsidRDefault="00300636">
      <w:pPr>
        <w:pStyle w:val="QB3"/>
        <w:tabs>
          <w:tab w:val="left" w:pos="567"/>
        </w:tabs>
        <w:spacing w:line="240" w:lineRule="auto"/>
        <w:rPr>
          <w:rFonts w:ascii="黑体" w:hAnsi="Times New Roman"/>
        </w:rPr>
      </w:pPr>
      <w:bookmarkStart w:id="124" w:name="_Toc362533768"/>
      <w:r>
        <w:rPr>
          <w:rFonts w:ascii="黑体" w:hAnsi="Times New Roman" w:hint="eastAsia"/>
        </w:rPr>
        <w:t>事件</w:t>
      </w:r>
      <w:bookmarkEnd w:id="124"/>
    </w:p>
    <w:p w:rsidR="004C2B95" w:rsidRDefault="00300636">
      <w:pPr>
        <w:rPr>
          <w:bCs/>
        </w:rPr>
      </w:pPr>
      <w:bookmarkStart w:id="125" w:name="_Toc301345381"/>
      <w:r>
        <w:rPr>
          <w:bCs/>
        </w:rPr>
        <w:t>（</w:t>
      </w:r>
      <w:r>
        <w:rPr>
          <w:bCs/>
        </w:rPr>
        <w:t>1</w:t>
      </w:r>
      <w:r>
        <w:rPr>
          <w:bCs/>
        </w:rPr>
        <w:t>）</w:t>
      </w:r>
      <w:r>
        <w:rPr>
          <w:bCs/>
        </w:rPr>
        <w:t>       click</w:t>
      </w:r>
      <w:bookmarkEnd w:id="125"/>
    </w:p>
    <w:p w:rsidR="004C2B95" w:rsidRDefault="00300636">
      <w:pPr>
        <w:rPr>
          <w:bCs/>
        </w:rPr>
      </w:pPr>
      <w:bookmarkStart w:id="126" w:name="_Toc301345382"/>
      <w:r>
        <w:t>说明：</w:t>
      </w:r>
      <w:bookmarkEnd w:id="126"/>
      <w:r>
        <w:rPr>
          <w:rFonts w:hint="eastAsia"/>
          <w:bCs/>
        </w:rPr>
        <w:t>左键单击时触发此事件。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2</w:t>
      </w:r>
      <w:r>
        <w:rPr>
          <w:bCs/>
        </w:rPr>
        <w:t>）</w:t>
      </w:r>
      <w:r>
        <w:rPr>
          <w:bCs/>
        </w:rPr>
        <w:t>       dblclick</w:t>
      </w:r>
    </w:p>
    <w:p w:rsidR="004C2B95" w:rsidRDefault="00300636">
      <w:pPr>
        <w:rPr>
          <w:bCs/>
        </w:rPr>
      </w:pPr>
      <w:bookmarkStart w:id="127" w:name="_Toc301345383"/>
      <w:r>
        <w:t>说明：</w:t>
      </w:r>
      <w:bookmarkEnd w:id="127"/>
      <w:r>
        <w:rPr>
          <w:rFonts w:hint="eastAsia"/>
          <w:bCs/>
        </w:rPr>
        <w:t>左键双击时触发此事件。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3</w:t>
      </w:r>
      <w:r>
        <w:rPr>
          <w:bCs/>
        </w:rPr>
        <w:t>）</w:t>
      </w:r>
      <w:r>
        <w:rPr>
          <w:bCs/>
        </w:rPr>
        <w:t>       rightclick</w:t>
      </w:r>
    </w:p>
    <w:p w:rsidR="004C2B95" w:rsidRDefault="00300636">
      <w:pPr>
        <w:rPr>
          <w:bCs/>
        </w:rPr>
      </w:pPr>
      <w:bookmarkStart w:id="128" w:name="_Toc301345384"/>
      <w:r>
        <w:t>说明：</w:t>
      </w:r>
      <w:bookmarkEnd w:id="128"/>
      <w:r>
        <w:rPr>
          <w:rFonts w:hint="eastAsia"/>
          <w:bCs/>
        </w:rPr>
        <w:t>右键单击时触发此事件。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4</w:t>
      </w:r>
      <w:r>
        <w:rPr>
          <w:bCs/>
        </w:rPr>
        <w:t>）</w:t>
      </w:r>
      <w:r>
        <w:rPr>
          <w:bCs/>
        </w:rPr>
        <w:t>       mousemove</w:t>
      </w:r>
    </w:p>
    <w:p w:rsidR="004C2B95" w:rsidRDefault="00300636">
      <w:pPr>
        <w:rPr>
          <w:bCs/>
        </w:rPr>
      </w:pPr>
      <w:r>
        <w:t>说明：</w:t>
      </w:r>
      <w:r>
        <w:rPr>
          <w:rFonts w:hint="eastAsia"/>
          <w:bCs/>
        </w:rPr>
        <w:t>鼠标移动时触发此事件。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5</w:t>
      </w:r>
      <w:r>
        <w:rPr>
          <w:bCs/>
        </w:rPr>
        <w:t>）</w:t>
      </w:r>
      <w:r>
        <w:rPr>
          <w:bCs/>
        </w:rPr>
        <w:t>       mouseover</w:t>
      </w:r>
    </w:p>
    <w:p w:rsidR="004C2B95" w:rsidRDefault="00300636">
      <w:pPr>
        <w:rPr>
          <w:bCs/>
        </w:rPr>
      </w:pPr>
      <w:bookmarkStart w:id="129" w:name="_Toc301345385"/>
      <w:r>
        <w:t>说明：</w:t>
      </w:r>
      <w:bookmarkEnd w:id="129"/>
      <w:r>
        <w:rPr>
          <w:rFonts w:hint="eastAsia"/>
          <w:bCs/>
        </w:rPr>
        <w:t>鼠标移动到图标时触发此事件。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6</w:t>
      </w:r>
      <w:r>
        <w:rPr>
          <w:bCs/>
        </w:rPr>
        <w:t>）</w:t>
      </w:r>
      <w:r>
        <w:rPr>
          <w:bCs/>
        </w:rPr>
        <w:t>       mouseout</w:t>
      </w:r>
    </w:p>
    <w:p w:rsidR="004C2B95" w:rsidRDefault="00300636">
      <w:pPr>
        <w:rPr>
          <w:bCs/>
        </w:rPr>
      </w:pPr>
      <w:bookmarkStart w:id="130" w:name="_Toc301345386"/>
      <w:r>
        <w:t>说明：</w:t>
      </w:r>
      <w:bookmarkEnd w:id="130"/>
      <w:r>
        <w:rPr>
          <w:rFonts w:hint="eastAsia"/>
          <w:bCs/>
        </w:rPr>
        <w:t>鼠标移出图标时触发此事件。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7</w:t>
      </w:r>
      <w:r>
        <w:rPr>
          <w:bCs/>
        </w:rPr>
        <w:t>）</w:t>
      </w:r>
      <w:r>
        <w:rPr>
          <w:bCs/>
        </w:rPr>
        <w:t>       mousedown</w:t>
      </w:r>
    </w:p>
    <w:p w:rsidR="004C2B95" w:rsidRDefault="00300636">
      <w:pPr>
        <w:rPr>
          <w:bCs/>
        </w:rPr>
      </w:pPr>
      <w:bookmarkStart w:id="131" w:name="_Toc301345387"/>
      <w:r>
        <w:t>说明：</w:t>
      </w:r>
      <w:bookmarkEnd w:id="131"/>
      <w:r>
        <w:rPr>
          <w:rFonts w:hint="eastAsia"/>
          <w:bCs/>
        </w:rPr>
        <w:t>鼠标按下时触发此事件。</w:t>
      </w:r>
    </w:p>
    <w:p w:rsidR="004C2B95" w:rsidRDefault="00300636">
      <w:pPr>
        <w:rPr>
          <w:bCs/>
        </w:rPr>
      </w:pPr>
      <w:r>
        <w:t>返回值：</w:t>
      </w: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lastRenderedPageBreak/>
        <w:t>注释：</w:t>
      </w:r>
      <w:r>
        <w:rPr>
          <w:rFonts w:hint="eastAsia"/>
          <w:bCs/>
        </w:rPr>
        <w:t>目前暂支持桌面设备浏览器。</w:t>
      </w:r>
    </w:p>
    <w:p w:rsidR="004C2B95" w:rsidRDefault="00300636">
      <w:pPr>
        <w:rPr>
          <w:bCs/>
        </w:rPr>
      </w:pPr>
      <w:r>
        <w:rPr>
          <w:bCs/>
        </w:rPr>
        <w:t>（</w:t>
      </w:r>
      <w:r>
        <w:rPr>
          <w:bCs/>
        </w:rPr>
        <w:t>8</w:t>
      </w:r>
      <w:r>
        <w:rPr>
          <w:bCs/>
        </w:rPr>
        <w:t>）</w:t>
      </w:r>
      <w:r>
        <w:rPr>
          <w:bCs/>
        </w:rPr>
        <w:t>       mouseup</w:t>
      </w:r>
    </w:p>
    <w:p w:rsidR="004C2B95" w:rsidRDefault="00300636">
      <w:pPr>
        <w:rPr>
          <w:bCs/>
        </w:rPr>
      </w:pPr>
      <w:bookmarkStart w:id="132" w:name="_Toc301345388"/>
      <w:r>
        <w:t>说明：</w:t>
      </w:r>
      <w:bookmarkEnd w:id="132"/>
      <w:r>
        <w:rPr>
          <w:rFonts w:hint="eastAsia"/>
          <w:bCs/>
        </w:rPr>
        <w:t>鼠标抬起时触发此事件。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9</w:t>
      </w:r>
      <w:r>
        <w:rPr>
          <w:bCs/>
        </w:rPr>
        <w:t>）</w:t>
      </w:r>
      <w:r>
        <w:rPr>
          <w:bCs/>
        </w:rPr>
        <w:t>       dragstart</w:t>
      </w:r>
    </w:p>
    <w:p w:rsidR="004C2B95" w:rsidRDefault="00300636">
      <w:pPr>
        <w:rPr>
          <w:bCs/>
        </w:rPr>
      </w:pPr>
      <w:bookmarkStart w:id="133" w:name="_Toc301345389"/>
      <w:r>
        <w:t>说明：</w:t>
      </w:r>
      <w:bookmarkEnd w:id="133"/>
      <w:r>
        <w:rPr>
          <w:rFonts w:hint="eastAsia"/>
          <w:bCs/>
        </w:rPr>
        <w:t>拖动开始时触发此事件。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10</w:t>
      </w:r>
      <w:r>
        <w:rPr>
          <w:bCs/>
        </w:rPr>
        <w:t>）</w:t>
      </w:r>
      <w:r>
        <w:rPr>
          <w:bCs/>
        </w:rPr>
        <w:t>    dragging</w:t>
      </w:r>
    </w:p>
    <w:p w:rsidR="004C2B95" w:rsidRDefault="00300636">
      <w:pPr>
        <w:rPr>
          <w:bCs/>
        </w:rPr>
      </w:pPr>
      <w:bookmarkStart w:id="134" w:name="_Toc301345390"/>
      <w:r>
        <w:t>说明：</w:t>
      </w:r>
      <w:bookmarkEnd w:id="134"/>
      <w:r>
        <w:rPr>
          <w:rFonts w:hint="eastAsia"/>
          <w:bCs/>
        </w:rPr>
        <w:t>拖动过程中触发此事件。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11</w:t>
      </w:r>
      <w:r>
        <w:rPr>
          <w:bCs/>
        </w:rPr>
        <w:t>）</w:t>
      </w:r>
      <w:r>
        <w:rPr>
          <w:bCs/>
        </w:rPr>
        <w:t>    dragend</w:t>
      </w:r>
    </w:p>
    <w:p w:rsidR="004C2B95" w:rsidRDefault="00300636">
      <w:pPr>
        <w:rPr>
          <w:bCs/>
        </w:rPr>
      </w:pPr>
      <w:bookmarkStart w:id="135" w:name="_Toc301345391"/>
      <w:r>
        <w:t>说明：</w:t>
      </w:r>
      <w:bookmarkEnd w:id="135"/>
      <w:r>
        <w:rPr>
          <w:rFonts w:hint="eastAsia"/>
          <w:bCs/>
        </w:rPr>
        <w:t>拖动结束时触发此事件。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12</w:t>
      </w:r>
      <w:r>
        <w:rPr>
          <w:bCs/>
        </w:rPr>
        <w:t>）</w:t>
      </w:r>
      <w:r>
        <w:rPr>
          <w:bCs/>
        </w:rPr>
        <w:t>    moving</w:t>
      </w:r>
    </w:p>
    <w:p w:rsidR="004C2B95" w:rsidRDefault="00300636">
      <w:pPr>
        <w:rPr>
          <w:bCs/>
        </w:rPr>
      </w:pPr>
      <w:bookmarkStart w:id="136" w:name="_Toc301345392"/>
      <w:r>
        <w:t>说明：</w:t>
      </w:r>
      <w:bookmarkEnd w:id="136"/>
      <w:r>
        <w:rPr>
          <w:rFonts w:hint="eastAsia"/>
          <w:bCs/>
        </w:rPr>
        <w:t>图标移动中，响应</w:t>
      </w:r>
      <w:r>
        <w:rPr>
          <w:rFonts w:hint="eastAsia"/>
          <w:bCs/>
        </w:rPr>
        <w:t>moveTo()</w:t>
      </w:r>
      <w:r>
        <w:rPr>
          <w:rFonts w:hint="eastAsia"/>
          <w:bCs/>
        </w:rPr>
        <w:t>、</w:t>
      </w:r>
      <w:r>
        <w:rPr>
          <w:rFonts w:hint="eastAsia"/>
          <w:bCs/>
        </w:rPr>
        <w:t>moveAlong()</w:t>
      </w:r>
      <w:r>
        <w:rPr>
          <w:rFonts w:hint="eastAsia"/>
          <w:bCs/>
        </w:rPr>
        <w:t>方法时触发此事件。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13</w:t>
      </w:r>
      <w:r>
        <w:rPr>
          <w:bCs/>
        </w:rPr>
        <w:t>）</w:t>
      </w:r>
      <w:r>
        <w:rPr>
          <w:bCs/>
        </w:rPr>
        <w:t>    moveend</w:t>
      </w:r>
    </w:p>
    <w:p w:rsidR="004C2B95" w:rsidRDefault="00300636">
      <w:pPr>
        <w:rPr>
          <w:bCs/>
        </w:rPr>
      </w:pPr>
      <w:bookmarkStart w:id="137" w:name="_Toc301345393"/>
      <w:r>
        <w:t>说明：</w:t>
      </w:r>
      <w:bookmarkEnd w:id="137"/>
      <w:r>
        <w:rPr>
          <w:rFonts w:hint="eastAsia"/>
          <w:bCs/>
        </w:rPr>
        <w:t>moveTo()</w:t>
      </w:r>
      <w:r>
        <w:rPr>
          <w:rFonts w:hint="eastAsia"/>
          <w:bCs/>
        </w:rPr>
        <w:t>方法执行结束后触发此事件。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14</w:t>
      </w:r>
      <w:r>
        <w:rPr>
          <w:bCs/>
        </w:rPr>
        <w:t>）</w:t>
      </w:r>
      <w:r>
        <w:rPr>
          <w:bCs/>
        </w:rPr>
        <w:t>    movealong</w:t>
      </w:r>
    </w:p>
    <w:p w:rsidR="004C2B95" w:rsidRDefault="00300636">
      <w:pPr>
        <w:rPr>
          <w:bCs/>
        </w:rPr>
      </w:pPr>
      <w:bookmarkStart w:id="138" w:name="_Toc301345394"/>
      <w:r>
        <w:t>说明：</w:t>
      </w:r>
      <w:bookmarkEnd w:id="138"/>
      <w:r>
        <w:rPr>
          <w:rFonts w:hint="eastAsia"/>
          <w:bCs/>
        </w:rPr>
        <w:t>执行</w:t>
      </w:r>
      <w:r>
        <w:rPr>
          <w:rFonts w:hint="eastAsia"/>
          <w:bCs/>
        </w:rPr>
        <w:t>movealong()</w:t>
      </w:r>
      <w:r>
        <w:rPr>
          <w:rFonts w:hint="eastAsia"/>
          <w:bCs/>
        </w:rPr>
        <w:t>方法循环一次后触发此事件。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无。</w:t>
      </w:r>
    </w:p>
    <w:p w:rsidR="004C2B95" w:rsidRDefault="00300636">
      <w:pPr>
        <w:rPr>
          <w:bCs/>
        </w:rPr>
      </w:pPr>
      <w:r>
        <w:rPr>
          <w:bCs/>
        </w:rPr>
        <w:t>（</w:t>
      </w:r>
      <w:r>
        <w:rPr>
          <w:bCs/>
        </w:rPr>
        <w:t>15</w:t>
      </w:r>
      <w:r>
        <w:rPr>
          <w:bCs/>
        </w:rPr>
        <w:t>）</w:t>
      </w:r>
      <w:r>
        <w:rPr>
          <w:bCs/>
        </w:rPr>
        <w:t>    touchstart</w:t>
      </w:r>
    </w:p>
    <w:p w:rsidR="004C2B95" w:rsidRDefault="00300636">
      <w:pPr>
        <w:rPr>
          <w:bCs/>
        </w:rPr>
      </w:pPr>
      <w:bookmarkStart w:id="139" w:name="_Toc301345395"/>
      <w:r>
        <w:lastRenderedPageBreak/>
        <w:t>说明：</w:t>
      </w:r>
      <w:bookmarkEnd w:id="139"/>
      <w:r>
        <w:rPr>
          <w:rFonts w:hint="eastAsia"/>
          <w:bCs/>
        </w:rPr>
        <w:t>触摸开始时触发此事件。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目前暂支持手持设备浏览器。</w:t>
      </w:r>
    </w:p>
    <w:p w:rsidR="004C2B95" w:rsidRDefault="00300636">
      <w:pPr>
        <w:rPr>
          <w:bCs/>
        </w:rPr>
      </w:pPr>
      <w:r>
        <w:rPr>
          <w:bCs/>
        </w:rPr>
        <w:t>（</w:t>
      </w:r>
      <w:r>
        <w:rPr>
          <w:bCs/>
        </w:rPr>
        <w:t>16</w:t>
      </w:r>
      <w:r>
        <w:rPr>
          <w:bCs/>
        </w:rPr>
        <w:t>）</w:t>
      </w:r>
      <w:r>
        <w:rPr>
          <w:bCs/>
        </w:rPr>
        <w:t>    touchmove</w:t>
      </w:r>
    </w:p>
    <w:p w:rsidR="004C2B95" w:rsidRDefault="00300636">
      <w:pPr>
        <w:rPr>
          <w:bCs/>
        </w:rPr>
      </w:pPr>
      <w:bookmarkStart w:id="140" w:name="_Toc301345396"/>
      <w:r>
        <w:t>说明：</w:t>
      </w:r>
      <w:bookmarkEnd w:id="140"/>
      <w:r>
        <w:rPr>
          <w:rFonts w:hint="eastAsia"/>
          <w:bCs/>
        </w:rPr>
        <w:t>触摸移动中触发此事件。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目前暂支持手持设备浏览器。</w:t>
      </w:r>
    </w:p>
    <w:p w:rsidR="004C2B95" w:rsidRDefault="00300636">
      <w:pPr>
        <w:rPr>
          <w:bCs/>
        </w:rPr>
      </w:pPr>
      <w:r>
        <w:rPr>
          <w:bCs/>
        </w:rPr>
        <w:t>（</w:t>
      </w:r>
      <w:r>
        <w:rPr>
          <w:bCs/>
        </w:rPr>
        <w:t>17</w:t>
      </w:r>
      <w:r>
        <w:rPr>
          <w:bCs/>
        </w:rPr>
        <w:t>）</w:t>
      </w:r>
      <w:r>
        <w:rPr>
          <w:bCs/>
        </w:rPr>
        <w:t>    touchend</w:t>
      </w:r>
    </w:p>
    <w:p w:rsidR="004C2B95" w:rsidRDefault="00300636">
      <w:pPr>
        <w:rPr>
          <w:bCs/>
        </w:rPr>
      </w:pPr>
      <w:r>
        <w:t>说明：</w:t>
      </w:r>
      <w:r>
        <w:rPr>
          <w:rFonts w:hint="eastAsia"/>
          <w:bCs/>
        </w:rPr>
        <w:t>触摸结束时触发此事件。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目前暂支持手持设备浏览器。</w:t>
      </w:r>
    </w:p>
    <w:p w:rsidR="004C2B95" w:rsidRDefault="00300636">
      <w:pPr>
        <w:pStyle w:val="QB2"/>
        <w:spacing w:line="240" w:lineRule="auto"/>
        <w:rPr>
          <w:rFonts w:ascii="黑体" w:hAnsi="Times New Roman"/>
        </w:rPr>
      </w:pPr>
      <w:bookmarkStart w:id="141" w:name="_Toc362533769"/>
      <w:r>
        <w:rPr>
          <w:rFonts w:ascii="黑体" w:hAnsi="Times New Roman" w:hint="eastAsia"/>
        </w:rPr>
        <w:t>MMap.Icon</w:t>
      </w:r>
      <w:bookmarkEnd w:id="141"/>
    </w:p>
    <w:p w:rsidR="004C2B95" w:rsidRDefault="00300636">
      <w:pPr>
        <w:pStyle w:val="QB3"/>
        <w:tabs>
          <w:tab w:val="left" w:pos="567"/>
        </w:tabs>
        <w:spacing w:line="240" w:lineRule="auto"/>
        <w:rPr>
          <w:rFonts w:ascii="黑体" w:hAnsi="Times New Roman"/>
        </w:rPr>
      </w:pPr>
      <w:bookmarkStart w:id="142" w:name="_Toc362533770"/>
      <w:r>
        <w:rPr>
          <w:rFonts w:ascii="黑体" w:hAnsi="Times New Roman" w:hint="eastAsia"/>
        </w:rPr>
        <w:t>说明</w:t>
      </w:r>
      <w:bookmarkEnd w:id="142"/>
    </w:p>
    <w:p w:rsidR="004C2B95" w:rsidRDefault="00300636">
      <w:pPr>
        <w:ind w:firstLine="420"/>
      </w:pPr>
      <w:r>
        <w:rPr>
          <w:rFonts w:hint="eastAsia"/>
          <w:color w:val="000000"/>
        </w:rPr>
        <w:t>复杂图标类。</w:t>
      </w:r>
    </w:p>
    <w:p w:rsidR="004C2B95" w:rsidRDefault="00300636">
      <w:pPr>
        <w:pStyle w:val="QB3"/>
        <w:tabs>
          <w:tab w:val="left" w:pos="567"/>
        </w:tabs>
        <w:spacing w:line="240" w:lineRule="auto"/>
        <w:rPr>
          <w:rFonts w:ascii="黑体" w:hAnsi="Times New Roman"/>
        </w:rPr>
      </w:pPr>
      <w:bookmarkStart w:id="143" w:name="_Toc362533771"/>
      <w:r>
        <w:rPr>
          <w:rFonts w:ascii="黑体" w:hAnsi="Times New Roman" w:hint="eastAsia"/>
        </w:rPr>
        <w:t>构造函数</w:t>
      </w:r>
      <w:bookmarkEnd w:id="143"/>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144" w:name="_Toc300922677"/>
      <w:r>
        <w:rPr>
          <w:rFonts w:ascii="黑体" w:hAnsi="Times New Roman"/>
        </w:rPr>
        <w:t>MMap.Icon(iconOption)</w:t>
      </w:r>
      <w:bookmarkEnd w:id="144"/>
    </w:p>
    <w:p w:rsidR="004C2B95" w:rsidRDefault="00300636">
      <w:r>
        <w:rPr>
          <w:bCs/>
        </w:rPr>
        <w:t>说明：</w:t>
      </w:r>
      <w:r>
        <w:rPr>
          <w:rFonts w:hint="eastAsia"/>
        </w:rPr>
        <w:t>根据给定的参数构造一个</w:t>
      </w:r>
      <w:r>
        <w:rPr>
          <w:rFonts w:hint="eastAsia"/>
        </w:rPr>
        <w:t>MMap.Icon</w:t>
      </w:r>
      <w:r>
        <w:rPr>
          <w:rFonts w:hint="eastAsia"/>
        </w:rPr>
        <w:t>的新实例。</w:t>
      </w:r>
    </w:p>
    <w:p w:rsidR="004C2B95" w:rsidRDefault="00300636">
      <w:r>
        <w:rPr>
          <w:bCs/>
        </w:rPr>
        <w:t>参数：</w:t>
      </w:r>
      <w:r>
        <w:rPr>
          <w:rFonts w:hint="eastAsia"/>
        </w:rPr>
        <w:t>iconOption</w:t>
      </w:r>
    </w:p>
    <w:p w:rsidR="004C2B95" w:rsidRDefault="00300636">
      <w:r>
        <w:rPr>
          <w:rFonts w:hint="eastAsia"/>
        </w:rPr>
        <w:t>说明：复杂图标初始化时的参数选项。</w:t>
      </w:r>
      <w:r>
        <w:rPr>
          <w:rFonts w:hint="eastAsia"/>
        </w:rPr>
        <w:t>iconOption</w:t>
      </w:r>
      <w:r>
        <w:rPr>
          <w:rFonts w:hint="eastAsia"/>
        </w:rPr>
        <w:t>为可选参数，包括</w:t>
      </w:r>
      <w:r>
        <w:rPr>
          <w:rFonts w:hint="eastAsia"/>
        </w:rPr>
        <w:t>size</w:t>
      </w:r>
      <w:r>
        <w:rPr>
          <w:rFonts w:hint="eastAsia"/>
        </w:rPr>
        <w:t>、</w:t>
      </w:r>
      <w:r>
        <w:rPr>
          <w:rFonts w:hint="eastAsia"/>
        </w:rPr>
        <w:t>imageOffset</w:t>
      </w:r>
      <w:r>
        <w:rPr>
          <w:rFonts w:hint="eastAsia"/>
        </w:rPr>
        <w:t>、</w:t>
      </w:r>
      <w:r>
        <w:rPr>
          <w:rFonts w:hint="eastAsia"/>
        </w:rPr>
        <w:t>image</w:t>
      </w:r>
      <w:r>
        <w:rPr>
          <w:rFonts w:hint="eastAsia"/>
        </w:rPr>
        <w:t>选项，所有选项均可选。</w:t>
      </w:r>
    </w:p>
    <w:p w:rsidR="004C2B95" w:rsidRDefault="00300636">
      <w:r>
        <w:rPr>
          <w:rFonts w:hint="eastAsia"/>
        </w:rPr>
        <w:t>类型：</w:t>
      </w:r>
      <w:r>
        <w:rPr>
          <w:rFonts w:hint="eastAsia"/>
        </w:rPr>
        <w:t>Object</w:t>
      </w:r>
    </w:p>
    <w:p w:rsidR="004C2B95" w:rsidRDefault="00300636">
      <w:bookmarkStart w:id="145" w:name="_Toc301345401"/>
      <w:r>
        <w:t>  size</w:t>
      </w:r>
      <w:bookmarkEnd w:id="145"/>
    </w:p>
    <w:p w:rsidR="004C2B95" w:rsidRDefault="00300636">
      <w:bookmarkStart w:id="146" w:name="_Toc301345402"/>
      <w:r>
        <w:t>说明：图标大小。</w:t>
      </w:r>
      <w:bookmarkEnd w:id="146"/>
    </w:p>
    <w:p w:rsidR="004C2B95" w:rsidRDefault="00300636">
      <w:r>
        <w:t>类型：</w:t>
      </w:r>
      <w:r>
        <w:t>MMap.Size</w:t>
      </w:r>
    </w:p>
    <w:p w:rsidR="004C2B95" w:rsidRDefault="00300636">
      <w:r>
        <w:t>注释：无。</w:t>
      </w:r>
    </w:p>
    <w:p w:rsidR="004C2B95" w:rsidRDefault="00300636">
      <w:r>
        <w:t>  imageOffset</w:t>
      </w:r>
    </w:p>
    <w:p w:rsidR="004C2B95" w:rsidRDefault="00300636">
      <w:bookmarkStart w:id="147" w:name="_Toc301345403"/>
      <w:r>
        <w:t>说明：图标偏移量。</w:t>
      </w:r>
      <w:bookmarkEnd w:id="147"/>
    </w:p>
    <w:p w:rsidR="004C2B95" w:rsidRDefault="00300636">
      <w:r>
        <w:t>类型：</w:t>
      </w:r>
      <w:r>
        <w:t>MMap.Pixel</w:t>
      </w:r>
    </w:p>
    <w:p w:rsidR="004C2B95" w:rsidRDefault="00300636">
      <w:r>
        <w:t>注释：无。</w:t>
      </w:r>
    </w:p>
    <w:p w:rsidR="004C2B95" w:rsidRDefault="00300636">
      <w:r>
        <w:t>  image</w:t>
      </w:r>
    </w:p>
    <w:p w:rsidR="004C2B95" w:rsidRDefault="00300636">
      <w:r>
        <w:t>说明：图标</w:t>
      </w:r>
      <w:r>
        <w:t>URL</w:t>
      </w:r>
      <w:r>
        <w:t>。</w:t>
      </w:r>
    </w:p>
    <w:p w:rsidR="004C2B95" w:rsidRDefault="00300636">
      <w:r>
        <w:t>类型：</w:t>
      </w:r>
      <w:r>
        <w:t>String</w:t>
      </w:r>
    </w:p>
    <w:p w:rsidR="004C2B95" w:rsidRDefault="00300636">
      <w:r>
        <w:t>注释：无。</w:t>
      </w:r>
    </w:p>
    <w:p w:rsidR="004C2B95" w:rsidRDefault="00300636">
      <w:r>
        <w:rPr>
          <w:bCs/>
        </w:rPr>
        <w:lastRenderedPageBreak/>
        <w:t>示例：</w:t>
      </w:r>
    </w:p>
    <w:p w:rsidR="004C2B95" w:rsidRDefault="00300636">
      <w:r>
        <w:rPr>
          <w:rFonts w:hint="eastAsia"/>
        </w:rPr>
        <w:t>假设</w:t>
      </w:r>
      <w:r>
        <w:rPr>
          <w:rFonts w:hint="eastAsia"/>
        </w:rPr>
        <w:t>mapObj</w:t>
      </w:r>
      <w:r>
        <w:rPr>
          <w:rFonts w:hint="eastAsia"/>
        </w:rPr>
        <w:t>为已实例化的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opt ={}; </w:t>
            </w:r>
          </w:p>
          <w:p w:rsidR="004C2B95" w:rsidRDefault="00300636">
            <w:r>
              <w:rPr>
                <w:rFonts w:hint="eastAsia"/>
              </w:rPr>
              <w:t xml:space="preserve">opt.image="http://code.mapabc.com/images/lan_1.png"; </w:t>
            </w:r>
          </w:p>
          <w:p w:rsidR="004C2B95" w:rsidRDefault="00300636">
            <w:r>
              <w:rPr>
                <w:rFonts w:hint="eastAsia"/>
              </w:rPr>
              <w:t xml:space="preserve">opt.size=new MMap.Size(28,37); </w:t>
            </w:r>
          </w:p>
          <w:p w:rsidR="004C2B95" w:rsidRDefault="00300636">
            <w:r>
              <w:rPr>
                <w:rFonts w:hint="eastAsia"/>
              </w:rPr>
              <w:t xml:space="preserve">opt.imageOffset=new MMap.Pixel(-5,0); </w:t>
            </w:r>
          </w:p>
          <w:p w:rsidR="004C2B95" w:rsidRDefault="00300636">
            <w:r>
              <w:rPr>
                <w:rFonts w:hint="eastAsia"/>
              </w:rPr>
              <w:t>icon = new MMap.Icon(opt);//</w:t>
            </w:r>
            <w:r>
              <w:rPr>
                <w:rFonts w:hint="eastAsia"/>
              </w:rPr>
              <w:t>构造自定义</w:t>
            </w:r>
            <w:r>
              <w:rPr>
                <w:rFonts w:hint="eastAsia"/>
              </w:rPr>
              <w:t>MMap.Icon</w:t>
            </w:r>
            <w:r>
              <w:rPr>
                <w:rFonts w:hint="eastAsia"/>
              </w:rPr>
              <w:t>对象</w:t>
            </w:r>
          </w:p>
          <w:p w:rsidR="004C2B95" w:rsidRDefault="00300636">
            <w:r>
              <w:rPr>
                <w:rFonts w:hint="eastAsia"/>
              </w:rPr>
              <w:t> </w:t>
            </w:r>
          </w:p>
          <w:p w:rsidR="004C2B95" w:rsidRDefault="00300636">
            <w:r>
              <w:rPr>
                <w:rFonts w:hint="eastAsia"/>
              </w:rPr>
              <w:t>var marker;</w:t>
            </w:r>
          </w:p>
          <w:p w:rsidR="004C2B95" w:rsidRDefault="00300636">
            <w:r>
              <w:rPr>
                <w:rFonts w:hint="eastAsia"/>
              </w:rPr>
              <w:t>marker = new MMap.Marker({id:"m",position:new MMap.LngLat(116.40632629394531,39.90394233735701),icon:icon}) //</w:t>
            </w:r>
            <w:r>
              <w:rPr>
                <w:rFonts w:hint="eastAsia"/>
              </w:rPr>
              <w:t>自定义构造</w:t>
            </w:r>
            <w:r>
              <w:rPr>
                <w:rFonts w:hint="eastAsia"/>
              </w:rPr>
              <w:t>MMap.Marker</w:t>
            </w:r>
            <w:r>
              <w:rPr>
                <w:rFonts w:hint="eastAsia"/>
              </w:rPr>
              <w:t>对象</w:t>
            </w:r>
          </w:p>
          <w:p w:rsidR="004C2B95" w:rsidRDefault="00300636">
            <w:r>
              <w:rPr>
                <w:rFonts w:hint="eastAsia"/>
              </w:rPr>
              <w:t>mapObj.addOverlays(marker); //</w:t>
            </w:r>
            <w:r>
              <w:rPr>
                <w:rFonts w:hint="eastAsia"/>
              </w:rPr>
              <w:t>加载覆盖物</w:t>
            </w:r>
          </w:p>
          <w:p w:rsidR="004C2B95" w:rsidRDefault="00300636">
            <w:r>
              <w:rPr>
                <w:rFonts w:hint="eastAsia"/>
              </w:rPr>
              <w:t>mapObj.setCenter(new MMap.LngLat(116.40632629394531,39.90394233735701));</w:t>
            </w:r>
          </w:p>
        </w:tc>
      </w:tr>
    </w:tbl>
    <w:p w:rsidR="004C2B95" w:rsidRDefault="00300636">
      <w:pPr>
        <w:pStyle w:val="QB3"/>
        <w:tabs>
          <w:tab w:val="left" w:pos="567"/>
        </w:tabs>
        <w:spacing w:line="240" w:lineRule="auto"/>
        <w:rPr>
          <w:rFonts w:ascii="黑体" w:hAnsi="Times New Roman"/>
        </w:rPr>
      </w:pPr>
      <w:bookmarkStart w:id="148" w:name="_Toc362533772"/>
      <w:r>
        <w:rPr>
          <w:rFonts w:ascii="黑体" w:hAnsi="Times New Roman" w:hint="eastAsia"/>
        </w:rPr>
        <w:t>方法</w:t>
      </w:r>
      <w:bookmarkEnd w:id="148"/>
    </w:p>
    <w:p w:rsidR="004C2B95" w:rsidRDefault="00300636">
      <w:bookmarkStart w:id="149" w:name="OLE_LINK6"/>
      <w:r>
        <w:rPr>
          <w:rFonts w:hint="eastAsia"/>
        </w:rPr>
        <w:t>1.</w:t>
      </w:r>
      <w:r>
        <w:t>getImageSize</w:t>
      </w:r>
      <w:r>
        <w:rPr>
          <w:rFonts w:hint="eastAsia"/>
        </w:rPr>
        <w:t>()</w:t>
      </w:r>
    </w:p>
    <w:p w:rsidR="004C2B95" w:rsidRDefault="00300636">
      <w:r>
        <w:t>说明：</w:t>
      </w:r>
      <w:r>
        <w:rPr>
          <w:rFonts w:hint="eastAsia"/>
        </w:rPr>
        <w:t>获得覆盖物的图片宽度和高度</w:t>
      </w:r>
      <w:r>
        <w:rPr>
          <w:rFonts w:hint="eastAsia"/>
        </w:rPr>
        <w:t>(</w:t>
      </w:r>
      <w:r>
        <w:rPr>
          <w:rFonts w:hint="eastAsia"/>
        </w:rPr>
        <w:t>如果</w:t>
      </w:r>
      <w:r>
        <w:rPr>
          <w:rFonts w:hint="eastAsia"/>
        </w:rPr>
        <w:t>mark</w:t>
      </w:r>
      <w:r>
        <w:rPr>
          <w:rFonts w:hint="eastAsia"/>
        </w:rPr>
        <w:t>自定义了</w:t>
      </w:r>
      <w:r>
        <w:rPr>
          <w:rFonts w:hint="eastAsia"/>
        </w:rPr>
        <w:t>icon</w:t>
      </w:r>
      <w:r>
        <w:rPr>
          <w:rFonts w:hint="eastAsia"/>
        </w:rPr>
        <w:t>属性请用</w:t>
      </w:r>
      <w:r>
        <w:t>getIconSize</w:t>
      </w:r>
      <w:r>
        <w:rPr>
          <w:rFonts w:hint="eastAsia"/>
        </w:rPr>
        <w:t>())</w:t>
      </w:r>
      <w:r>
        <w:t>。</w:t>
      </w:r>
    </w:p>
    <w:p w:rsidR="004C2B95" w:rsidRDefault="00300636">
      <w:r>
        <w:t>参数：</w:t>
      </w:r>
      <w:r>
        <w:rPr>
          <w:rFonts w:hint="eastAsia"/>
        </w:rPr>
        <w:t>无</w:t>
      </w:r>
    </w:p>
    <w:p w:rsidR="004C2B95" w:rsidRDefault="00300636">
      <w:r>
        <w:t>返回值</w:t>
      </w:r>
      <w:r>
        <w:t xml:space="preserve">: </w:t>
      </w:r>
      <w:r>
        <w:rPr>
          <w:rFonts w:hint="eastAsia"/>
        </w:rPr>
        <w:t>MSize</w:t>
      </w:r>
      <w:r>
        <w:rPr>
          <w:rFonts w:hint="eastAsia"/>
        </w:rPr>
        <w:t>类型</w:t>
      </w:r>
    </w:p>
    <w:p w:rsidR="004C2B95" w:rsidRDefault="00300636">
      <w:r>
        <w:rPr>
          <w:rFonts w:hint="eastAsia"/>
        </w:rPr>
        <w:t>相关事件：无</w:t>
      </w:r>
    </w:p>
    <w:p w:rsidR="004C2B95" w:rsidRDefault="00300636">
      <w:r>
        <w:rPr>
          <w:rFonts w:hint="eastAsia"/>
        </w:rPr>
        <w:t>注释：</w:t>
      </w:r>
      <w:r>
        <w:rPr>
          <w:rFonts w:hint="eastAsia"/>
        </w:rPr>
        <w:tab/>
      </w:r>
      <w:r>
        <w:rPr>
          <w:rFonts w:hint="eastAsia"/>
        </w:rPr>
        <w:t>无</w:t>
      </w:r>
    </w:p>
    <w:p w:rsidR="004C2B95" w:rsidRDefault="00300636">
      <w:r>
        <w:t>示例：</w:t>
      </w:r>
    </w:p>
    <w:p w:rsidR="004C2B95" w:rsidRDefault="00300636">
      <w:r>
        <w:t>本例中，</w:t>
      </w:r>
      <w:r>
        <w:t>“</w:t>
      </w:r>
      <w:r>
        <w:rPr>
          <w:rFonts w:hint="eastAsia"/>
        </w:rPr>
        <w:t>picture</w:t>
      </w:r>
      <w:r>
        <w:t>”</w:t>
      </w:r>
      <w:r>
        <w:t>是事先定义好的。</w:t>
      </w:r>
    </w:p>
    <w:p w:rsidR="004C2B95" w:rsidRDefault="00300636">
      <w:r>
        <w:t>var markeroptions = mapObj.getOverlays("picture");</w:t>
      </w:r>
    </w:p>
    <w:p w:rsidR="004C2B95" w:rsidRDefault="00300636">
      <w:r>
        <w:t xml:space="preserve">    var imgsize = markeroptions.getImageSize();</w:t>
      </w:r>
    </w:p>
    <w:bookmarkEnd w:id="149"/>
    <w:p w:rsidR="004C2B95" w:rsidRDefault="00300636">
      <w:r>
        <w:rPr>
          <w:rFonts w:hint="eastAsia"/>
        </w:rPr>
        <w:t xml:space="preserve">2. </w:t>
      </w:r>
      <w:r>
        <w:tab/>
        <w:t>getRotate</w:t>
      </w:r>
      <w:r>
        <w:rPr>
          <w:rFonts w:hint="eastAsia"/>
        </w:rPr>
        <w:t>()</w:t>
      </w:r>
    </w:p>
    <w:p w:rsidR="004C2B95" w:rsidRDefault="00300636">
      <w:r>
        <w:t>说明：</w:t>
      </w:r>
      <w:r>
        <w:rPr>
          <w:rFonts w:hint="eastAsia"/>
        </w:rPr>
        <w:t>获得覆盖物图片的旋转角度</w:t>
      </w:r>
      <w:r>
        <w:t>。</w:t>
      </w:r>
    </w:p>
    <w:p w:rsidR="004C2B95" w:rsidRDefault="00300636">
      <w:r>
        <w:t>参数：</w:t>
      </w:r>
      <w:r>
        <w:rPr>
          <w:rFonts w:hint="eastAsia"/>
        </w:rPr>
        <w:t>无</w:t>
      </w:r>
    </w:p>
    <w:p w:rsidR="004C2B95" w:rsidRDefault="00300636">
      <w:r>
        <w:t>返回值</w:t>
      </w:r>
      <w:r>
        <w:t>: N</w:t>
      </w:r>
      <w:r>
        <w:rPr>
          <w:rFonts w:hint="eastAsia"/>
        </w:rPr>
        <w:t>umber</w:t>
      </w:r>
    </w:p>
    <w:p w:rsidR="004C2B95" w:rsidRDefault="00300636">
      <w:r>
        <w:rPr>
          <w:rFonts w:hint="eastAsia"/>
        </w:rPr>
        <w:t>相关事件：无</w:t>
      </w:r>
    </w:p>
    <w:p w:rsidR="004C2B95" w:rsidRDefault="00300636">
      <w:r>
        <w:rPr>
          <w:rFonts w:hint="eastAsia"/>
        </w:rPr>
        <w:t>注释：无</w:t>
      </w:r>
    </w:p>
    <w:p w:rsidR="004C2B95" w:rsidRDefault="00300636">
      <w:r>
        <w:t>示例：</w:t>
      </w:r>
    </w:p>
    <w:p w:rsidR="004C2B95" w:rsidRDefault="00300636">
      <w:r>
        <w:t>本例中，</w:t>
      </w:r>
      <w:r>
        <w:t>“</w:t>
      </w:r>
      <w:r>
        <w:rPr>
          <w:rFonts w:hint="eastAsia"/>
        </w:rPr>
        <w:t>picture</w:t>
      </w:r>
      <w:r>
        <w:t>”</w:t>
      </w:r>
      <w:r>
        <w:t>是事先定义好的。</w:t>
      </w:r>
    </w:p>
    <w:p w:rsidR="004C2B95" w:rsidRDefault="00300636">
      <w:r>
        <w:t>var markeroptions = mapObj.getOverlays("picture");</w:t>
      </w:r>
    </w:p>
    <w:p w:rsidR="004C2B95" w:rsidRDefault="00300636">
      <w:r>
        <w:t xml:space="preserve">    var imgsize = markeroptions. getRotate ();</w:t>
      </w:r>
    </w:p>
    <w:p w:rsidR="004C2B95" w:rsidRDefault="00300636">
      <w:r>
        <w:rPr>
          <w:rFonts w:hint="eastAsia"/>
        </w:rPr>
        <w:t>3. s</w:t>
      </w:r>
      <w:r>
        <w:t>etRotate</w:t>
      </w:r>
      <w:r>
        <w:rPr>
          <w:rFonts w:hint="eastAsia"/>
        </w:rPr>
        <w:t>()</w:t>
      </w:r>
    </w:p>
    <w:p w:rsidR="004C2B95" w:rsidRDefault="00300636">
      <w:r>
        <w:t>说明：</w:t>
      </w:r>
      <w:r>
        <w:rPr>
          <w:rFonts w:hint="eastAsia"/>
        </w:rPr>
        <w:t>设置覆盖物图片的旋转角度</w:t>
      </w:r>
      <w:r>
        <w:t>。</w:t>
      </w:r>
    </w:p>
    <w:p w:rsidR="004C2B95" w:rsidRDefault="00300636">
      <w:r>
        <w:t>参数：</w:t>
      </w:r>
    </w:p>
    <w:p w:rsidR="004C2B95" w:rsidRDefault="00300636">
      <w:r>
        <w:rPr>
          <w:rFonts w:hint="eastAsia"/>
        </w:rPr>
        <w:t>类型：</w:t>
      </w:r>
      <w:r>
        <w:rPr>
          <w:rFonts w:hint="eastAsia"/>
        </w:rPr>
        <w:t>number</w:t>
      </w:r>
    </w:p>
    <w:p w:rsidR="004C2B95" w:rsidRDefault="00300636">
      <w:r>
        <w:t>返回值</w:t>
      </w:r>
      <w:r>
        <w:t xml:space="preserve">: </w:t>
      </w:r>
      <w:r>
        <w:rPr>
          <w:rFonts w:hint="eastAsia"/>
        </w:rPr>
        <w:t>无</w:t>
      </w:r>
    </w:p>
    <w:p w:rsidR="004C2B95" w:rsidRDefault="00300636">
      <w:r>
        <w:rPr>
          <w:rFonts w:hint="eastAsia"/>
        </w:rPr>
        <w:t>相关事件：无</w:t>
      </w:r>
    </w:p>
    <w:p w:rsidR="004C2B95" w:rsidRDefault="00300636">
      <w:r>
        <w:rPr>
          <w:rFonts w:hint="eastAsia"/>
        </w:rPr>
        <w:t>注释：无</w:t>
      </w:r>
    </w:p>
    <w:p w:rsidR="004C2B95" w:rsidRDefault="00300636">
      <w:r>
        <w:lastRenderedPageBreak/>
        <w:t>示例：</w:t>
      </w:r>
    </w:p>
    <w:p w:rsidR="004C2B95" w:rsidRDefault="00300636">
      <w:r>
        <w:t>本例中，</w:t>
      </w:r>
      <w:r>
        <w:t>“</w:t>
      </w:r>
      <w:r>
        <w:rPr>
          <w:rFonts w:hint="eastAsia"/>
        </w:rPr>
        <w:t>picture</w:t>
      </w:r>
      <w:r>
        <w:t>”</w:t>
      </w:r>
      <w:r>
        <w:t>是事先定义好的。</w:t>
      </w:r>
    </w:p>
    <w:p w:rsidR="004C2B95" w:rsidRDefault="00300636">
      <w:r>
        <w:t>var markeroptions = mapObj.getOverlays("picture");</w:t>
      </w:r>
    </w:p>
    <w:p w:rsidR="004C2B95" w:rsidRDefault="00300636">
      <w:r>
        <w:t xml:space="preserve">    markeroptions. getRotate (</w:t>
      </w:r>
      <w:r>
        <w:rPr>
          <w:rFonts w:hint="eastAsia"/>
        </w:rPr>
        <w:t>60</w:t>
      </w:r>
      <w:r>
        <w:t>);</w:t>
      </w:r>
    </w:p>
    <w:p w:rsidR="004C2B95" w:rsidRDefault="00300636">
      <w:r>
        <w:rPr>
          <w:rFonts w:hint="eastAsia"/>
        </w:rPr>
        <w:t xml:space="preserve">4. </w:t>
      </w:r>
      <w:r>
        <w:t>get</w:t>
      </w:r>
      <w:r>
        <w:rPr>
          <w:rFonts w:hint="eastAsia"/>
        </w:rPr>
        <w:t>Icon</w:t>
      </w:r>
      <w:r>
        <w:t>Size</w:t>
      </w:r>
      <w:r>
        <w:rPr>
          <w:rFonts w:hint="eastAsia"/>
        </w:rPr>
        <w:t>()</w:t>
      </w:r>
    </w:p>
    <w:p w:rsidR="004C2B95" w:rsidRDefault="00300636">
      <w:r>
        <w:t>说明：</w:t>
      </w:r>
      <w:r>
        <w:rPr>
          <w:rFonts w:hint="eastAsia"/>
        </w:rPr>
        <w:t>获得覆盖物的图片宽度和高度</w:t>
      </w:r>
      <w:r>
        <w:rPr>
          <w:rFonts w:hint="eastAsia"/>
        </w:rPr>
        <w:t>(</w:t>
      </w:r>
      <w:r>
        <w:rPr>
          <w:rFonts w:hint="eastAsia"/>
        </w:rPr>
        <w:t>在</w:t>
      </w:r>
      <w:r>
        <w:rPr>
          <w:rFonts w:hint="eastAsia"/>
        </w:rPr>
        <w:t>mark</w:t>
      </w:r>
      <w:r>
        <w:rPr>
          <w:rFonts w:hint="eastAsia"/>
        </w:rPr>
        <w:t>自定义了</w:t>
      </w:r>
      <w:r>
        <w:rPr>
          <w:rFonts w:hint="eastAsia"/>
        </w:rPr>
        <w:t>icon</w:t>
      </w:r>
      <w:r>
        <w:rPr>
          <w:rFonts w:hint="eastAsia"/>
        </w:rPr>
        <w:t>属性时有用</w:t>
      </w:r>
      <w:r>
        <w:rPr>
          <w:rFonts w:hint="eastAsia"/>
        </w:rPr>
        <w:t>)</w:t>
      </w:r>
      <w:r>
        <w:t>。</w:t>
      </w:r>
    </w:p>
    <w:p w:rsidR="004C2B95" w:rsidRDefault="00300636">
      <w:r>
        <w:t>参数：</w:t>
      </w:r>
      <w:r>
        <w:rPr>
          <w:rFonts w:hint="eastAsia"/>
        </w:rPr>
        <w:t>无</w:t>
      </w:r>
    </w:p>
    <w:p w:rsidR="004C2B95" w:rsidRDefault="00300636">
      <w:r>
        <w:t>返回值</w:t>
      </w:r>
      <w:r>
        <w:t xml:space="preserve">: </w:t>
      </w:r>
      <w:r>
        <w:rPr>
          <w:rFonts w:hint="eastAsia"/>
        </w:rPr>
        <w:t>MSize</w:t>
      </w:r>
      <w:r>
        <w:rPr>
          <w:rFonts w:hint="eastAsia"/>
        </w:rPr>
        <w:t>类型</w:t>
      </w:r>
    </w:p>
    <w:p w:rsidR="004C2B95" w:rsidRDefault="00300636">
      <w:r>
        <w:rPr>
          <w:rFonts w:hint="eastAsia"/>
        </w:rPr>
        <w:t>相关事件：无</w:t>
      </w:r>
    </w:p>
    <w:p w:rsidR="004C2B95" w:rsidRDefault="00300636">
      <w:r>
        <w:rPr>
          <w:rFonts w:hint="eastAsia"/>
        </w:rPr>
        <w:t>注释：无</w:t>
      </w:r>
    </w:p>
    <w:p w:rsidR="004C2B95" w:rsidRDefault="00300636">
      <w:r>
        <w:t>示例：</w:t>
      </w:r>
    </w:p>
    <w:p w:rsidR="004C2B95" w:rsidRDefault="00300636">
      <w:r>
        <w:t>本例中，</w:t>
      </w:r>
      <w:r>
        <w:t>“</w:t>
      </w:r>
      <w:r>
        <w:rPr>
          <w:rFonts w:hint="eastAsia"/>
        </w:rPr>
        <w:t>picture</w:t>
      </w:r>
      <w:r>
        <w:t>”</w:t>
      </w:r>
      <w:r>
        <w:t>是事先定义好的。</w:t>
      </w:r>
    </w:p>
    <w:p w:rsidR="004C2B95" w:rsidRDefault="00300636">
      <w:r>
        <w:t>var markeroptions = mapObj.getOverlays("picture");</w:t>
      </w:r>
    </w:p>
    <w:p w:rsidR="004C2B95" w:rsidRDefault="00300636">
      <w:r>
        <w:t xml:space="preserve">    var imgsize = markeroptions.icon.getIconSize();</w:t>
      </w:r>
    </w:p>
    <w:p w:rsidR="004C2B95" w:rsidRDefault="00300636">
      <w:pPr>
        <w:pStyle w:val="QB2"/>
        <w:spacing w:line="240" w:lineRule="auto"/>
        <w:rPr>
          <w:rFonts w:ascii="黑体" w:hAnsi="Times New Roman"/>
        </w:rPr>
      </w:pPr>
      <w:bookmarkStart w:id="150" w:name="_Toc362533773"/>
      <w:r>
        <w:rPr>
          <w:rFonts w:ascii="黑体" w:hAnsi="Times New Roman" w:hint="eastAsia"/>
        </w:rPr>
        <w:t>MMap.Polyline</w:t>
      </w:r>
      <w:bookmarkEnd w:id="150"/>
    </w:p>
    <w:p w:rsidR="004C2B95" w:rsidRDefault="00300636">
      <w:pPr>
        <w:pStyle w:val="QB3"/>
        <w:tabs>
          <w:tab w:val="left" w:pos="567"/>
        </w:tabs>
        <w:spacing w:line="240" w:lineRule="auto"/>
        <w:rPr>
          <w:rFonts w:ascii="黑体" w:hAnsi="Times New Roman"/>
        </w:rPr>
      </w:pPr>
      <w:bookmarkStart w:id="151" w:name="_Toc362533774"/>
      <w:r>
        <w:rPr>
          <w:rFonts w:ascii="黑体" w:hAnsi="Times New Roman" w:hint="eastAsia"/>
        </w:rPr>
        <w:t>说明</w:t>
      </w:r>
      <w:bookmarkEnd w:id="151"/>
    </w:p>
    <w:p w:rsidR="004C2B95" w:rsidRDefault="00300636">
      <w:pPr>
        <w:ind w:firstLine="420"/>
      </w:pPr>
      <w:r>
        <w:rPr>
          <w:rFonts w:hint="eastAsia"/>
          <w:color w:val="000000"/>
        </w:rPr>
        <w:t>折线类，它的实例为折线覆盖物。</w:t>
      </w:r>
    </w:p>
    <w:p w:rsidR="004C2B95" w:rsidRDefault="00300636">
      <w:pPr>
        <w:pStyle w:val="QB3"/>
        <w:tabs>
          <w:tab w:val="left" w:pos="567"/>
        </w:tabs>
        <w:spacing w:line="240" w:lineRule="auto"/>
        <w:rPr>
          <w:rFonts w:ascii="黑体" w:hAnsi="Times New Roman"/>
        </w:rPr>
      </w:pPr>
      <w:bookmarkStart w:id="152" w:name="_Toc362533775"/>
      <w:r>
        <w:rPr>
          <w:rFonts w:ascii="黑体" w:hAnsi="Times New Roman" w:hint="eastAsia"/>
        </w:rPr>
        <w:t>构造函数</w:t>
      </w:r>
      <w:bookmarkEnd w:id="152"/>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153" w:name="_Toc301345409"/>
      <w:r>
        <w:rPr>
          <w:rFonts w:ascii="黑体" w:hAnsi="Times New Roman"/>
        </w:rPr>
        <w:t>MMap.Polyline(polylineOption)</w:t>
      </w:r>
      <w:bookmarkEnd w:id="153"/>
    </w:p>
    <w:p w:rsidR="004C2B95" w:rsidRDefault="00300636">
      <w:pPr>
        <w:rPr>
          <w:bCs/>
        </w:rPr>
      </w:pPr>
      <w:bookmarkStart w:id="154" w:name="_Toc300922689"/>
      <w:r>
        <w:t>说明：</w:t>
      </w:r>
      <w:bookmarkEnd w:id="154"/>
      <w:r>
        <w:rPr>
          <w:rFonts w:hint="eastAsia"/>
          <w:bCs/>
        </w:rPr>
        <w:t>根据给定的参数构造一个</w:t>
      </w:r>
      <w:r>
        <w:rPr>
          <w:rFonts w:hint="eastAsia"/>
          <w:bCs/>
        </w:rPr>
        <w:t>MMap.Polyline</w:t>
      </w:r>
      <w:r>
        <w:rPr>
          <w:rFonts w:hint="eastAsia"/>
          <w:bCs/>
        </w:rPr>
        <w:t>的新实例。</w:t>
      </w:r>
    </w:p>
    <w:p w:rsidR="004C2B95" w:rsidRDefault="00300636">
      <w:pPr>
        <w:rPr>
          <w:bCs/>
        </w:rPr>
      </w:pPr>
      <w:r>
        <w:t>参数：</w:t>
      </w:r>
    </w:p>
    <w:p w:rsidR="004C2B95" w:rsidRDefault="00300636">
      <w:pPr>
        <w:rPr>
          <w:bCs/>
        </w:rPr>
      </w:pPr>
      <w:r>
        <w:rPr>
          <w:rFonts w:hint="eastAsia"/>
          <w:bCs/>
        </w:rPr>
        <w:t>polylineOption</w:t>
      </w:r>
    </w:p>
    <w:p w:rsidR="004C2B95" w:rsidRDefault="00300636">
      <w:pPr>
        <w:rPr>
          <w:bCs/>
        </w:rPr>
      </w:pPr>
      <w:r>
        <w:rPr>
          <w:rFonts w:hint="eastAsia"/>
          <w:bCs/>
        </w:rPr>
        <w:t>说明：折线初始化时的参数选项。</w:t>
      </w:r>
      <w:r>
        <w:rPr>
          <w:rFonts w:hint="eastAsia"/>
          <w:bCs/>
        </w:rPr>
        <w:t>polylineOption</w:t>
      </w:r>
      <w:r>
        <w:rPr>
          <w:rFonts w:hint="eastAsia"/>
          <w:bCs/>
        </w:rPr>
        <w:t>为可选参数，包含</w:t>
      </w:r>
      <w:r>
        <w:rPr>
          <w:rFonts w:hint="eastAsia"/>
          <w:bCs/>
        </w:rPr>
        <w:t>id</w:t>
      </w:r>
      <w:r>
        <w:rPr>
          <w:rFonts w:hint="eastAsia"/>
          <w:bCs/>
        </w:rPr>
        <w:t>、</w:t>
      </w:r>
      <w:r>
        <w:rPr>
          <w:rFonts w:hint="eastAsia"/>
          <w:bCs/>
        </w:rPr>
        <w:t>path</w:t>
      </w:r>
      <w:r>
        <w:rPr>
          <w:rFonts w:hint="eastAsia"/>
          <w:bCs/>
        </w:rPr>
        <w:t>、</w:t>
      </w:r>
      <w:r>
        <w:rPr>
          <w:rFonts w:hint="eastAsia"/>
          <w:bCs/>
        </w:rPr>
        <w:t>strokeColor</w:t>
      </w:r>
      <w:r>
        <w:rPr>
          <w:rFonts w:hint="eastAsia"/>
          <w:bCs/>
        </w:rPr>
        <w:t>、</w:t>
      </w:r>
      <w:r>
        <w:rPr>
          <w:rFonts w:hint="eastAsia"/>
          <w:bCs/>
        </w:rPr>
        <w:t>strokeOpacity</w:t>
      </w:r>
      <w:r>
        <w:rPr>
          <w:rFonts w:hint="eastAsia"/>
          <w:bCs/>
        </w:rPr>
        <w:t>、</w:t>
      </w:r>
      <w:r>
        <w:rPr>
          <w:rFonts w:hint="eastAsia"/>
          <w:bCs/>
        </w:rPr>
        <w:t>strokeWeight</w:t>
      </w:r>
      <w:r>
        <w:rPr>
          <w:rFonts w:hint="eastAsia"/>
          <w:bCs/>
        </w:rPr>
        <w:t>、</w:t>
      </w:r>
      <w:r>
        <w:rPr>
          <w:rFonts w:hint="eastAsia"/>
          <w:bCs/>
        </w:rPr>
        <w:t>strokeStyle</w:t>
      </w:r>
      <w:r>
        <w:rPr>
          <w:rFonts w:hint="eastAsia"/>
          <w:bCs/>
        </w:rPr>
        <w:t>、</w:t>
      </w:r>
      <w:r>
        <w:rPr>
          <w:rFonts w:hint="eastAsia"/>
          <w:bCs/>
        </w:rPr>
        <w:t>strokeDasharray</w:t>
      </w:r>
      <w:r>
        <w:rPr>
          <w:rFonts w:hint="eastAsia"/>
          <w:bCs/>
        </w:rPr>
        <w:t>选项，所有选项均可选。</w:t>
      </w:r>
    </w:p>
    <w:p w:rsidR="004C2B95" w:rsidRDefault="00300636">
      <w:pPr>
        <w:rPr>
          <w:bCs/>
        </w:rPr>
      </w:pPr>
      <w:r>
        <w:rPr>
          <w:rFonts w:hint="eastAsia"/>
          <w:bCs/>
        </w:rPr>
        <w:t>类型：</w:t>
      </w:r>
      <w:r>
        <w:rPr>
          <w:rFonts w:hint="eastAsia"/>
          <w:bCs/>
        </w:rPr>
        <w:t>Object</w:t>
      </w:r>
    </w:p>
    <w:p w:rsidR="004C2B95" w:rsidRDefault="00300636">
      <w:pPr>
        <w:pStyle w:val="12"/>
        <w:numPr>
          <w:ilvl w:val="0"/>
          <w:numId w:val="17"/>
        </w:numPr>
        <w:ind w:firstLineChars="0"/>
        <w:rPr>
          <w:bCs/>
        </w:rPr>
      </w:pPr>
      <w:bookmarkStart w:id="155" w:name="_Toc301345411"/>
      <w:r>
        <w:rPr>
          <w:bCs/>
        </w:rPr>
        <w:t>id</w:t>
      </w:r>
      <w:bookmarkEnd w:id="155"/>
    </w:p>
    <w:p w:rsidR="004C2B95" w:rsidRDefault="00300636">
      <w:pPr>
        <w:rPr>
          <w:bCs/>
        </w:rPr>
      </w:pPr>
      <w:r>
        <w:t>说明：</w:t>
      </w:r>
      <w:r>
        <w:rPr>
          <w:bCs/>
        </w:rPr>
        <w:t>对象的编号，也是对象的唯一标识。</w:t>
      </w:r>
    </w:p>
    <w:p w:rsidR="004C2B95" w:rsidRDefault="00300636">
      <w:pPr>
        <w:rPr>
          <w:bCs/>
        </w:rPr>
      </w:pPr>
      <w:r>
        <w:t>类型：</w:t>
      </w:r>
      <w:r>
        <w:rPr>
          <w:bCs/>
        </w:rPr>
        <w:t>Number/String</w:t>
      </w:r>
    </w:p>
    <w:p w:rsidR="004C2B95" w:rsidRDefault="00300636">
      <w:pPr>
        <w:rPr>
          <w:bCs/>
        </w:rPr>
      </w:pPr>
      <w:r>
        <w:rPr>
          <w:bCs/>
        </w:rPr>
        <w:t>注释：无。</w:t>
      </w:r>
    </w:p>
    <w:p w:rsidR="004C2B95" w:rsidRDefault="00300636">
      <w:pPr>
        <w:pStyle w:val="12"/>
        <w:numPr>
          <w:ilvl w:val="0"/>
          <w:numId w:val="17"/>
        </w:numPr>
        <w:ind w:firstLineChars="0"/>
        <w:rPr>
          <w:bCs/>
        </w:rPr>
      </w:pPr>
      <w:bookmarkStart w:id="156" w:name="_Toc301345412"/>
      <w:r>
        <w:rPr>
          <w:bCs/>
        </w:rPr>
        <w:t>path</w:t>
      </w:r>
      <w:bookmarkEnd w:id="156"/>
    </w:p>
    <w:p w:rsidR="004C2B95" w:rsidRDefault="00300636">
      <w:pPr>
        <w:rPr>
          <w:bCs/>
        </w:rPr>
      </w:pPr>
      <w:r>
        <w:t>说明：</w:t>
      </w:r>
      <w:r>
        <w:rPr>
          <w:bCs/>
        </w:rPr>
        <w:t>线的经纬度坐标数组。</w:t>
      </w:r>
    </w:p>
    <w:p w:rsidR="004C2B95" w:rsidRDefault="00300636">
      <w:pPr>
        <w:rPr>
          <w:bCs/>
        </w:rPr>
      </w:pPr>
      <w:r>
        <w:t>类型：</w:t>
      </w:r>
      <w:r>
        <w:rPr>
          <w:bCs/>
        </w:rPr>
        <w:t>Array&lt;MMap.LngLat&gt;</w:t>
      </w:r>
    </w:p>
    <w:p w:rsidR="004C2B95" w:rsidRDefault="00300636">
      <w:pPr>
        <w:rPr>
          <w:bCs/>
        </w:rPr>
      </w:pPr>
      <w:r>
        <w:rPr>
          <w:bCs/>
        </w:rPr>
        <w:t>注释：无。</w:t>
      </w:r>
    </w:p>
    <w:p w:rsidR="004C2B95" w:rsidRDefault="00300636">
      <w:pPr>
        <w:pStyle w:val="12"/>
        <w:numPr>
          <w:ilvl w:val="0"/>
          <w:numId w:val="17"/>
        </w:numPr>
        <w:ind w:firstLineChars="0"/>
        <w:rPr>
          <w:bCs/>
        </w:rPr>
      </w:pPr>
      <w:bookmarkStart w:id="157" w:name="_Toc301345413"/>
      <w:r>
        <w:rPr>
          <w:bCs/>
        </w:rPr>
        <w:t>strokeColor</w:t>
      </w:r>
      <w:bookmarkEnd w:id="157"/>
    </w:p>
    <w:p w:rsidR="004C2B95" w:rsidRDefault="00300636">
      <w:pPr>
        <w:rPr>
          <w:bCs/>
        </w:rPr>
      </w:pPr>
      <w:r>
        <w:t>说明：</w:t>
      </w:r>
      <w:r>
        <w:rPr>
          <w:bCs/>
        </w:rPr>
        <w:t>线的颜色，采用</w:t>
      </w:r>
      <w:r>
        <w:rPr>
          <w:bCs/>
        </w:rPr>
        <w:t>HTML</w:t>
      </w:r>
      <w:r>
        <w:rPr>
          <w:bCs/>
        </w:rPr>
        <w:t>十六进制颜色，如</w:t>
      </w:r>
      <w:r>
        <w:rPr>
          <w:bCs/>
        </w:rPr>
        <w:t>"#RRGGBB"</w:t>
      </w:r>
    </w:p>
    <w:p w:rsidR="004C2B95" w:rsidRDefault="00300636">
      <w:pPr>
        <w:rPr>
          <w:bCs/>
        </w:rPr>
      </w:pPr>
      <w:r>
        <w:t>类型：</w:t>
      </w:r>
      <w:r>
        <w:rPr>
          <w:bCs/>
        </w:rPr>
        <w:t>String</w:t>
      </w:r>
    </w:p>
    <w:p w:rsidR="004C2B95" w:rsidRDefault="00300636">
      <w:pPr>
        <w:rPr>
          <w:bCs/>
        </w:rPr>
      </w:pPr>
      <w:r>
        <w:rPr>
          <w:bCs/>
        </w:rPr>
        <w:t>注释：无。</w:t>
      </w:r>
    </w:p>
    <w:p w:rsidR="004C2B95" w:rsidRDefault="00300636">
      <w:pPr>
        <w:pStyle w:val="12"/>
        <w:numPr>
          <w:ilvl w:val="0"/>
          <w:numId w:val="17"/>
        </w:numPr>
        <w:ind w:firstLineChars="0"/>
        <w:rPr>
          <w:bCs/>
        </w:rPr>
      </w:pPr>
      <w:bookmarkStart w:id="158" w:name="_Toc301345414"/>
      <w:r>
        <w:rPr>
          <w:bCs/>
        </w:rPr>
        <w:t>strokeOpacity</w:t>
      </w:r>
      <w:bookmarkEnd w:id="158"/>
    </w:p>
    <w:p w:rsidR="004C2B95" w:rsidRDefault="00300636">
      <w:pPr>
        <w:rPr>
          <w:bCs/>
        </w:rPr>
      </w:pPr>
      <w:r>
        <w:t>说明：</w:t>
      </w:r>
      <w:r>
        <w:rPr>
          <w:bCs/>
        </w:rPr>
        <w:t>线的不透明度。</w:t>
      </w:r>
    </w:p>
    <w:p w:rsidR="004C2B95" w:rsidRDefault="00300636">
      <w:pPr>
        <w:rPr>
          <w:bCs/>
        </w:rPr>
      </w:pPr>
      <w:r>
        <w:lastRenderedPageBreak/>
        <w:t>类型：</w:t>
      </w:r>
      <w:r>
        <w:rPr>
          <w:bCs/>
        </w:rPr>
        <w:t>Number</w:t>
      </w:r>
    </w:p>
    <w:p w:rsidR="004C2B95" w:rsidRDefault="00300636">
      <w:pPr>
        <w:rPr>
          <w:bCs/>
        </w:rPr>
      </w:pPr>
      <w:r>
        <w:t>取值：</w:t>
      </w:r>
      <w:r>
        <w:rPr>
          <w:bCs/>
        </w:rPr>
        <w:t>[0,1]</w:t>
      </w:r>
      <w:r>
        <w:rPr>
          <w:bCs/>
        </w:rPr>
        <w:t>，</w:t>
      </w:r>
      <w:r>
        <w:rPr>
          <w:bCs/>
        </w:rPr>
        <w:t>0</w:t>
      </w:r>
      <w:r>
        <w:rPr>
          <w:bCs/>
        </w:rPr>
        <w:t>表示完全透明，</w:t>
      </w:r>
      <w:r>
        <w:rPr>
          <w:bCs/>
        </w:rPr>
        <w:t>1</w:t>
      </w:r>
      <w:r>
        <w:rPr>
          <w:bCs/>
        </w:rPr>
        <w:t>表示不透明。</w:t>
      </w:r>
    </w:p>
    <w:p w:rsidR="004C2B95" w:rsidRDefault="00300636">
      <w:pPr>
        <w:rPr>
          <w:bCs/>
        </w:rPr>
      </w:pPr>
      <w:r>
        <w:rPr>
          <w:bCs/>
        </w:rPr>
        <w:t>注释：无。</w:t>
      </w:r>
    </w:p>
    <w:p w:rsidR="004C2B95" w:rsidRDefault="00300636">
      <w:pPr>
        <w:pStyle w:val="12"/>
        <w:numPr>
          <w:ilvl w:val="0"/>
          <w:numId w:val="17"/>
        </w:numPr>
        <w:ind w:firstLineChars="0"/>
        <w:rPr>
          <w:bCs/>
        </w:rPr>
      </w:pPr>
      <w:bookmarkStart w:id="159" w:name="_Toc301345415"/>
      <w:r>
        <w:rPr>
          <w:bCs/>
        </w:rPr>
        <w:t>strokeWeight</w:t>
      </w:r>
      <w:bookmarkEnd w:id="159"/>
    </w:p>
    <w:p w:rsidR="004C2B95" w:rsidRDefault="00300636">
      <w:pPr>
        <w:rPr>
          <w:bCs/>
        </w:rPr>
      </w:pPr>
      <w:r>
        <w:t>说明：</w:t>
      </w:r>
      <w:r>
        <w:rPr>
          <w:bCs/>
        </w:rPr>
        <w:t>线的粗细。</w:t>
      </w:r>
    </w:p>
    <w:p w:rsidR="004C2B95" w:rsidRDefault="00300636">
      <w:pPr>
        <w:rPr>
          <w:bCs/>
        </w:rPr>
      </w:pPr>
      <w:r>
        <w:t>类型：</w:t>
      </w:r>
      <w:r>
        <w:rPr>
          <w:bCs/>
        </w:rPr>
        <w:t>Number</w:t>
      </w:r>
    </w:p>
    <w:p w:rsidR="004C2B95" w:rsidRDefault="00300636">
      <w:pPr>
        <w:rPr>
          <w:bCs/>
        </w:rPr>
      </w:pPr>
      <w:r>
        <w:t>取值：</w:t>
      </w:r>
      <w:r>
        <w:rPr>
          <w:bCs/>
        </w:rPr>
        <w:t>整数，单位：像素</w:t>
      </w:r>
    </w:p>
    <w:p w:rsidR="004C2B95" w:rsidRDefault="00300636">
      <w:pPr>
        <w:rPr>
          <w:bCs/>
        </w:rPr>
      </w:pPr>
      <w:r>
        <w:rPr>
          <w:bCs/>
        </w:rPr>
        <w:t>注释：无。</w:t>
      </w:r>
    </w:p>
    <w:p w:rsidR="004C2B95" w:rsidRDefault="00300636">
      <w:pPr>
        <w:pStyle w:val="12"/>
        <w:numPr>
          <w:ilvl w:val="0"/>
          <w:numId w:val="17"/>
        </w:numPr>
        <w:ind w:firstLineChars="0"/>
        <w:rPr>
          <w:bCs/>
        </w:rPr>
      </w:pPr>
      <w:bookmarkStart w:id="160" w:name="_Toc301345416"/>
      <w:r>
        <w:rPr>
          <w:bCs/>
        </w:rPr>
        <w:t>strokeStyle</w:t>
      </w:r>
      <w:bookmarkEnd w:id="160"/>
    </w:p>
    <w:p w:rsidR="004C2B95" w:rsidRDefault="00300636">
      <w:pPr>
        <w:rPr>
          <w:bCs/>
        </w:rPr>
      </w:pPr>
      <w:r>
        <w:t>说明：</w:t>
      </w:r>
      <w:r>
        <w:rPr>
          <w:bCs/>
        </w:rPr>
        <w:t>线的表示样式。</w:t>
      </w:r>
    </w:p>
    <w:p w:rsidR="004C2B95" w:rsidRDefault="00300636">
      <w:pPr>
        <w:rPr>
          <w:bCs/>
        </w:rPr>
      </w:pPr>
      <w:r>
        <w:t>类型：</w:t>
      </w:r>
      <w:r>
        <w:rPr>
          <w:bCs/>
        </w:rPr>
        <w:t>String</w:t>
      </w:r>
    </w:p>
    <w:p w:rsidR="004C2B95" w:rsidRDefault="00300636">
      <w:pPr>
        <w:rPr>
          <w:bCs/>
        </w:rPr>
      </w:pPr>
      <w:r>
        <w:t>取值：</w:t>
      </w:r>
    </w:p>
    <w:p w:rsidR="004C2B95" w:rsidRDefault="00300636">
      <w:pPr>
        <w:rPr>
          <w:bCs/>
        </w:rPr>
      </w:pPr>
      <w:r>
        <w:rPr>
          <w:bCs/>
        </w:rPr>
        <w:t>solid</w:t>
      </w:r>
      <w:r>
        <w:rPr>
          <w:bCs/>
        </w:rPr>
        <w:t>，表示实线</w:t>
      </w:r>
    </w:p>
    <w:p w:rsidR="004C2B95" w:rsidRDefault="00300636">
      <w:pPr>
        <w:rPr>
          <w:bCs/>
        </w:rPr>
      </w:pPr>
      <w:r>
        <w:rPr>
          <w:bCs/>
        </w:rPr>
        <w:t>dashed</w:t>
      </w:r>
      <w:r>
        <w:rPr>
          <w:bCs/>
        </w:rPr>
        <w:t>，表示虚线</w:t>
      </w:r>
    </w:p>
    <w:p w:rsidR="004C2B95" w:rsidRDefault="00300636">
      <w:pPr>
        <w:rPr>
          <w:bCs/>
        </w:rPr>
      </w:pPr>
      <w:r>
        <w:rPr>
          <w:bCs/>
        </w:rPr>
        <w:t>注释：无。</w:t>
      </w:r>
    </w:p>
    <w:p w:rsidR="004C2B95" w:rsidRDefault="00300636">
      <w:pPr>
        <w:pStyle w:val="12"/>
        <w:numPr>
          <w:ilvl w:val="0"/>
          <w:numId w:val="17"/>
        </w:numPr>
        <w:ind w:firstLineChars="0"/>
        <w:rPr>
          <w:bCs/>
        </w:rPr>
      </w:pPr>
      <w:r>
        <w:rPr>
          <w:rFonts w:hint="eastAsia"/>
          <w:bCs/>
        </w:rPr>
        <w:t>withArrow</w:t>
      </w:r>
    </w:p>
    <w:p w:rsidR="004C2B95" w:rsidRDefault="00300636">
      <w:pPr>
        <w:rPr>
          <w:bCs/>
        </w:rPr>
      </w:pPr>
      <w:r>
        <w:t>说明：</w:t>
      </w:r>
      <w:r>
        <w:rPr>
          <w:rFonts w:hint="eastAsia"/>
          <w:bCs/>
        </w:rPr>
        <w:t>折线终点是否带箭头</w:t>
      </w:r>
    </w:p>
    <w:p w:rsidR="004C2B95" w:rsidRDefault="00300636">
      <w:pPr>
        <w:rPr>
          <w:bCs/>
        </w:rPr>
      </w:pPr>
      <w:r>
        <w:t>类型：</w:t>
      </w:r>
      <w:r>
        <w:rPr>
          <w:rFonts w:hint="eastAsia"/>
          <w:bCs/>
        </w:rPr>
        <w:t>boolean</w:t>
      </w:r>
    </w:p>
    <w:p w:rsidR="004C2B95" w:rsidRDefault="00300636">
      <w:pPr>
        <w:rPr>
          <w:kern w:val="0"/>
          <w:szCs w:val="21"/>
        </w:rPr>
      </w:pPr>
      <w:r>
        <w:t>取值：</w:t>
      </w:r>
      <w:r>
        <w:rPr>
          <w:rFonts w:hint="eastAsia"/>
          <w:kern w:val="0"/>
          <w:szCs w:val="21"/>
        </w:rPr>
        <w:t>true</w:t>
      </w:r>
      <w:r>
        <w:rPr>
          <w:rFonts w:hint="eastAsia"/>
          <w:kern w:val="0"/>
          <w:szCs w:val="21"/>
        </w:rPr>
        <w:t>，带箭头；</w:t>
      </w:r>
      <w:r>
        <w:rPr>
          <w:rFonts w:hint="eastAsia"/>
          <w:kern w:val="0"/>
          <w:szCs w:val="21"/>
        </w:rPr>
        <w:t>false</w:t>
      </w:r>
      <w:r>
        <w:rPr>
          <w:rFonts w:hint="eastAsia"/>
          <w:kern w:val="0"/>
          <w:szCs w:val="21"/>
        </w:rPr>
        <w:t>，不带箭头（默认）</w:t>
      </w:r>
    </w:p>
    <w:p w:rsidR="004C2B95" w:rsidRDefault="00300636">
      <w:pPr>
        <w:rPr>
          <w:bCs/>
        </w:rPr>
      </w:pPr>
      <w:r>
        <w:t>注释：</w:t>
      </w:r>
      <w:r>
        <w:rPr>
          <w:rFonts w:hint="eastAsia"/>
          <w:bCs/>
        </w:rPr>
        <w:t>无。</w:t>
      </w:r>
    </w:p>
    <w:p w:rsidR="004C2B95" w:rsidRDefault="00300636">
      <w:pPr>
        <w:pStyle w:val="12"/>
        <w:numPr>
          <w:ilvl w:val="0"/>
          <w:numId w:val="17"/>
        </w:numPr>
        <w:ind w:firstLineChars="0"/>
        <w:rPr>
          <w:bCs/>
        </w:rPr>
      </w:pPr>
      <w:bookmarkStart w:id="161" w:name="_Toc301345417"/>
      <w:r>
        <w:rPr>
          <w:bCs/>
        </w:rPr>
        <w:t>strokeDasharray</w:t>
      </w:r>
      <w:bookmarkEnd w:id="161"/>
    </w:p>
    <w:p w:rsidR="004C2B95" w:rsidRDefault="00300636">
      <w:pPr>
        <w:rPr>
          <w:bCs/>
        </w:rPr>
      </w:pPr>
      <w:r>
        <w:t>说明：</w:t>
      </w:r>
      <w:r>
        <w:rPr>
          <w:bCs/>
        </w:rPr>
        <w:t>补充线条样式。</w:t>
      </w:r>
    </w:p>
    <w:p w:rsidR="004C2B95" w:rsidRDefault="00300636">
      <w:pPr>
        <w:rPr>
          <w:bCs/>
        </w:rPr>
      </w:pPr>
      <w:r>
        <w:t>类型：</w:t>
      </w:r>
      <w:r>
        <w:rPr>
          <w:bCs/>
        </w:rPr>
        <w:t>Array</w:t>
      </w:r>
    </w:p>
    <w:p w:rsidR="004C2B95" w:rsidRDefault="00300636">
      <w:pPr>
        <w:rPr>
          <w:bCs/>
        </w:rPr>
      </w:pPr>
      <w:r>
        <w:t>取值：</w:t>
      </w:r>
      <w:r>
        <w:rPr>
          <w:bCs/>
        </w:rPr>
        <w:t>例如，</w:t>
      </w:r>
      <w:r>
        <w:rPr>
          <w:bCs/>
        </w:rPr>
        <w:t>[0,0,0]</w:t>
      </w:r>
      <w:r>
        <w:rPr>
          <w:bCs/>
        </w:rPr>
        <w:t>，表示实线；</w:t>
      </w:r>
      <w:r>
        <w:rPr>
          <w:bCs/>
        </w:rPr>
        <w:t>[10,10]</w:t>
      </w:r>
      <w:r>
        <w:rPr>
          <w:bCs/>
        </w:rPr>
        <w:t>，表示虚线；</w:t>
      </w:r>
      <w:r>
        <w:rPr>
          <w:bCs/>
        </w:rPr>
        <w:t>[10,2,10]</w:t>
      </w:r>
      <w:r>
        <w:rPr>
          <w:bCs/>
        </w:rPr>
        <w:t>，表示点画线</w:t>
      </w:r>
    </w:p>
    <w:p w:rsidR="004C2B95" w:rsidRDefault="00300636">
      <w:pPr>
        <w:rPr>
          <w:bCs/>
        </w:rPr>
      </w:pPr>
      <w:r>
        <w:t>注释：</w:t>
      </w:r>
      <w:r>
        <w:rPr>
          <w:bCs/>
        </w:rPr>
        <w:t>strokeDasharray</w:t>
      </w:r>
      <w:r>
        <w:rPr>
          <w:bCs/>
        </w:rPr>
        <w:t>选项有效的两个条件：属性</w:t>
      </w:r>
      <w:r>
        <w:rPr>
          <w:bCs/>
        </w:rPr>
        <w:t>strokeStyle</w:t>
      </w:r>
      <w:r>
        <w:rPr>
          <w:bCs/>
        </w:rPr>
        <w:t>取值为</w:t>
      </w:r>
      <w:r>
        <w:rPr>
          <w:bCs/>
        </w:rPr>
        <w:t>dashed</w:t>
      </w:r>
      <w:r>
        <w:rPr>
          <w:bCs/>
        </w:rPr>
        <w:t>；浏览器引擎为</w:t>
      </w:r>
      <w:r>
        <w:rPr>
          <w:bCs/>
        </w:rPr>
        <w:t>WebKit</w:t>
      </w:r>
      <w:r>
        <w:rPr>
          <w:bCs/>
        </w:rPr>
        <w:t>。</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function addLine(){ </w:t>
            </w:r>
          </w:p>
          <w:p w:rsidR="004C2B95" w:rsidRDefault="00300636">
            <w:pPr>
              <w:rPr>
                <w:bCs/>
              </w:rPr>
            </w:pPr>
            <w:r>
              <w:rPr>
                <w:rFonts w:hint="eastAsia"/>
                <w:bCs/>
              </w:rPr>
              <w:t>var arr=new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arr.push(new MMap.LngLat("116.36890411376953 ","39.913423004886866")); </w:t>
            </w:r>
          </w:p>
          <w:p w:rsidR="004C2B95" w:rsidRDefault="00300636">
            <w:pPr>
              <w:rPr>
                <w:bCs/>
              </w:rPr>
            </w:pPr>
            <w:r>
              <w:rPr>
                <w:rFonts w:hint="eastAsia"/>
                <w:bCs/>
              </w:rPr>
              <w:t xml:space="preserve">    arr.push(new MMap.LngLat("116.38212203979492","39.9011768955094")); </w:t>
            </w:r>
          </w:p>
          <w:p w:rsidR="004C2B95" w:rsidRDefault="00300636">
            <w:pPr>
              <w:rPr>
                <w:bCs/>
              </w:rPr>
            </w:pPr>
            <w:r>
              <w:rPr>
                <w:rFonts w:hint="eastAsia"/>
                <w:bCs/>
              </w:rPr>
              <w:t xml:space="preserve">    arr.push(new MMap.LngLat("116.38727188110351","39.91250133090293")); </w:t>
            </w:r>
          </w:p>
          <w:p w:rsidR="004C2B95" w:rsidRDefault="00300636">
            <w:pPr>
              <w:rPr>
                <w:bCs/>
              </w:rPr>
            </w:pPr>
            <w:r>
              <w:rPr>
                <w:rFonts w:hint="eastAsia"/>
                <w:bCs/>
              </w:rPr>
              <w:t xml:space="preserve">    arr.push(new MMap.LngLat("116.39825820922851 ","39.904600759441024")); </w:t>
            </w:r>
          </w:p>
          <w:p w:rsidR="004C2B95" w:rsidRDefault="00300636">
            <w:pPr>
              <w:rPr>
                <w:bCs/>
              </w:rPr>
            </w:pPr>
            <w:r>
              <w:rPr>
                <w:rFonts w:hint="eastAsia"/>
                <w:bCs/>
              </w:rPr>
              <w:t> </w:t>
            </w:r>
          </w:p>
          <w:p w:rsidR="004C2B95" w:rsidRDefault="00300636">
            <w:pPr>
              <w:rPr>
                <w:bCs/>
              </w:rPr>
            </w:pPr>
            <w:r>
              <w:rPr>
                <w:rFonts w:hint="eastAsia"/>
                <w:bCs/>
              </w:rPr>
              <w:t>polyline=new MMap.Polyline({id:"polyline01",path:arr,strokeColor:"#F00",strokeOpacity:0.4,strokeWeight:3,strokeStyle:"dashed",</w:t>
            </w:r>
          </w:p>
          <w:p w:rsidR="004C2B95" w:rsidRDefault="00300636">
            <w:pPr>
              <w:rPr>
                <w:bCs/>
              </w:rPr>
            </w:pPr>
            <w:r>
              <w:rPr>
                <w:rFonts w:hint="eastAsia"/>
                <w:bCs/>
              </w:rPr>
              <w:t>withArrow:true,</w:t>
            </w:r>
          </w:p>
          <w:p w:rsidR="004C2B95" w:rsidRDefault="00300636">
            <w:pPr>
              <w:rPr>
                <w:bCs/>
              </w:rPr>
            </w:pPr>
            <w:r>
              <w:rPr>
                <w:rFonts w:hint="eastAsia"/>
                <w:bCs/>
              </w:rPr>
              <w:t xml:space="preserve">strokeDasharray:[10,5]}); </w:t>
            </w:r>
          </w:p>
          <w:p w:rsidR="004C2B95" w:rsidRDefault="00300636">
            <w:pPr>
              <w:rPr>
                <w:bCs/>
              </w:rPr>
            </w:pPr>
            <w:r>
              <w:rPr>
                <w:rFonts w:hint="eastAsia"/>
                <w:bCs/>
              </w:rPr>
              <w:t xml:space="preserve">mapObj.addOverlays(polyline); </w:t>
            </w:r>
          </w:p>
          <w:p w:rsidR="004C2B95" w:rsidRDefault="00300636">
            <w:pPr>
              <w:rPr>
                <w:bCs/>
              </w:rPr>
            </w:pPr>
            <w:r>
              <w:rPr>
                <w:rFonts w:hint="eastAsia"/>
                <w:bCs/>
              </w:rPr>
              <w:t>}</w:t>
            </w:r>
          </w:p>
        </w:tc>
      </w:tr>
    </w:tbl>
    <w:p w:rsidR="004C2B95" w:rsidRDefault="00300636">
      <w:pPr>
        <w:pStyle w:val="QB3"/>
        <w:tabs>
          <w:tab w:val="left" w:pos="567"/>
        </w:tabs>
        <w:spacing w:line="240" w:lineRule="auto"/>
        <w:rPr>
          <w:rFonts w:ascii="黑体" w:hAnsi="Times New Roman"/>
        </w:rPr>
      </w:pPr>
      <w:bookmarkStart w:id="162" w:name="_Toc362533776"/>
      <w:r>
        <w:rPr>
          <w:rFonts w:ascii="黑体" w:hAnsi="Times New Roman" w:hint="eastAsia"/>
        </w:rPr>
        <w:lastRenderedPageBreak/>
        <w:t>方法</w:t>
      </w:r>
      <w:bookmarkEnd w:id="162"/>
    </w:p>
    <w:p w:rsidR="004C2B95" w:rsidRDefault="00300636">
      <w:pPr>
        <w:rPr>
          <w:bCs/>
        </w:rPr>
      </w:pPr>
      <w:r>
        <w:rPr>
          <w:rFonts w:hint="eastAsia"/>
          <w:bCs/>
        </w:rPr>
        <w:t>将折线添加到地图中后，才能调用下述方法。</w:t>
      </w:r>
    </w:p>
    <w:p w:rsidR="004C2B95" w:rsidRDefault="00300636">
      <w:pPr>
        <w:rPr>
          <w:bCs/>
        </w:rPr>
      </w:pPr>
      <w:bookmarkStart w:id="163" w:name="_Toc301345420"/>
      <w:r>
        <w:rPr>
          <w:bCs/>
        </w:rPr>
        <w:t>（</w:t>
      </w:r>
      <w:r>
        <w:rPr>
          <w:bCs/>
        </w:rPr>
        <w:t>1</w:t>
      </w:r>
      <w:r>
        <w:rPr>
          <w:bCs/>
        </w:rPr>
        <w:t>）</w:t>
      </w:r>
      <w:r>
        <w:rPr>
          <w:bCs/>
        </w:rPr>
        <w:t>       setPath</w:t>
      </w:r>
      <w:bookmarkEnd w:id="163"/>
      <w:r>
        <w:rPr>
          <w:bCs/>
        </w:rPr>
        <w:t>(arr)</w:t>
      </w:r>
    </w:p>
    <w:p w:rsidR="004C2B95" w:rsidRDefault="00300636">
      <w:pPr>
        <w:rPr>
          <w:bCs/>
        </w:rPr>
      </w:pPr>
      <w:r>
        <w:t>说明：</w:t>
      </w:r>
      <w:r>
        <w:rPr>
          <w:rFonts w:hint="eastAsia"/>
          <w:bCs/>
        </w:rPr>
        <w:t>设置折线的经纬度坐标数组。</w:t>
      </w:r>
    </w:p>
    <w:p w:rsidR="004C2B95" w:rsidRDefault="00300636">
      <w:pPr>
        <w:rPr>
          <w:bCs/>
        </w:rPr>
      </w:pPr>
      <w:r>
        <w:t>参数：</w:t>
      </w:r>
      <w:r>
        <w:rPr>
          <w:rFonts w:hint="eastAsia"/>
          <w:bCs/>
        </w:rPr>
        <w:t>arr</w:t>
      </w:r>
    </w:p>
    <w:p w:rsidR="004C2B95" w:rsidRDefault="00300636">
      <w:pPr>
        <w:rPr>
          <w:bCs/>
        </w:rPr>
      </w:pPr>
      <w:r>
        <w:rPr>
          <w:rFonts w:hint="eastAsia"/>
          <w:bCs/>
        </w:rPr>
        <w:t>说明：待设置折线的经纬度坐标数组。</w:t>
      </w:r>
    </w:p>
    <w:p w:rsidR="004C2B95" w:rsidRDefault="00300636">
      <w:pPr>
        <w:rPr>
          <w:bCs/>
        </w:rPr>
      </w:pPr>
      <w:r>
        <w:rPr>
          <w:rFonts w:hint="eastAsia"/>
          <w:bCs/>
        </w:rPr>
        <w:t>类型：</w:t>
      </w:r>
      <w:r>
        <w:rPr>
          <w:rFonts w:hint="eastAsia"/>
          <w:bCs/>
        </w:rPr>
        <w:t>Array&lt;MMap.LngLat&gt;</w:t>
      </w:r>
    </w:p>
    <w:p w:rsidR="004C2B95" w:rsidRDefault="00300636">
      <w:pPr>
        <w:rPr>
          <w:bCs/>
        </w:rPr>
      </w:pPr>
      <w:r>
        <w:t>返回值：</w:t>
      </w:r>
      <w:r>
        <w:rPr>
          <w:rFonts w:hint="eastAsia"/>
          <w:bCs/>
        </w:rPr>
        <w:t>无。</w:t>
      </w:r>
    </w:p>
    <w:p w:rsidR="004C2B95" w:rsidRDefault="00300636">
      <w:pPr>
        <w:rPr>
          <w:bCs/>
        </w:rPr>
      </w:pPr>
      <w:r>
        <w:t>注释：</w:t>
      </w:r>
      <w:r>
        <w:rPr>
          <w:rFonts w:hint="eastAsia"/>
          <w:bCs/>
        </w:rPr>
        <w:t>将折线添加到地图中后，才能调用该方法。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mapObj</w:t>
      </w:r>
      <w:r>
        <w:rPr>
          <w:rFonts w:hint="eastAsia"/>
          <w:bCs/>
        </w:rPr>
        <w:t>为已经实例化的</w:t>
      </w:r>
      <w:r>
        <w:rPr>
          <w:rFonts w:hint="eastAsia"/>
          <w:bCs/>
        </w:rPr>
        <w:t>MMap.Map</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polyline=new MMap.Polyline();</w:t>
            </w:r>
          </w:p>
          <w:p w:rsidR="004C2B95" w:rsidRDefault="00300636">
            <w:pPr>
              <w:rPr>
                <w:bCs/>
              </w:rPr>
            </w:pPr>
            <w:r>
              <w:rPr>
                <w:rFonts w:hint="eastAsia"/>
                <w:bCs/>
              </w:rPr>
              <w:t xml:space="preserve">mapObj.addOverlays(polyline); </w:t>
            </w:r>
          </w:p>
          <w:p w:rsidR="004C2B95" w:rsidRDefault="00300636">
            <w:pPr>
              <w:rPr>
                <w:bCs/>
              </w:rPr>
            </w:pPr>
            <w:r>
              <w:rPr>
                <w:rFonts w:hint="eastAsia"/>
                <w:bCs/>
              </w:rPr>
              <w:t> </w:t>
            </w:r>
          </w:p>
          <w:p w:rsidR="004C2B95" w:rsidRDefault="00300636">
            <w:pPr>
              <w:rPr>
                <w:bCs/>
              </w:rPr>
            </w:pPr>
            <w:r>
              <w:rPr>
                <w:rFonts w:hint="eastAsia"/>
                <w:bCs/>
              </w:rPr>
              <w:t>var arr1=new Array();//</w:t>
            </w:r>
            <w:r>
              <w:rPr>
                <w:rFonts w:hint="eastAsia"/>
                <w:bCs/>
              </w:rPr>
              <w:t>经纬度坐标数组</w:t>
            </w:r>
            <w:r>
              <w:rPr>
                <w:rFonts w:hint="eastAsia"/>
                <w:bCs/>
              </w:rPr>
              <w:t xml:space="preserve"> </w:t>
            </w:r>
          </w:p>
          <w:p w:rsidR="004C2B95" w:rsidRDefault="00300636">
            <w:pPr>
              <w:rPr>
                <w:bCs/>
              </w:rPr>
            </w:pPr>
            <w:r>
              <w:rPr>
                <w:rFonts w:hint="eastAsia"/>
                <w:bCs/>
              </w:rPr>
              <w:t xml:space="preserve">    arr1.push(new MMap.LngLat("116.36890411376953 ","39.913423004886866")); </w:t>
            </w:r>
          </w:p>
          <w:p w:rsidR="004C2B95" w:rsidRDefault="00300636">
            <w:pPr>
              <w:rPr>
                <w:bCs/>
              </w:rPr>
            </w:pPr>
            <w:r>
              <w:rPr>
                <w:rFonts w:hint="eastAsia"/>
                <w:bCs/>
              </w:rPr>
              <w:t xml:space="preserve">    arr1.push(new MMap.LngLat("116.38212203979492","39.9011768955094")); </w:t>
            </w:r>
          </w:p>
          <w:p w:rsidR="004C2B95" w:rsidRDefault="00300636">
            <w:pPr>
              <w:rPr>
                <w:bCs/>
              </w:rPr>
            </w:pPr>
            <w:r>
              <w:rPr>
                <w:rFonts w:hint="eastAsia"/>
                <w:bCs/>
              </w:rPr>
              <w:t xml:space="preserve">    arr1.push(new MMap.LngLat("116.38727188110351","39.91250133090293")); </w:t>
            </w:r>
          </w:p>
          <w:p w:rsidR="004C2B95" w:rsidRDefault="00300636">
            <w:pPr>
              <w:rPr>
                <w:bCs/>
              </w:rPr>
            </w:pPr>
            <w:r>
              <w:rPr>
                <w:rFonts w:hint="eastAsia"/>
                <w:bCs/>
              </w:rPr>
              <w:t> </w:t>
            </w:r>
          </w:p>
          <w:p w:rsidR="004C2B95" w:rsidRDefault="00300636">
            <w:pPr>
              <w:rPr>
                <w:bCs/>
              </w:rPr>
            </w:pPr>
            <w:r>
              <w:rPr>
                <w:rFonts w:hint="eastAsia"/>
                <w:bCs/>
              </w:rPr>
              <w:t>polyline.setPath(arr1);</w:t>
            </w:r>
          </w:p>
        </w:tc>
      </w:tr>
    </w:tbl>
    <w:p w:rsidR="004C2B95" w:rsidRDefault="00300636">
      <w:pPr>
        <w:rPr>
          <w:bCs/>
        </w:rPr>
      </w:pPr>
      <w:r>
        <w:rPr>
          <w:bCs/>
        </w:rPr>
        <w:t> </w:t>
      </w:r>
      <w:bookmarkStart w:id="164" w:name="_Toc301345421"/>
      <w:r>
        <w:rPr>
          <w:bCs/>
        </w:rPr>
        <w:t>（</w:t>
      </w:r>
      <w:r>
        <w:rPr>
          <w:bCs/>
        </w:rPr>
        <w:t>2</w:t>
      </w:r>
      <w:r>
        <w:rPr>
          <w:bCs/>
        </w:rPr>
        <w:t>）</w:t>
      </w:r>
      <w:r>
        <w:rPr>
          <w:bCs/>
        </w:rPr>
        <w:t>       getPath</w:t>
      </w:r>
      <w:bookmarkEnd w:id="164"/>
      <w:r>
        <w:rPr>
          <w:bCs/>
        </w:rPr>
        <w:t>()</w:t>
      </w:r>
    </w:p>
    <w:p w:rsidR="004C2B95" w:rsidRDefault="00300636">
      <w:pPr>
        <w:rPr>
          <w:bCs/>
        </w:rPr>
      </w:pPr>
      <w:r>
        <w:t>说明：</w:t>
      </w:r>
      <w:r>
        <w:rPr>
          <w:rFonts w:hint="eastAsia"/>
          <w:bCs/>
        </w:rPr>
        <w:t>返回折线的经纬度坐标数组。</w:t>
      </w:r>
    </w:p>
    <w:p w:rsidR="004C2B95" w:rsidRDefault="00300636">
      <w:pPr>
        <w:rPr>
          <w:bCs/>
        </w:rPr>
      </w:pPr>
      <w:r>
        <w:t>参数：</w:t>
      </w:r>
      <w:r>
        <w:rPr>
          <w:rFonts w:hint="eastAsia"/>
          <w:bCs/>
        </w:rPr>
        <w:t>无。</w:t>
      </w:r>
    </w:p>
    <w:p w:rsidR="004C2B95" w:rsidRDefault="00300636">
      <w:pPr>
        <w:rPr>
          <w:bCs/>
        </w:rPr>
      </w:pPr>
      <w:r>
        <w:t>返回值：</w:t>
      </w:r>
    </w:p>
    <w:p w:rsidR="004C2B95" w:rsidRDefault="00300636">
      <w:pPr>
        <w:rPr>
          <w:bCs/>
        </w:rPr>
      </w:pPr>
      <w:r>
        <w:rPr>
          <w:rFonts w:hint="eastAsia"/>
          <w:bCs/>
        </w:rPr>
        <w:t>说明：折线的经纬度坐标数组。</w:t>
      </w:r>
    </w:p>
    <w:p w:rsidR="004C2B95" w:rsidRDefault="00300636">
      <w:pPr>
        <w:rPr>
          <w:bCs/>
        </w:rPr>
      </w:pPr>
      <w:r>
        <w:rPr>
          <w:rFonts w:hint="eastAsia"/>
          <w:bCs/>
        </w:rPr>
        <w:t>类型：</w:t>
      </w:r>
      <w:r>
        <w:rPr>
          <w:rFonts w:hint="eastAsia"/>
          <w:bCs/>
        </w:rPr>
        <w:t>Array</w:t>
      </w:r>
    </w:p>
    <w:p w:rsidR="004C2B95" w:rsidRDefault="00300636">
      <w:pPr>
        <w:rPr>
          <w:bCs/>
        </w:rPr>
      </w:pPr>
      <w:r>
        <w:t>注释：</w:t>
      </w:r>
      <w:r>
        <w:rPr>
          <w:rFonts w:hint="eastAsia"/>
          <w:bCs/>
        </w:rPr>
        <w:t>将折线添加到地图中后，才能调用该方法。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polyline</w:t>
      </w:r>
      <w:r>
        <w:rPr>
          <w:rFonts w:hint="eastAsia"/>
          <w:bCs/>
        </w:rPr>
        <w:t>为已经实例化的</w:t>
      </w:r>
      <w:r>
        <w:rPr>
          <w:rFonts w:hint="eastAsia"/>
          <w:bCs/>
        </w:rPr>
        <w:t>MMap.Polyline</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ll = polyline.getPath();</w:t>
            </w:r>
          </w:p>
        </w:tc>
      </w:tr>
    </w:tbl>
    <w:p w:rsidR="004C2B95" w:rsidRDefault="00300636">
      <w:pPr>
        <w:rPr>
          <w:bCs/>
        </w:rPr>
      </w:pPr>
      <w:r>
        <w:rPr>
          <w:bCs/>
        </w:rPr>
        <w:t> </w:t>
      </w:r>
      <w:bookmarkStart w:id="165" w:name="_Toc301345422"/>
      <w:r>
        <w:rPr>
          <w:bCs/>
        </w:rPr>
        <w:t>（</w:t>
      </w:r>
      <w:r>
        <w:rPr>
          <w:bCs/>
        </w:rPr>
        <w:t>3</w:t>
      </w:r>
      <w:r>
        <w:rPr>
          <w:bCs/>
        </w:rPr>
        <w:t>）</w:t>
      </w:r>
      <w:r>
        <w:rPr>
          <w:bCs/>
        </w:rPr>
        <w:t>       setOptions</w:t>
      </w:r>
      <w:bookmarkEnd w:id="165"/>
      <w:r>
        <w:rPr>
          <w:bCs/>
        </w:rPr>
        <w:t>(polylineOption)</w:t>
      </w:r>
    </w:p>
    <w:p w:rsidR="004C2B95" w:rsidRDefault="00300636">
      <w:pPr>
        <w:rPr>
          <w:bCs/>
        </w:rPr>
      </w:pPr>
      <w:r>
        <w:t>说明：</w:t>
      </w:r>
      <w:r>
        <w:rPr>
          <w:rFonts w:hint="eastAsia"/>
          <w:bCs/>
        </w:rPr>
        <w:t>设置折线的属性。</w:t>
      </w:r>
    </w:p>
    <w:p w:rsidR="004C2B95" w:rsidRDefault="00300636">
      <w:pPr>
        <w:rPr>
          <w:bCs/>
        </w:rPr>
      </w:pPr>
      <w:r>
        <w:t>参数：</w:t>
      </w:r>
    </w:p>
    <w:p w:rsidR="004C2B95" w:rsidRDefault="00300636">
      <w:pPr>
        <w:rPr>
          <w:bCs/>
        </w:rPr>
      </w:pPr>
      <w:r>
        <w:rPr>
          <w:rFonts w:hint="eastAsia"/>
          <w:bCs/>
        </w:rPr>
        <w:t>polylineOption</w:t>
      </w:r>
    </w:p>
    <w:p w:rsidR="004C2B95" w:rsidRDefault="00300636">
      <w:pPr>
        <w:rPr>
          <w:bCs/>
        </w:rPr>
      </w:pPr>
      <w:r>
        <w:rPr>
          <w:rFonts w:hint="eastAsia"/>
          <w:bCs/>
        </w:rPr>
        <w:t>说明：折线属性设置的参数选项，包含</w:t>
      </w:r>
      <w:r>
        <w:rPr>
          <w:rFonts w:hint="eastAsia"/>
          <w:bCs/>
        </w:rPr>
        <w:t>id</w:t>
      </w:r>
      <w:r>
        <w:rPr>
          <w:rFonts w:hint="eastAsia"/>
          <w:bCs/>
        </w:rPr>
        <w:t>、</w:t>
      </w:r>
      <w:r>
        <w:rPr>
          <w:rFonts w:hint="eastAsia"/>
          <w:bCs/>
        </w:rPr>
        <w:t>path</w:t>
      </w:r>
      <w:r>
        <w:rPr>
          <w:rFonts w:hint="eastAsia"/>
          <w:bCs/>
        </w:rPr>
        <w:t>、</w:t>
      </w:r>
      <w:r>
        <w:rPr>
          <w:rFonts w:hint="eastAsia"/>
          <w:bCs/>
        </w:rPr>
        <w:t>strokeColor</w:t>
      </w:r>
      <w:r>
        <w:rPr>
          <w:rFonts w:hint="eastAsia"/>
          <w:bCs/>
        </w:rPr>
        <w:t>、</w:t>
      </w:r>
      <w:r>
        <w:rPr>
          <w:rFonts w:hint="eastAsia"/>
          <w:bCs/>
        </w:rPr>
        <w:t>strokeOpacity</w:t>
      </w:r>
      <w:r>
        <w:rPr>
          <w:rFonts w:hint="eastAsia"/>
          <w:bCs/>
        </w:rPr>
        <w:t>、</w:t>
      </w:r>
      <w:r>
        <w:rPr>
          <w:rFonts w:hint="eastAsia"/>
          <w:bCs/>
        </w:rPr>
        <w:t>strokeWeight</w:t>
      </w:r>
      <w:r>
        <w:rPr>
          <w:rFonts w:hint="eastAsia"/>
          <w:bCs/>
        </w:rPr>
        <w:t>、</w:t>
      </w:r>
      <w:r>
        <w:rPr>
          <w:rFonts w:hint="eastAsia"/>
          <w:bCs/>
        </w:rPr>
        <w:t>strokeStyle</w:t>
      </w:r>
      <w:r>
        <w:rPr>
          <w:rFonts w:hint="eastAsia"/>
          <w:bCs/>
        </w:rPr>
        <w:t>、</w:t>
      </w:r>
      <w:r>
        <w:rPr>
          <w:rFonts w:hint="eastAsia"/>
          <w:bCs/>
        </w:rPr>
        <w:t>strokeDasharray</w:t>
      </w:r>
      <w:r>
        <w:rPr>
          <w:rFonts w:hint="eastAsia"/>
          <w:bCs/>
        </w:rPr>
        <w:t>选项，所有选项均可选。</w:t>
      </w:r>
    </w:p>
    <w:p w:rsidR="004C2B95" w:rsidRDefault="00300636">
      <w:pPr>
        <w:rPr>
          <w:bCs/>
        </w:rPr>
      </w:pPr>
      <w:r>
        <w:rPr>
          <w:rFonts w:hint="eastAsia"/>
          <w:bCs/>
        </w:rPr>
        <w:t>类型：</w:t>
      </w:r>
      <w:r>
        <w:rPr>
          <w:rFonts w:hint="eastAsia"/>
          <w:bCs/>
        </w:rPr>
        <w:t>Object</w:t>
      </w:r>
    </w:p>
    <w:p w:rsidR="004C2B95" w:rsidRDefault="00300636">
      <w:pPr>
        <w:rPr>
          <w:bCs/>
        </w:rPr>
      </w:pPr>
      <w:r>
        <w:rPr>
          <w:bCs/>
        </w:rPr>
        <w:t>  id</w:t>
      </w:r>
    </w:p>
    <w:p w:rsidR="004C2B95" w:rsidRDefault="00300636">
      <w:pPr>
        <w:rPr>
          <w:bCs/>
        </w:rPr>
      </w:pPr>
      <w:r>
        <w:t>说明：</w:t>
      </w:r>
      <w:r>
        <w:rPr>
          <w:bCs/>
        </w:rPr>
        <w:t>对象的编号，也是对象的唯一标识。</w:t>
      </w:r>
    </w:p>
    <w:p w:rsidR="004C2B95" w:rsidRDefault="00300636">
      <w:pPr>
        <w:rPr>
          <w:bCs/>
        </w:rPr>
      </w:pPr>
      <w:r>
        <w:t>类型：</w:t>
      </w:r>
      <w:r>
        <w:rPr>
          <w:bCs/>
        </w:rPr>
        <w:t>Number/String</w:t>
      </w:r>
    </w:p>
    <w:p w:rsidR="004C2B95" w:rsidRDefault="00300636">
      <w:pPr>
        <w:rPr>
          <w:bCs/>
        </w:rPr>
      </w:pPr>
      <w:r>
        <w:rPr>
          <w:bCs/>
        </w:rPr>
        <w:t>注释：无。</w:t>
      </w:r>
    </w:p>
    <w:p w:rsidR="004C2B95" w:rsidRDefault="00300636">
      <w:pPr>
        <w:rPr>
          <w:bCs/>
        </w:rPr>
      </w:pPr>
      <w:r>
        <w:rPr>
          <w:bCs/>
        </w:rPr>
        <w:t>  path</w:t>
      </w:r>
    </w:p>
    <w:p w:rsidR="004C2B95" w:rsidRDefault="00300636">
      <w:pPr>
        <w:rPr>
          <w:bCs/>
        </w:rPr>
      </w:pPr>
      <w:r>
        <w:lastRenderedPageBreak/>
        <w:t>说明：</w:t>
      </w:r>
      <w:r>
        <w:rPr>
          <w:bCs/>
        </w:rPr>
        <w:t>线的经纬度坐标数组。</w:t>
      </w:r>
    </w:p>
    <w:p w:rsidR="004C2B95" w:rsidRDefault="00300636">
      <w:pPr>
        <w:rPr>
          <w:bCs/>
        </w:rPr>
      </w:pPr>
      <w:r>
        <w:t>类型：</w:t>
      </w:r>
      <w:r>
        <w:rPr>
          <w:bCs/>
        </w:rPr>
        <w:t>Array&lt;MMap.LngLat&gt;</w:t>
      </w:r>
    </w:p>
    <w:p w:rsidR="004C2B95" w:rsidRDefault="00300636">
      <w:pPr>
        <w:rPr>
          <w:bCs/>
        </w:rPr>
      </w:pPr>
      <w:r>
        <w:rPr>
          <w:bCs/>
        </w:rPr>
        <w:t>注释：无。</w:t>
      </w:r>
    </w:p>
    <w:p w:rsidR="004C2B95" w:rsidRDefault="00300636">
      <w:pPr>
        <w:rPr>
          <w:bCs/>
        </w:rPr>
      </w:pPr>
      <w:r>
        <w:rPr>
          <w:bCs/>
        </w:rPr>
        <w:t>  strokeColor</w:t>
      </w:r>
    </w:p>
    <w:p w:rsidR="004C2B95" w:rsidRDefault="00300636">
      <w:pPr>
        <w:rPr>
          <w:bCs/>
        </w:rPr>
      </w:pPr>
      <w:r>
        <w:t>说明：</w:t>
      </w:r>
      <w:r>
        <w:rPr>
          <w:bCs/>
        </w:rPr>
        <w:t>线的颜色，采用</w:t>
      </w:r>
      <w:r>
        <w:rPr>
          <w:bCs/>
        </w:rPr>
        <w:t>HTML</w:t>
      </w:r>
      <w:r>
        <w:rPr>
          <w:bCs/>
        </w:rPr>
        <w:t>十六进制颜色，如</w:t>
      </w:r>
      <w:r>
        <w:rPr>
          <w:bCs/>
        </w:rPr>
        <w:t>"#RRGGBB"</w:t>
      </w:r>
    </w:p>
    <w:p w:rsidR="004C2B95" w:rsidRDefault="00300636">
      <w:pPr>
        <w:rPr>
          <w:bCs/>
        </w:rPr>
      </w:pPr>
      <w:r>
        <w:t>类型：</w:t>
      </w:r>
      <w:r>
        <w:rPr>
          <w:bCs/>
        </w:rPr>
        <w:t>String</w:t>
      </w:r>
    </w:p>
    <w:p w:rsidR="004C2B95" w:rsidRDefault="00300636">
      <w:pPr>
        <w:rPr>
          <w:bCs/>
        </w:rPr>
      </w:pPr>
      <w:r>
        <w:rPr>
          <w:bCs/>
        </w:rPr>
        <w:t>注释：无。</w:t>
      </w:r>
    </w:p>
    <w:p w:rsidR="004C2B95" w:rsidRDefault="00300636">
      <w:pPr>
        <w:rPr>
          <w:bCs/>
        </w:rPr>
      </w:pPr>
      <w:r>
        <w:rPr>
          <w:bCs/>
        </w:rPr>
        <w:t>  strokeOpacity</w:t>
      </w:r>
    </w:p>
    <w:p w:rsidR="004C2B95" w:rsidRDefault="00300636">
      <w:pPr>
        <w:rPr>
          <w:bCs/>
        </w:rPr>
      </w:pPr>
      <w:r>
        <w:t>说明：</w:t>
      </w:r>
      <w:r>
        <w:rPr>
          <w:bCs/>
        </w:rPr>
        <w:t>线的不透明度。</w:t>
      </w:r>
    </w:p>
    <w:p w:rsidR="004C2B95" w:rsidRDefault="00300636">
      <w:pPr>
        <w:rPr>
          <w:bCs/>
        </w:rPr>
      </w:pPr>
      <w:r>
        <w:t>类型：</w:t>
      </w:r>
      <w:r>
        <w:rPr>
          <w:bCs/>
        </w:rPr>
        <w:t>Number</w:t>
      </w:r>
    </w:p>
    <w:p w:rsidR="004C2B95" w:rsidRDefault="00300636">
      <w:pPr>
        <w:rPr>
          <w:bCs/>
        </w:rPr>
      </w:pPr>
      <w:r>
        <w:t>取值：</w:t>
      </w:r>
      <w:r>
        <w:rPr>
          <w:bCs/>
        </w:rPr>
        <w:t>[0,1]</w:t>
      </w:r>
      <w:r>
        <w:rPr>
          <w:bCs/>
        </w:rPr>
        <w:t>，</w:t>
      </w:r>
      <w:r>
        <w:rPr>
          <w:bCs/>
        </w:rPr>
        <w:t>0</w:t>
      </w:r>
      <w:r>
        <w:rPr>
          <w:bCs/>
        </w:rPr>
        <w:t>表示完全透明，</w:t>
      </w:r>
      <w:r>
        <w:rPr>
          <w:bCs/>
        </w:rPr>
        <w:t>1</w:t>
      </w:r>
      <w:r>
        <w:rPr>
          <w:bCs/>
        </w:rPr>
        <w:t>表示不透明。</w:t>
      </w:r>
    </w:p>
    <w:p w:rsidR="004C2B95" w:rsidRDefault="00300636">
      <w:pPr>
        <w:rPr>
          <w:bCs/>
        </w:rPr>
      </w:pPr>
      <w:r>
        <w:rPr>
          <w:bCs/>
        </w:rPr>
        <w:t>注释：无。</w:t>
      </w:r>
    </w:p>
    <w:p w:rsidR="004C2B95" w:rsidRDefault="00300636">
      <w:pPr>
        <w:rPr>
          <w:bCs/>
        </w:rPr>
      </w:pPr>
      <w:r>
        <w:rPr>
          <w:bCs/>
        </w:rPr>
        <w:t>  strokeWeight</w:t>
      </w:r>
    </w:p>
    <w:p w:rsidR="004C2B95" w:rsidRDefault="00300636">
      <w:pPr>
        <w:rPr>
          <w:bCs/>
        </w:rPr>
      </w:pPr>
      <w:r>
        <w:t>说明：</w:t>
      </w:r>
      <w:r>
        <w:rPr>
          <w:bCs/>
        </w:rPr>
        <w:t>线的粗细。</w:t>
      </w:r>
    </w:p>
    <w:p w:rsidR="004C2B95" w:rsidRDefault="00300636">
      <w:pPr>
        <w:rPr>
          <w:bCs/>
        </w:rPr>
      </w:pPr>
      <w:r>
        <w:t>类型：</w:t>
      </w:r>
      <w:r>
        <w:rPr>
          <w:bCs/>
        </w:rPr>
        <w:t>Number</w:t>
      </w:r>
    </w:p>
    <w:p w:rsidR="004C2B95" w:rsidRDefault="00300636">
      <w:pPr>
        <w:rPr>
          <w:bCs/>
        </w:rPr>
      </w:pPr>
      <w:r>
        <w:t>取值：</w:t>
      </w:r>
      <w:r>
        <w:rPr>
          <w:bCs/>
        </w:rPr>
        <w:t>整数，单位：像素</w:t>
      </w:r>
    </w:p>
    <w:p w:rsidR="004C2B95" w:rsidRDefault="00300636">
      <w:pPr>
        <w:rPr>
          <w:bCs/>
        </w:rPr>
      </w:pPr>
      <w:r>
        <w:rPr>
          <w:bCs/>
        </w:rPr>
        <w:t>注释：无。</w:t>
      </w:r>
    </w:p>
    <w:p w:rsidR="004C2B95" w:rsidRDefault="00300636">
      <w:pPr>
        <w:rPr>
          <w:bCs/>
        </w:rPr>
      </w:pPr>
      <w:r>
        <w:rPr>
          <w:bCs/>
        </w:rPr>
        <w:t>  strokeStyle</w:t>
      </w:r>
    </w:p>
    <w:p w:rsidR="004C2B95" w:rsidRDefault="00300636">
      <w:pPr>
        <w:rPr>
          <w:bCs/>
        </w:rPr>
      </w:pPr>
      <w:r>
        <w:t>说明：</w:t>
      </w:r>
      <w:r>
        <w:rPr>
          <w:bCs/>
        </w:rPr>
        <w:t>线的表示样式。</w:t>
      </w:r>
    </w:p>
    <w:p w:rsidR="004C2B95" w:rsidRDefault="00300636">
      <w:pPr>
        <w:rPr>
          <w:bCs/>
        </w:rPr>
      </w:pPr>
      <w:r>
        <w:t>类型：</w:t>
      </w:r>
      <w:r>
        <w:rPr>
          <w:bCs/>
        </w:rPr>
        <w:t>String</w:t>
      </w:r>
    </w:p>
    <w:p w:rsidR="004C2B95" w:rsidRDefault="00300636">
      <w:pPr>
        <w:rPr>
          <w:bCs/>
        </w:rPr>
      </w:pPr>
      <w:r>
        <w:t>取值：</w:t>
      </w:r>
    </w:p>
    <w:p w:rsidR="004C2B95" w:rsidRDefault="00300636">
      <w:pPr>
        <w:rPr>
          <w:bCs/>
        </w:rPr>
      </w:pPr>
      <w:r>
        <w:rPr>
          <w:bCs/>
        </w:rPr>
        <w:t>solid</w:t>
      </w:r>
      <w:r>
        <w:rPr>
          <w:bCs/>
        </w:rPr>
        <w:t>，表示实线</w:t>
      </w:r>
    </w:p>
    <w:p w:rsidR="004C2B95" w:rsidRDefault="00300636">
      <w:pPr>
        <w:rPr>
          <w:bCs/>
        </w:rPr>
      </w:pPr>
      <w:r>
        <w:rPr>
          <w:bCs/>
        </w:rPr>
        <w:t>dashed</w:t>
      </w:r>
      <w:r>
        <w:rPr>
          <w:bCs/>
        </w:rPr>
        <w:t>，表示虚线</w:t>
      </w:r>
    </w:p>
    <w:p w:rsidR="004C2B95" w:rsidRDefault="00300636">
      <w:pPr>
        <w:rPr>
          <w:bCs/>
        </w:rPr>
      </w:pPr>
      <w:r>
        <w:rPr>
          <w:bCs/>
        </w:rPr>
        <w:t>注释：无。</w:t>
      </w:r>
    </w:p>
    <w:p w:rsidR="004C2B95" w:rsidRDefault="00300636">
      <w:pPr>
        <w:rPr>
          <w:bCs/>
        </w:rPr>
      </w:pPr>
      <w:r>
        <w:rPr>
          <w:bCs/>
        </w:rPr>
        <w:t>  strokeDasharray</w:t>
      </w:r>
    </w:p>
    <w:p w:rsidR="004C2B95" w:rsidRDefault="00300636">
      <w:pPr>
        <w:rPr>
          <w:bCs/>
        </w:rPr>
      </w:pPr>
      <w:r>
        <w:t>说明：</w:t>
      </w:r>
      <w:r>
        <w:rPr>
          <w:bCs/>
        </w:rPr>
        <w:t>补充线条样式。</w:t>
      </w:r>
    </w:p>
    <w:p w:rsidR="004C2B95" w:rsidRDefault="00300636">
      <w:pPr>
        <w:rPr>
          <w:bCs/>
        </w:rPr>
      </w:pPr>
      <w:r>
        <w:t>类型：</w:t>
      </w:r>
      <w:r>
        <w:rPr>
          <w:bCs/>
        </w:rPr>
        <w:t>Array</w:t>
      </w:r>
    </w:p>
    <w:p w:rsidR="004C2B95" w:rsidRDefault="00300636">
      <w:pPr>
        <w:rPr>
          <w:bCs/>
        </w:rPr>
      </w:pPr>
      <w:r>
        <w:t>取值：</w:t>
      </w:r>
      <w:r>
        <w:rPr>
          <w:bCs/>
        </w:rPr>
        <w:t>例如，</w:t>
      </w:r>
      <w:r>
        <w:rPr>
          <w:bCs/>
        </w:rPr>
        <w:t>[0,0,0]</w:t>
      </w:r>
      <w:r>
        <w:rPr>
          <w:bCs/>
        </w:rPr>
        <w:t>，表示实线；</w:t>
      </w:r>
      <w:r>
        <w:rPr>
          <w:bCs/>
        </w:rPr>
        <w:t>[10,10]</w:t>
      </w:r>
      <w:r>
        <w:rPr>
          <w:bCs/>
        </w:rPr>
        <w:t>，表示虚线；</w:t>
      </w:r>
      <w:r>
        <w:rPr>
          <w:bCs/>
        </w:rPr>
        <w:t>[10,2,10]</w:t>
      </w:r>
      <w:r>
        <w:rPr>
          <w:bCs/>
        </w:rPr>
        <w:t>，表示点画线</w:t>
      </w:r>
    </w:p>
    <w:p w:rsidR="004C2B95" w:rsidRDefault="00300636">
      <w:pPr>
        <w:rPr>
          <w:bCs/>
        </w:rPr>
      </w:pPr>
      <w:r>
        <w:t>注释：</w:t>
      </w:r>
    </w:p>
    <w:p w:rsidR="004C2B95" w:rsidRDefault="00300636">
      <w:pPr>
        <w:rPr>
          <w:bCs/>
        </w:rPr>
      </w:pPr>
      <w:r>
        <w:rPr>
          <w:bCs/>
        </w:rPr>
        <w:t>strokeDasharray</w:t>
      </w:r>
      <w:r>
        <w:rPr>
          <w:bCs/>
        </w:rPr>
        <w:t>选项有效的两个条件：属性</w:t>
      </w:r>
      <w:r>
        <w:rPr>
          <w:bCs/>
        </w:rPr>
        <w:t>strokeStyle</w:t>
      </w:r>
      <w:r>
        <w:rPr>
          <w:bCs/>
        </w:rPr>
        <w:t>取值为</w:t>
      </w:r>
      <w:r>
        <w:rPr>
          <w:bCs/>
        </w:rPr>
        <w:t>dashed</w:t>
      </w:r>
      <w:r>
        <w:rPr>
          <w:bCs/>
        </w:rPr>
        <w:t>；浏览器引擎为</w:t>
      </w:r>
      <w:r>
        <w:rPr>
          <w:bCs/>
        </w:rPr>
        <w:t>WebKit</w:t>
      </w:r>
      <w:r>
        <w:rPr>
          <w:bCs/>
        </w:rPr>
        <w:t>。</w:t>
      </w:r>
    </w:p>
    <w:p w:rsidR="004C2B95" w:rsidRDefault="00300636">
      <w:pPr>
        <w:rPr>
          <w:bCs/>
        </w:rPr>
      </w:pPr>
      <w:r>
        <w:t>返回值：</w:t>
      </w:r>
      <w:r>
        <w:rPr>
          <w:rFonts w:hint="eastAsia"/>
          <w:bCs/>
        </w:rPr>
        <w:t>无。</w:t>
      </w:r>
    </w:p>
    <w:p w:rsidR="004C2B95" w:rsidRDefault="00300636">
      <w:pPr>
        <w:rPr>
          <w:bCs/>
        </w:rPr>
      </w:pPr>
      <w:r>
        <w:t>注释：</w:t>
      </w:r>
      <w:r>
        <w:rPr>
          <w:rFonts w:hint="eastAsia"/>
          <w:bCs/>
        </w:rPr>
        <w:t>将折线添加到地图中后，才能调用该方法。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polyline</w:t>
      </w:r>
      <w:r>
        <w:rPr>
          <w:rFonts w:hint="eastAsia"/>
          <w:bCs/>
        </w:rPr>
        <w:t>为已经实例化的</w:t>
      </w:r>
      <w:r>
        <w:rPr>
          <w:rFonts w:hint="eastAsia"/>
          <w:bCs/>
        </w:rPr>
        <w:t>MMap.Polyline</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xml:space="preserve">var polylineopt={}; </w:t>
            </w:r>
          </w:p>
          <w:p w:rsidR="004C2B95" w:rsidRDefault="00300636">
            <w:pPr>
              <w:rPr>
                <w:bCs/>
              </w:rPr>
            </w:pPr>
            <w:r>
              <w:rPr>
                <w:rFonts w:hint="eastAsia"/>
                <w:bCs/>
              </w:rPr>
              <w:t xml:space="preserve">polylineopt.strokeWeight=10; </w:t>
            </w:r>
          </w:p>
          <w:p w:rsidR="004C2B95" w:rsidRDefault="00300636">
            <w:pPr>
              <w:rPr>
                <w:bCs/>
              </w:rPr>
            </w:pPr>
            <w:r>
              <w:rPr>
                <w:rFonts w:hint="eastAsia"/>
                <w:bCs/>
              </w:rPr>
              <w:t>polyline.setOptions(polylineopt);</w:t>
            </w:r>
          </w:p>
        </w:tc>
      </w:tr>
    </w:tbl>
    <w:p w:rsidR="004C2B95" w:rsidRDefault="00300636">
      <w:pPr>
        <w:rPr>
          <w:bCs/>
        </w:rPr>
      </w:pPr>
      <w:r>
        <w:rPr>
          <w:bCs/>
        </w:rPr>
        <w:t> </w:t>
      </w:r>
    </w:p>
    <w:p w:rsidR="004C2B95" w:rsidRDefault="00300636">
      <w:pPr>
        <w:rPr>
          <w:bCs/>
        </w:rPr>
      </w:pPr>
      <w:bookmarkStart w:id="166" w:name="_Toc301345423"/>
      <w:r>
        <w:rPr>
          <w:bCs/>
        </w:rPr>
        <w:t>（</w:t>
      </w:r>
      <w:r>
        <w:rPr>
          <w:bCs/>
        </w:rPr>
        <w:t>4</w:t>
      </w:r>
      <w:r>
        <w:rPr>
          <w:bCs/>
        </w:rPr>
        <w:t>）</w:t>
      </w:r>
      <w:r>
        <w:rPr>
          <w:bCs/>
        </w:rPr>
        <w:t>       getOptions</w:t>
      </w:r>
      <w:bookmarkEnd w:id="166"/>
      <w:r>
        <w:rPr>
          <w:bCs/>
        </w:rPr>
        <w:t>()</w:t>
      </w:r>
    </w:p>
    <w:p w:rsidR="004C2B95" w:rsidRDefault="00300636">
      <w:pPr>
        <w:rPr>
          <w:bCs/>
        </w:rPr>
      </w:pPr>
      <w:r>
        <w:t>说明：</w:t>
      </w:r>
      <w:r>
        <w:rPr>
          <w:rFonts w:hint="eastAsia"/>
          <w:bCs/>
        </w:rPr>
        <w:t>返回折线的属性。</w:t>
      </w:r>
    </w:p>
    <w:p w:rsidR="004C2B95" w:rsidRDefault="00300636">
      <w:pPr>
        <w:rPr>
          <w:bCs/>
        </w:rPr>
      </w:pPr>
      <w:r>
        <w:t>参数：</w:t>
      </w:r>
      <w:r>
        <w:rPr>
          <w:rFonts w:hint="eastAsia"/>
          <w:bCs/>
        </w:rPr>
        <w:t>无。</w:t>
      </w:r>
    </w:p>
    <w:p w:rsidR="004C2B95" w:rsidRDefault="00300636">
      <w:pPr>
        <w:rPr>
          <w:bCs/>
        </w:rPr>
      </w:pPr>
      <w:r>
        <w:t>返回值：</w:t>
      </w:r>
    </w:p>
    <w:p w:rsidR="004C2B95" w:rsidRDefault="00300636">
      <w:pPr>
        <w:rPr>
          <w:bCs/>
        </w:rPr>
      </w:pPr>
      <w:r>
        <w:rPr>
          <w:rFonts w:hint="eastAsia"/>
          <w:bCs/>
        </w:rPr>
        <w:t>说明：折线的属性。</w:t>
      </w:r>
    </w:p>
    <w:p w:rsidR="004C2B95" w:rsidRDefault="00300636">
      <w:pPr>
        <w:rPr>
          <w:bCs/>
        </w:rPr>
      </w:pPr>
      <w:r>
        <w:rPr>
          <w:rFonts w:hint="eastAsia"/>
          <w:bCs/>
        </w:rPr>
        <w:t>类型：</w:t>
      </w:r>
      <w:r>
        <w:rPr>
          <w:rFonts w:hint="eastAsia"/>
          <w:bCs/>
        </w:rPr>
        <w:t>Object</w:t>
      </w:r>
    </w:p>
    <w:p w:rsidR="004C2B95" w:rsidRDefault="00300636">
      <w:pPr>
        <w:rPr>
          <w:bCs/>
        </w:rPr>
      </w:pPr>
      <w:r>
        <w:lastRenderedPageBreak/>
        <w:t>注释：</w:t>
      </w:r>
    </w:p>
    <w:p w:rsidR="004C2B95" w:rsidRDefault="00300636">
      <w:pPr>
        <w:rPr>
          <w:bCs/>
        </w:rPr>
      </w:pPr>
      <w:r>
        <w:rPr>
          <w:rFonts w:hint="eastAsia"/>
          <w:bCs/>
        </w:rPr>
        <w:t>将折线添加到地图中后，才能调用该方法。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polyline</w:t>
      </w:r>
      <w:r>
        <w:rPr>
          <w:rFonts w:hint="eastAsia"/>
          <w:bCs/>
        </w:rPr>
        <w:t>为已经实例化的</w:t>
      </w:r>
      <w:r>
        <w:rPr>
          <w:rFonts w:hint="eastAsia"/>
          <w:bCs/>
        </w:rPr>
        <w:t>MMap.Polyline</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l= polyline.getOptions();</w:t>
            </w:r>
          </w:p>
        </w:tc>
      </w:tr>
    </w:tbl>
    <w:p w:rsidR="004C2B95" w:rsidRDefault="00300636">
      <w:pPr>
        <w:rPr>
          <w:bCs/>
        </w:rPr>
      </w:pPr>
      <w:r>
        <w:rPr>
          <w:bCs/>
        </w:rPr>
        <w:t> </w:t>
      </w:r>
    </w:p>
    <w:p w:rsidR="004C2B95" w:rsidRDefault="00300636">
      <w:pPr>
        <w:rPr>
          <w:bCs/>
        </w:rPr>
      </w:pPr>
      <w:bookmarkStart w:id="167" w:name="_Toc301345426"/>
      <w:r>
        <w:rPr>
          <w:bCs/>
        </w:rPr>
        <w:t>（</w:t>
      </w:r>
      <w:r>
        <w:rPr>
          <w:bCs/>
        </w:rPr>
        <w:t>5</w:t>
      </w:r>
      <w:r>
        <w:rPr>
          <w:bCs/>
        </w:rPr>
        <w:t>）</w:t>
      </w:r>
      <w:r>
        <w:rPr>
          <w:bCs/>
        </w:rPr>
        <w:t>       hide()</w:t>
      </w:r>
      <w:bookmarkEnd w:id="167"/>
    </w:p>
    <w:p w:rsidR="004C2B95" w:rsidRDefault="00300636">
      <w:pPr>
        <w:rPr>
          <w:bCs/>
        </w:rPr>
      </w:pPr>
      <w:r>
        <w:t>说明：</w:t>
      </w:r>
      <w:r>
        <w:rPr>
          <w:rFonts w:hint="eastAsia"/>
          <w:bCs/>
        </w:rPr>
        <w:t>隐藏折线。</w:t>
      </w:r>
    </w:p>
    <w:p w:rsidR="004C2B95" w:rsidRDefault="00300636">
      <w:pPr>
        <w:rPr>
          <w:bCs/>
        </w:rPr>
      </w:pPr>
      <w:r>
        <w:t>参数：</w:t>
      </w:r>
      <w:r>
        <w:rPr>
          <w:rFonts w:hint="eastAsia"/>
          <w:bCs/>
        </w:rPr>
        <w:t>无。</w:t>
      </w:r>
    </w:p>
    <w:p w:rsidR="004C2B95" w:rsidRDefault="00300636">
      <w:pPr>
        <w:rPr>
          <w:bCs/>
        </w:rPr>
      </w:pPr>
      <w:r>
        <w:t>返回值：</w:t>
      </w:r>
      <w:r>
        <w:rPr>
          <w:rFonts w:hint="eastAsia"/>
          <w:bCs/>
        </w:rPr>
        <w:t>无。</w:t>
      </w:r>
    </w:p>
    <w:p w:rsidR="004C2B95" w:rsidRDefault="00300636">
      <w:pPr>
        <w:rPr>
          <w:bCs/>
        </w:rPr>
      </w:pPr>
      <w:r>
        <w:t>注释：</w:t>
      </w:r>
      <w:r>
        <w:rPr>
          <w:rFonts w:hint="eastAsia"/>
          <w:bCs/>
        </w:rPr>
        <w:t>将折线添加到地图中后，才能调用该方法。</w:t>
      </w:r>
    </w:p>
    <w:p w:rsidR="004C2B95" w:rsidRDefault="00300636">
      <w:r>
        <w:t>示例：</w:t>
      </w:r>
    </w:p>
    <w:p w:rsidR="004C2B95" w:rsidRDefault="00300636">
      <w:pPr>
        <w:rPr>
          <w:bCs/>
        </w:rPr>
      </w:pPr>
      <w:r>
        <w:rPr>
          <w:rFonts w:hint="eastAsia"/>
          <w:bCs/>
        </w:rPr>
        <w:t>假设</w:t>
      </w:r>
      <w:r>
        <w:rPr>
          <w:rFonts w:hint="eastAsia"/>
          <w:bCs/>
        </w:rPr>
        <w:t>polyline</w:t>
      </w:r>
      <w:r>
        <w:rPr>
          <w:rFonts w:hint="eastAsia"/>
          <w:bCs/>
        </w:rPr>
        <w:t>为已经实例化的</w:t>
      </w:r>
      <w:r>
        <w:rPr>
          <w:rFonts w:hint="eastAsia"/>
          <w:bCs/>
        </w:rPr>
        <w:t>MMap.Polyline</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polyline.hide();</w:t>
            </w:r>
          </w:p>
        </w:tc>
      </w:tr>
    </w:tbl>
    <w:p w:rsidR="004C2B95" w:rsidRDefault="00300636">
      <w:pPr>
        <w:rPr>
          <w:bCs/>
        </w:rPr>
      </w:pPr>
      <w:r>
        <w:rPr>
          <w:bCs/>
        </w:rPr>
        <w:t> </w:t>
      </w:r>
    </w:p>
    <w:p w:rsidR="004C2B95" w:rsidRDefault="00300636">
      <w:pPr>
        <w:rPr>
          <w:bCs/>
        </w:rPr>
      </w:pPr>
      <w:r>
        <w:rPr>
          <w:bCs/>
        </w:rPr>
        <w:t>（</w:t>
      </w:r>
      <w:r>
        <w:rPr>
          <w:bCs/>
        </w:rPr>
        <w:t>6</w:t>
      </w:r>
      <w:r>
        <w:rPr>
          <w:bCs/>
        </w:rPr>
        <w:t>）</w:t>
      </w:r>
      <w:r>
        <w:rPr>
          <w:bCs/>
        </w:rPr>
        <w:t>       show()</w:t>
      </w:r>
    </w:p>
    <w:p w:rsidR="004C2B95" w:rsidRDefault="00300636">
      <w:pPr>
        <w:rPr>
          <w:bCs/>
        </w:rPr>
      </w:pPr>
      <w:r>
        <w:t>说明：</w:t>
      </w:r>
      <w:r>
        <w:rPr>
          <w:rFonts w:hint="eastAsia"/>
          <w:bCs/>
        </w:rPr>
        <w:t>显示折线。</w:t>
      </w:r>
    </w:p>
    <w:p w:rsidR="004C2B95" w:rsidRDefault="00300636">
      <w:pPr>
        <w:rPr>
          <w:bCs/>
        </w:rPr>
      </w:pPr>
      <w:r>
        <w:t>参数：</w:t>
      </w:r>
      <w:r>
        <w:rPr>
          <w:rFonts w:hint="eastAsia"/>
          <w:bCs/>
        </w:rPr>
        <w:t>无。</w:t>
      </w:r>
    </w:p>
    <w:p w:rsidR="004C2B95" w:rsidRDefault="00300636">
      <w:pPr>
        <w:rPr>
          <w:bCs/>
        </w:rPr>
      </w:pPr>
      <w:r>
        <w:t>返回值：</w:t>
      </w:r>
      <w:r>
        <w:rPr>
          <w:rFonts w:hint="eastAsia"/>
          <w:bCs/>
        </w:rPr>
        <w:t>无。</w:t>
      </w:r>
    </w:p>
    <w:p w:rsidR="004C2B95" w:rsidRDefault="00300636">
      <w:pPr>
        <w:rPr>
          <w:bCs/>
        </w:rPr>
      </w:pPr>
      <w:r>
        <w:t>注释：</w:t>
      </w:r>
      <w:r>
        <w:rPr>
          <w:rFonts w:hint="eastAsia"/>
          <w:bCs/>
        </w:rPr>
        <w:t>将折线添加到地图中后，才能调用该方法。</w:t>
      </w:r>
    </w:p>
    <w:p w:rsidR="004C2B95" w:rsidRDefault="00300636">
      <w:pPr>
        <w:rPr>
          <w:bCs/>
        </w:rPr>
      </w:pPr>
      <w:r>
        <w:t>示例：</w:t>
      </w:r>
    </w:p>
    <w:p w:rsidR="004C2B95" w:rsidRDefault="00300636">
      <w:pPr>
        <w:rPr>
          <w:bCs/>
        </w:rPr>
      </w:pPr>
      <w:r>
        <w:rPr>
          <w:rFonts w:hint="eastAsia"/>
          <w:bCs/>
        </w:rPr>
        <w:t>假设</w:t>
      </w:r>
      <w:r>
        <w:rPr>
          <w:rFonts w:hint="eastAsia"/>
          <w:bCs/>
        </w:rPr>
        <w:t>polyline</w:t>
      </w:r>
      <w:r>
        <w:rPr>
          <w:rFonts w:hint="eastAsia"/>
          <w:bCs/>
        </w:rPr>
        <w:t>为已经实例化的</w:t>
      </w:r>
      <w:r>
        <w:rPr>
          <w:rFonts w:hint="eastAsia"/>
          <w:bCs/>
        </w:rPr>
        <w:t>MMap.Polyline</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polyline.show();</w:t>
            </w:r>
          </w:p>
        </w:tc>
      </w:tr>
    </w:tbl>
    <w:p w:rsidR="004C2B95" w:rsidRDefault="00300636">
      <w:pPr>
        <w:pStyle w:val="QB3"/>
        <w:tabs>
          <w:tab w:val="left" w:pos="567"/>
        </w:tabs>
        <w:spacing w:line="240" w:lineRule="auto"/>
        <w:rPr>
          <w:rFonts w:ascii="黑体" w:hAnsi="Times New Roman"/>
        </w:rPr>
      </w:pPr>
      <w:bookmarkStart w:id="168" w:name="_Toc362533777"/>
      <w:r>
        <w:rPr>
          <w:rFonts w:ascii="黑体" w:hAnsi="Times New Roman" w:hint="eastAsia"/>
        </w:rPr>
        <w:t>事件</w:t>
      </w:r>
      <w:bookmarkEnd w:id="168"/>
    </w:p>
    <w:p w:rsidR="004C2B95" w:rsidRDefault="00300636">
      <w:bookmarkStart w:id="169" w:name="_Toc301345427"/>
      <w:r>
        <w:t>（</w:t>
      </w:r>
      <w:r>
        <w:t>1</w:t>
      </w:r>
      <w:r>
        <w:t>）</w:t>
      </w:r>
      <w:r>
        <w:t>       click</w:t>
      </w:r>
      <w:bookmarkEnd w:id="169"/>
    </w:p>
    <w:p w:rsidR="004C2B95" w:rsidRDefault="00300636">
      <w:r>
        <w:rPr>
          <w:bCs/>
        </w:rPr>
        <w:t>说明：</w:t>
      </w:r>
      <w:r>
        <w:rPr>
          <w:rFonts w:hint="eastAsia"/>
        </w:rPr>
        <w:t>左键单击时触发此事件。</w:t>
      </w:r>
    </w:p>
    <w:p w:rsidR="004C2B95" w:rsidRDefault="00300636">
      <w:pPr>
        <w:rPr>
          <w:bCs/>
        </w:rPr>
      </w:pPr>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bookmarkStart w:id="170" w:name="_Toc301345428"/>
      <w:r>
        <w:t>（</w:t>
      </w:r>
      <w:r>
        <w:t>2</w:t>
      </w:r>
      <w:r>
        <w:t>）</w:t>
      </w:r>
      <w:r>
        <w:t>       dblclick</w:t>
      </w:r>
      <w:bookmarkEnd w:id="170"/>
    </w:p>
    <w:p w:rsidR="004C2B95" w:rsidRDefault="00300636">
      <w:bookmarkStart w:id="171" w:name="_Toc301345429"/>
      <w:r>
        <w:rPr>
          <w:bCs/>
        </w:rPr>
        <w:t>说明：</w:t>
      </w:r>
      <w:bookmarkEnd w:id="171"/>
      <w:r>
        <w:rPr>
          <w:rFonts w:hint="eastAsia"/>
        </w:rPr>
        <w:t>左键双击时触发此事件。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3</w:t>
      </w:r>
      <w:r>
        <w:t>）</w:t>
      </w:r>
      <w:r>
        <w:t>       rightclick</w:t>
      </w:r>
    </w:p>
    <w:p w:rsidR="004C2B95" w:rsidRDefault="00300636">
      <w:bookmarkStart w:id="172" w:name="_Toc301345430"/>
      <w:r>
        <w:rPr>
          <w:bCs/>
        </w:rPr>
        <w:t>说明：</w:t>
      </w:r>
      <w:bookmarkEnd w:id="172"/>
      <w:r>
        <w:rPr>
          <w:rFonts w:hint="eastAsia"/>
        </w:rPr>
        <w:t>右键单击时触发此事件。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lastRenderedPageBreak/>
        <w:t>类型：事件对象。</w:t>
      </w:r>
    </w:p>
    <w:p w:rsidR="004C2B95" w:rsidRDefault="00300636">
      <w:r>
        <w:rPr>
          <w:bCs/>
        </w:rPr>
        <w:t>注释：</w:t>
      </w:r>
      <w:r>
        <w:rPr>
          <w:rFonts w:hint="eastAsia"/>
        </w:rPr>
        <w:t>目前暂支持桌面设备浏览器。</w:t>
      </w:r>
    </w:p>
    <w:p w:rsidR="004C2B95" w:rsidRDefault="00300636">
      <w:r>
        <w:t>（</w:t>
      </w:r>
      <w:r>
        <w:t>4</w:t>
      </w:r>
      <w:r>
        <w:t>）</w:t>
      </w:r>
      <w:r>
        <w:t>       hide</w:t>
      </w:r>
    </w:p>
    <w:p w:rsidR="004C2B95" w:rsidRDefault="00300636">
      <w:r>
        <w:rPr>
          <w:bCs/>
        </w:rPr>
        <w:t>说明：</w:t>
      </w:r>
      <w:r>
        <w:rPr>
          <w:rFonts w:hint="eastAsia"/>
        </w:rPr>
        <w:t>隐藏时触发此事件。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5</w:t>
      </w:r>
      <w:r>
        <w:t>）</w:t>
      </w:r>
      <w:r>
        <w:t>       show</w:t>
      </w:r>
    </w:p>
    <w:p w:rsidR="004C2B95" w:rsidRDefault="00300636">
      <w:r>
        <w:rPr>
          <w:bCs/>
        </w:rPr>
        <w:t>说明：</w:t>
      </w:r>
      <w:r>
        <w:rPr>
          <w:rFonts w:hint="eastAsia"/>
        </w:rPr>
        <w:t>显示时触发此事件。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6</w:t>
      </w:r>
      <w:r>
        <w:t>）</w:t>
      </w:r>
      <w:r>
        <w:t>       mousedown</w:t>
      </w:r>
    </w:p>
    <w:p w:rsidR="004C2B95" w:rsidRDefault="00300636">
      <w:bookmarkStart w:id="173" w:name="_Toc301345431"/>
      <w:r>
        <w:rPr>
          <w:bCs/>
        </w:rPr>
        <w:t>说明：</w:t>
      </w:r>
      <w:bookmarkEnd w:id="173"/>
      <w:r>
        <w:rPr>
          <w:rFonts w:hint="eastAsia"/>
        </w:rPr>
        <w:t>鼠标按下时触发此事件。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7</w:t>
      </w:r>
      <w:r>
        <w:t>）</w:t>
      </w:r>
      <w:r>
        <w:t>       mouseup</w:t>
      </w:r>
    </w:p>
    <w:p w:rsidR="004C2B95" w:rsidRDefault="00300636">
      <w:bookmarkStart w:id="174" w:name="_Toc301345432"/>
      <w:r>
        <w:rPr>
          <w:bCs/>
        </w:rPr>
        <w:t>说明：</w:t>
      </w:r>
      <w:bookmarkEnd w:id="174"/>
      <w:r>
        <w:rPr>
          <w:rFonts w:hint="eastAsia"/>
        </w:rPr>
        <w:t>鼠标抬起时触发此事件。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8</w:t>
      </w:r>
      <w:r>
        <w:t>）</w:t>
      </w:r>
      <w:r>
        <w:t>       mouseover</w:t>
      </w:r>
    </w:p>
    <w:p w:rsidR="004C2B95" w:rsidRDefault="00300636">
      <w:bookmarkStart w:id="175" w:name="_Toc301345433"/>
      <w:r>
        <w:rPr>
          <w:bCs/>
        </w:rPr>
        <w:t>说明：</w:t>
      </w:r>
      <w:bookmarkEnd w:id="175"/>
      <w:r>
        <w:rPr>
          <w:rFonts w:hint="eastAsia"/>
        </w:rPr>
        <w:t>鼠标移动到折线覆盖物时触发此事件。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9</w:t>
      </w:r>
      <w:r>
        <w:t>）</w:t>
      </w:r>
      <w:r>
        <w:t>       mouseout</w:t>
      </w:r>
    </w:p>
    <w:p w:rsidR="004C2B95" w:rsidRDefault="00300636">
      <w:bookmarkStart w:id="176" w:name="_Toc301345434"/>
      <w:r>
        <w:rPr>
          <w:bCs/>
        </w:rPr>
        <w:t>说明：</w:t>
      </w:r>
      <w:bookmarkEnd w:id="176"/>
      <w:r>
        <w:rPr>
          <w:rFonts w:hint="eastAsia"/>
        </w:rPr>
        <w:t>鼠标移出时触发此事件。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10</w:t>
      </w:r>
      <w:r>
        <w:t>）</w:t>
      </w:r>
      <w:r>
        <w:t>    change</w:t>
      </w:r>
    </w:p>
    <w:p w:rsidR="004C2B95" w:rsidRDefault="00300636">
      <w:bookmarkStart w:id="177" w:name="_Toc301345435"/>
      <w:r>
        <w:rPr>
          <w:bCs/>
        </w:rPr>
        <w:t>说明：</w:t>
      </w:r>
      <w:bookmarkEnd w:id="177"/>
      <w:r>
        <w:rPr>
          <w:rFonts w:hint="eastAsia"/>
        </w:rPr>
        <w:t>属性发生变化时触发此事件。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lastRenderedPageBreak/>
        <w:t>（</w:t>
      </w:r>
      <w:r>
        <w:t>11</w:t>
      </w:r>
      <w:r>
        <w:t>）</w:t>
      </w:r>
      <w:r>
        <w:t>    touchstart</w:t>
      </w:r>
    </w:p>
    <w:p w:rsidR="004C2B95" w:rsidRDefault="00300636">
      <w:bookmarkStart w:id="178" w:name="_Toc301345436"/>
      <w:r>
        <w:rPr>
          <w:bCs/>
        </w:rPr>
        <w:t>说明：</w:t>
      </w:r>
      <w:bookmarkEnd w:id="178"/>
      <w:r>
        <w:rPr>
          <w:rFonts w:hint="eastAsia"/>
        </w:rPr>
        <w:t>触摸开始时触发此事件。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12</w:t>
      </w:r>
      <w:r>
        <w:t>）</w:t>
      </w:r>
      <w:r>
        <w:t>    touchmove</w:t>
      </w:r>
    </w:p>
    <w:p w:rsidR="004C2B95" w:rsidRDefault="00300636">
      <w:bookmarkStart w:id="179" w:name="_Toc301345437"/>
      <w:r>
        <w:rPr>
          <w:bCs/>
        </w:rPr>
        <w:t>说明：</w:t>
      </w:r>
      <w:bookmarkEnd w:id="179"/>
      <w:r>
        <w:rPr>
          <w:rFonts w:hint="eastAsia"/>
        </w:rPr>
        <w:t>触摸移动中触发此事件。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13</w:t>
      </w:r>
      <w:r>
        <w:t>）</w:t>
      </w:r>
      <w:r>
        <w:t>    touchend()</w:t>
      </w:r>
    </w:p>
    <w:p w:rsidR="004C2B95" w:rsidRDefault="00300636">
      <w:r>
        <w:rPr>
          <w:bCs/>
        </w:rPr>
        <w:t>说明：</w:t>
      </w:r>
      <w:r>
        <w:rPr>
          <w:rFonts w:hint="eastAsia"/>
        </w:rPr>
        <w:t>触摸结束时触发此事件。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pPr>
        <w:pStyle w:val="QB2"/>
        <w:spacing w:line="240" w:lineRule="auto"/>
        <w:rPr>
          <w:rFonts w:ascii="黑体" w:hAnsi="Times New Roman"/>
        </w:rPr>
      </w:pPr>
      <w:bookmarkStart w:id="180" w:name="_Toc362533778"/>
      <w:r>
        <w:rPr>
          <w:rFonts w:ascii="黑体" w:hAnsi="Times New Roman" w:hint="eastAsia"/>
        </w:rPr>
        <w:t>MMap.Polygon</w:t>
      </w:r>
      <w:bookmarkEnd w:id="180"/>
    </w:p>
    <w:p w:rsidR="004C2B95" w:rsidRDefault="00300636">
      <w:pPr>
        <w:pStyle w:val="QB3"/>
        <w:tabs>
          <w:tab w:val="left" w:pos="567"/>
        </w:tabs>
        <w:spacing w:line="240" w:lineRule="auto"/>
        <w:rPr>
          <w:rFonts w:ascii="黑体" w:hAnsi="Times New Roman"/>
        </w:rPr>
      </w:pPr>
      <w:bookmarkStart w:id="181" w:name="_Toc362533779"/>
      <w:r>
        <w:rPr>
          <w:rFonts w:ascii="黑体" w:hAnsi="Times New Roman" w:hint="eastAsia"/>
        </w:rPr>
        <w:t>说明</w:t>
      </w:r>
      <w:bookmarkEnd w:id="181"/>
    </w:p>
    <w:p w:rsidR="004C2B95" w:rsidRDefault="00300636">
      <w:pPr>
        <w:ind w:firstLine="420"/>
      </w:pPr>
      <w:r>
        <w:rPr>
          <w:rFonts w:hint="eastAsia"/>
          <w:color w:val="000000"/>
        </w:rPr>
        <w:t>多边形类，它的实例为多边形覆盖物。</w:t>
      </w:r>
    </w:p>
    <w:p w:rsidR="004C2B95" w:rsidRDefault="00300636">
      <w:pPr>
        <w:pStyle w:val="QB3"/>
        <w:tabs>
          <w:tab w:val="left" w:pos="567"/>
        </w:tabs>
        <w:spacing w:line="240" w:lineRule="auto"/>
        <w:rPr>
          <w:rFonts w:ascii="黑体" w:hAnsi="Times New Roman"/>
        </w:rPr>
      </w:pPr>
      <w:bookmarkStart w:id="182" w:name="_Toc362533780"/>
      <w:r>
        <w:rPr>
          <w:rFonts w:ascii="黑体" w:hAnsi="Times New Roman" w:hint="eastAsia"/>
        </w:rPr>
        <w:t>构造函数</w:t>
      </w:r>
      <w:bookmarkEnd w:id="182"/>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183" w:name="_Toc301345443"/>
      <w:r>
        <w:rPr>
          <w:rFonts w:ascii="黑体" w:hAnsi="Times New Roman"/>
        </w:rPr>
        <w:t>MMap.Polygon(polygonOption)</w:t>
      </w:r>
      <w:bookmarkEnd w:id="183"/>
    </w:p>
    <w:p w:rsidR="004C2B95" w:rsidRDefault="00300636">
      <w:r>
        <w:rPr>
          <w:bCs/>
        </w:rPr>
        <w:t>说明：</w:t>
      </w:r>
      <w:r>
        <w:rPr>
          <w:rFonts w:hint="eastAsia"/>
        </w:rPr>
        <w:t>根据给定的参数构造一个</w:t>
      </w:r>
      <w:r>
        <w:rPr>
          <w:rFonts w:hint="eastAsia"/>
        </w:rPr>
        <w:t>MMap.Polygon</w:t>
      </w:r>
      <w:r>
        <w:rPr>
          <w:rFonts w:hint="eastAsia"/>
        </w:rPr>
        <w:t>的新实例。</w:t>
      </w:r>
    </w:p>
    <w:p w:rsidR="004C2B95" w:rsidRDefault="00300636">
      <w:r>
        <w:rPr>
          <w:bCs/>
        </w:rPr>
        <w:t>参数：</w:t>
      </w:r>
    </w:p>
    <w:p w:rsidR="004C2B95" w:rsidRDefault="00300636">
      <w:r>
        <w:rPr>
          <w:rFonts w:hint="eastAsia"/>
        </w:rPr>
        <w:t>polygonOption</w:t>
      </w:r>
    </w:p>
    <w:p w:rsidR="004C2B95" w:rsidRDefault="00300636">
      <w:r>
        <w:rPr>
          <w:rFonts w:hint="eastAsia"/>
        </w:rPr>
        <w:t>说明：多边形初始化时的参数选项。</w:t>
      </w:r>
      <w:r>
        <w:rPr>
          <w:rFonts w:hint="eastAsia"/>
        </w:rPr>
        <w:t>polygonOption</w:t>
      </w:r>
      <w:r>
        <w:rPr>
          <w:rFonts w:hint="eastAsia"/>
        </w:rPr>
        <w:t>为可选参数，包括</w:t>
      </w:r>
      <w:r>
        <w:rPr>
          <w:rFonts w:hint="eastAsia"/>
        </w:rPr>
        <w:t>id</w:t>
      </w:r>
      <w:r>
        <w:rPr>
          <w:rFonts w:hint="eastAsia"/>
        </w:rPr>
        <w:t>、</w:t>
      </w:r>
      <w:r>
        <w:rPr>
          <w:rFonts w:hint="eastAsia"/>
        </w:rPr>
        <w:t>path</w:t>
      </w:r>
      <w:r>
        <w:rPr>
          <w:rFonts w:hint="eastAsia"/>
        </w:rPr>
        <w:t>、</w:t>
      </w:r>
      <w:r>
        <w:rPr>
          <w:rFonts w:hint="eastAsia"/>
        </w:rPr>
        <w:t>strokeColor</w:t>
      </w:r>
      <w:r>
        <w:rPr>
          <w:rFonts w:hint="eastAsia"/>
        </w:rPr>
        <w:t>、</w:t>
      </w:r>
      <w:r>
        <w:rPr>
          <w:rFonts w:hint="eastAsia"/>
        </w:rPr>
        <w:t>strokeOpacity</w:t>
      </w:r>
      <w:r>
        <w:rPr>
          <w:rFonts w:hint="eastAsia"/>
        </w:rPr>
        <w:t>、</w:t>
      </w:r>
      <w:r>
        <w:rPr>
          <w:rFonts w:hint="eastAsia"/>
        </w:rPr>
        <w:t>strokeWeight</w:t>
      </w:r>
      <w:r>
        <w:rPr>
          <w:rFonts w:hint="eastAsia"/>
        </w:rPr>
        <w:t>、</w:t>
      </w:r>
      <w:r>
        <w:rPr>
          <w:rFonts w:hint="eastAsia"/>
        </w:rPr>
        <w:t>fillColor</w:t>
      </w:r>
      <w:r>
        <w:rPr>
          <w:rFonts w:hint="eastAsia"/>
        </w:rPr>
        <w:t>、</w:t>
      </w:r>
      <w:r>
        <w:rPr>
          <w:rFonts w:hint="eastAsia"/>
        </w:rPr>
        <w:t>fillOpacity</w:t>
      </w:r>
      <w:r>
        <w:rPr>
          <w:rFonts w:hint="eastAsia"/>
        </w:rPr>
        <w:t>选项，所有选项均可选。</w:t>
      </w:r>
    </w:p>
    <w:p w:rsidR="004C2B95" w:rsidRDefault="00300636">
      <w:r>
        <w:rPr>
          <w:rFonts w:hint="eastAsia"/>
        </w:rPr>
        <w:t>类型：</w:t>
      </w:r>
      <w:r>
        <w:rPr>
          <w:rFonts w:hint="eastAsia"/>
        </w:rPr>
        <w:t>Object</w:t>
      </w:r>
    </w:p>
    <w:p w:rsidR="004C2B95" w:rsidRDefault="00300636">
      <w:bookmarkStart w:id="184" w:name="_Toc301345445"/>
      <w:r>
        <w:t>  id</w:t>
      </w:r>
      <w:bookmarkEnd w:id="184"/>
    </w:p>
    <w:p w:rsidR="004C2B95" w:rsidRDefault="00300636">
      <w:r>
        <w:t>说明：</w:t>
      </w:r>
      <w:r>
        <w:t>MMap.Polygon</w:t>
      </w:r>
      <w:r>
        <w:t>对象的编号，也是对象的唯一标识。</w:t>
      </w:r>
    </w:p>
    <w:p w:rsidR="004C2B95" w:rsidRDefault="00300636">
      <w:r>
        <w:t>类型：</w:t>
      </w:r>
      <w:r>
        <w:t>Number/String</w:t>
      </w:r>
    </w:p>
    <w:p w:rsidR="004C2B95" w:rsidRDefault="00300636">
      <w:r>
        <w:t>注释：无。</w:t>
      </w:r>
    </w:p>
    <w:p w:rsidR="004C2B95" w:rsidRDefault="00300636">
      <w:bookmarkStart w:id="185" w:name="_Toc301345446"/>
      <w:r>
        <w:t>  path</w:t>
      </w:r>
      <w:bookmarkEnd w:id="185"/>
    </w:p>
    <w:p w:rsidR="004C2B95" w:rsidRDefault="00300636">
      <w:r>
        <w:t>说明：多边形的经纬度坐标数组。</w:t>
      </w:r>
    </w:p>
    <w:p w:rsidR="004C2B95" w:rsidRDefault="00300636">
      <w:r>
        <w:t>类型：</w:t>
      </w:r>
      <w:r>
        <w:t>Array&lt;MMap.LngLat&gt;</w:t>
      </w:r>
    </w:p>
    <w:p w:rsidR="004C2B95" w:rsidRDefault="00300636">
      <w:r>
        <w:t>注释：无。</w:t>
      </w:r>
    </w:p>
    <w:p w:rsidR="004C2B95" w:rsidRDefault="00300636">
      <w:bookmarkStart w:id="186" w:name="_Toc301345447"/>
      <w:r>
        <w:t>  strokeColor</w:t>
      </w:r>
      <w:bookmarkEnd w:id="186"/>
    </w:p>
    <w:p w:rsidR="004C2B95" w:rsidRDefault="00300636">
      <w:r>
        <w:t>说明：多边形边线的颜色，采用</w:t>
      </w:r>
      <w:r>
        <w:t>HTML</w:t>
      </w:r>
      <w:r>
        <w:t>十六进制颜色，如</w:t>
      </w:r>
      <w:r>
        <w:t>"#RRGGBB"</w:t>
      </w:r>
    </w:p>
    <w:p w:rsidR="004C2B95" w:rsidRDefault="00300636">
      <w:r>
        <w:lastRenderedPageBreak/>
        <w:t>类型：</w:t>
      </w:r>
      <w:r>
        <w:t>String</w:t>
      </w:r>
    </w:p>
    <w:p w:rsidR="004C2B95" w:rsidRDefault="00300636">
      <w:r>
        <w:t>注释：无。</w:t>
      </w:r>
    </w:p>
    <w:p w:rsidR="004C2B95" w:rsidRDefault="00300636">
      <w:bookmarkStart w:id="187" w:name="_Toc301345448"/>
      <w:r>
        <w:t>  strokeOpacity</w:t>
      </w:r>
      <w:bookmarkEnd w:id="187"/>
    </w:p>
    <w:p w:rsidR="004C2B95" w:rsidRDefault="00300636">
      <w:r>
        <w:t>说明：多边形边线的不透明度。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bookmarkStart w:id="188" w:name="_Toc301345449"/>
      <w:r>
        <w:t>  strokeWeight</w:t>
      </w:r>
      <w:bookmarkEnd w:id="188"/>
    </w:p>
    <w:p w:rsidR="004C2B95" w:rsidRDefault="00300636">
      <w:bookmarkStart w:id="189" w:name="_Toc301345450"/>
      <w:r>
        <w:t>说明：多边形边线的的粗细。</w:t>
      </w:r>
      <w:bookmarkEnd w:id="189"/>
    </w:p>
    <w:p w:rsidR="004C2B95" w:rsidRDefault="00300636">
      <w:r>
        <w:t>类型：</w:t>
      </w:r>
      <w:r>
        <w:t>Number</w:t>
      </w:r>
    </w:p>
    <w:p w:rsidR="004C2B95" w:rsidRDefault="00300636">
      <w:r>
        <w:t>取值：整数，单位：像素</w:t>
      </w:r>
    </w:p>
    <w:p w:rsidR="004C2B95" w:rsidRDefault="00300636">
      <w:r>
        <w:t>注释：无。</w:t>
      </w:r>
    </w:p>
    <w:p w:rsidR="004C2B95" w:rsidRDefault="00300636">
      <w:r>
        <w:t>  fillColor</w:t>
      </w:r>
    </w:p>
    <w:p w:rsidR="004C2B95" w:rsidRDefault="00300636">
      <w:r>
        <w:t>说明：多边形的填充颜色，采用</w:t>
      </w:r>
      <w:r>
        <w:t>HTML</w:t>
      </w:r>
      <w:r>
        <w:t>十六进制颜色，如</w:t>
      </w:r>
      <w:r>
        <w:t>"#RRGGBB"</w:t>
      </w:r>
      <w:r>
        <w:t>。</w:t>
      </w:r>
    </w:p>
    <w:p w:rsidR="004C2B95" w:rsidRDefault="00300636">
      <w:r>
        <w:t>类型：</w:t>
      </w:r>
      <w:r>
        <w:t>String</w:t>
      </w:r>
    </w:p>
    <w:p w:rsidR="004C2B95" w:rsidRDefault="00300636">
      <w:r>
        <w:t>注释：无。</w:t>
      </w:r>
    </w:p>
    <w:p w:rsidR="004C2B95" w:rsidRDefault="00300636">
      <w:bookmarkStart w:id="190" w:name="_Toc301345451"/>
      <w:r>
        <w:t>  fillOpacity</w:t>
      </w:r>
      <w:bookmarkEnd w:id="190"/>
    </w:p>
    <w:p w:rsidR="004C2B95" w:rsidRDefault="00300636">
      <w:bookmarkStart w:id="191" w:name="_Toc301345452"/>
      <w:r>
        <w:t>说明：多边形的填充不透明度。</w:t>
      </w:r>
      <w:bookmarkEnd w:id="191"/>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arr=new Array();//</w:t>
            </w:r>
            <w:r>
              <w:rPr>
                <w:rFonts w:hint="eastAsia"/>
              </w:rPr>
              <w:t>经纬度坐标数组</w:t>
            </w:r>
            <w:r>
              <w:rPr>
                <w:rFonts w:hint="eastAsia"/>
              </w:rPr>
              <w:t xml:space="preserve"> </w:t>
            </w:r>
          </w:p>
          <w:p w:rsidR="004C2B95" w:rsidRDefault="00300636">
            <w:r>
              <w:rPr>
                <w:rFonts w:hint="eastAsia"/>
              </w:rPr>
              <w:t xml:space="preserve">    arr.push(new MMap.LngLat("116.40332221984863","39.92025505675715")); </w:t>
            </w:r>
          </w:p>
          <w:p w:rsidR="004C2B95" w:rsidRDefault="00300636">
            <w:r>
              <w:rPr>
                <w:rFonts w:hint="eastAsia"/>
              </w:rPr>
              <w:t xml:space="preserve">    arr.push(new MMap.LngLat("116.41070365905762","39.89755531478615")); </w:t>
            </w:r>
          </w:p>
          <w:p w:rsidR="004C2B95" w:rsidRDefault="00300636">
            <w:r>
              <w:rPr>
                <w:rFonts w:hint="eastAsia"/>
              </w:rPr>
              <w:t xml:space="preserve">    arr.push(new MMap.LngLat("116.40229225158691","39.892353073034826")); </w:t>
            </w:r>
          </w:p>
          <w:p w:rsidR="004C2B95" w:rsidRDefault="00300636">
            <w:r>
              <w:rPr>
                <w:rFonts w:hint="eastAsia"/>
              </w:rPr>
              <w:t xml:space="preserve">    arr.push(new MMap.LngLat("116.38984680175781","39.89136526100842")); </w:t>
            </w:r>
          </w:p>
          <w:p w:rsidR="004C2B95" w:rsidRDefault="00300636">
            <w:r>
              <w:rPr>
                <w:rFonts w:hint="eastAsia"/>
              </w:rPr>
              <w:t> </w:t>
            </w:r>
          </w:p>
          <w:p w:rsidR="004C2B95" w:rsidRDefault="00300636">
            <w:r>
              <w:rPr>
                <w:rFonts w:hint="eastAsia"/>
              </w:rPr>
              <w:t xml:space="preserve">var polygon=new MMap.Polygon({id:"polygon01", path:arr, editable:false, strokeColor:"#0000ff", strokeOpacity:0.2, strokeWeight:3, fillColor: "#f5deb3",fillOpacity: 0.35 }); </w:t>
            </w:r>
          </w:p>
          <w:p w:rsidR="004C2B95" w:rsidRDefault="00300636">
            <w:r>
              <w:rPr>
                <w:rFonts w:hint="eastAsia"/>
              </w:rPr>
              <w:t> </w:t>
            </w:r>
          </w:p>
          <w:p w:rsidR="004C2B95" w:rsidRDefault="00300636">
            <w:r>
              <w:rPr>
                <w:rFonts w:hint="eastAsia"/>
              </w:rPr>
              <w:t>mapObj.addOverlays(polygon);</w:t>
            </w:r>
          </w:p>
        </w:tc>
      </w:tr>
    </w:tbl>
    <w:p w:rsidR="004C2B95" w:rsidRDefault="00300636">
      <w:pPr>
        <w:pStyle w:val="QB3"/>
        <w:tabs>
          <w:tab w:val="left" w:pos="567"/>
        </w:tabs>
        <w:spacing w:line="240" w:lineRule="auto"/>
        <w:rPr>
          <w:rFonts w:ascii="黑体" w:hAnsi="Times New Roman"/>
        </w:rPr>
      </w:pPr>
      <w:bookmarkStart w:id="192" w:name="_Toc362533781"/>
      <w:r>
        <w:rPr>
          <w:rFonts w:ascii="黑体" w:hAnsi="Times New Roman" w:hint="eastAsia"/>
        </w:rPr>
        <w:t>方法</w:t>
      </w:r>
      <w:bookmarkEnd w:id="192"/>
    </w:p>
    <w:p w:rsidR="004C2B95" w:rsidRDefault="00300636">
      <w:r>
        <w:rPr>
          <w:rFonts w:hint="eastAsia"/>
        </w:rPr>
        <w:t>将多边形添加到地图中后，才能调用下述方法。</w:t>
      </w:r>
    </w:p>
    <w:p w:rsidR="004C2B95" w:rsidRDefault="00300636">
      <w:r>
        <w:t>（</w:t>
      </w:r>
      <w:r>
        <w:t>1</w:t>
      </w:r>
      <w:r>
        <w:t>）</w:t>
      </w:r>
      <w:r>
        <w:t>       setPath(arr)</w:t>
      </w:r>
    </w:p>
    <w:p w:rsidR="004C2B95" w:rsidRDefault="00300636">
      <w:r>
        <w:t>说明：</w:t>
      </w:r>
      <w:r>
        <w:rPr>
          <w:rFonts w:hint="eastAsia"/>
        </w:rPr>
        <w:t>设置多边形的经纬度坐标数组。</w:t>
      </w:r>
    </w:p>
    <w:p w:rsidR="004C2B95" w:rsidRDefault="00300636">
      <w:r>
        <w:t>参数：</w:t>
      </w:r>
      <w:r>
        <w:rPr>
          <w:rFonts w:hint="eastAsia"/>
        </w:rPr>
        <w:t>arr</w:t>
      </w:r>
    </w:p>
    <w:p w:rsidR="004C2B95" w:rsidRDefault="00300636">
      <w:r>
        <w:rPr>
          <w:rFonts w:hint="eastAsia"/>
        </w:rPr>
        <w:t>说明：待设置多边形的经纬度坐标数组。</w:t>
      </w:r>
    </w:p>
    <w:p w:rsidR="004C2B95" w:rsidRDefault="00300636">
      <w:r>
        <w:rPr>
          <w:rFonts w:hint="eastAsia"/>
        </w:rPr>
        <w:t>类型：</w:t>
      </w:r>
      <w:r>
        <w:rPr>
          <w:rFonts w:hint="eastAsia"/>
        </w:rPr>
        <w:t>Array&lt;MMap.LngLat&gt;</w:t>
      </w:r>
    </w:p>
    <w:p w:rsidR="004C2B95" w:rsidRDefault="00300636">
      <w:r>
        <w:lastRenderedPageBreak/>
        <w:t>返回值：</w:t>
      </w:r>
      <w:r>
        <w:rPr>
          <w:rFonts w:hint="eastAsia"/>
        </w:rPr>
        <w:t>无。</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polygon=new MMap.Polygon(); </w:t>
            </w:r>
          </w:p>
          <w:p w:rsidR="004C2B95" w:rsidRDefault="00300636">
            <w:r>
              <w:rPr>
                <w:rFonts w:hint="eastAsia"/>
              </w:rPr>
              <w:t xml:space="preserve">mapObj.addOverlays(polygon); </w:t>
            </w:r>
          </w:p>
          <w:p w:rsidR="004C2B95" w:rsidRDefault="00300636">
            <w:r>
              <w:rPr>
                <w:rFonts w:hint="eastAsia"/>
              </w:rPr>
              <w:t> </w:t>
            </w:r>
          </w:p>
          <w:p w:rsidR="004C2B95" w:rsidRDefault="00300636">
            <w:r>
              <w:rPr>
                <w:rFonts w:hint="eastAsia"/>
              </w:rPr>
              <w:t>var arr1=new Array();//</w:t>
            </w:r>
            <w:r>
              <w:rPr>
                <w:rFonts w:hint="eastAsia"/>
              </w:rPr>
              <w:t>经纬度坐标数组</w:t>
            </w:r>
            <w:r>
              <w:rPr>
                <w:rFonts w:hint="eastAsia"/>
              </w:rPr>
              <w:t xml:space="preserve"> </w:t>
            </w:r>
          </w:p>
          <w:p w:rsidR="004C2B95" w:rsidRDefault="00300636">
            <w:r>
              <w:rPr>
                <w:rFonts w:hint="eastAsia"/>
              </w:rPr>
              <w:t xml:space="preserve">    arr1.push(new MMap.LngLat("116.40332221984863","39.92025505675715")); </w:t>
            </w:r>
          </w:p>
          <w:p w:rsidR="004C2B95" w:rsidRDefault="00300636">
            <w:r>
              <w:rPr>
                <w:rFonts w:hint="eastAsia"/>
              </w:rPr>
              <w:t xml:space="preserve">    arr1.push(new MMap.LngLat("116.41070365905762","39.89755531478615")); </w:t>
            </w:r>
          </w:p>
          <w:p w:rsidR="004C2B95" w:rsidRDefault="00300636">
            <w:r>
              <w:rPr>
                <w:rFonts w:hint="eastAsia"/>
              </w:rPr>
              <w:t xml:space="preserve">    arr1.push(new MMap.LngLat("116.40229225158691","39.892353073034826")); </w:t>
            </w:r>
          </w:p>
          <w:p w:rsidR="004C2B95" w:rsidRDefault="00300636">
            <w:r>
              <w:rPr>
                <w:rFonts w:hint="eastAsia"/>
              </w:rPr>
              <w:t xml:space="preserve">    </w:t>
            </w:r>
          </w:p>
          <w:p w:rsidR="004C2B95" w:rsidRDefault="00300636">
            <w:r>
              <w:rPr>
                <w:rFonts w:hint="eastAsia"/>
              </w:rPr>
              <w:t>polygon.setPath(arr1);</w:t>
            </w:r>
          </w:p>
        </w:tc>
      </w:tr>
    </w:tbl>
    <w:p w:rsidR="004C2B95" w:rsidRDefault="00300636">
      <w:r>
        <w:t> </w:t>
      </w:r>
    </w:p>
    <w:p w:rsidR="004C2B95" w:rsidRDefault="00300636">
      <w:r>
        <w:t>（</w:t>
      </w:r>
      <w:r>
        <w:t>2</w:t>
      </w:r>
      <w:r>
        <w:t>）</w:t>
      </w:r>
      <w:r>
        <w:t>       getPath()</w:t>
      </w:r>
    </w:p>
    <w:p w:rsidR="004C2B95" w:rsidRDefault="00300636">
      <w:r>
        <w:t>说明：</w:t>
      </w:r>
      <w:r>
        <w:rPr>
          <w:rFonts w:hint="eastAsia"/>
        </w:rPr>
        <w:t>返回多边形的经纬度坐标数组。</w:t>
      </w:r>
    </w:p>
    <w:p w:rsidR="004C2B95" w:rsidRDefault="00300636">
      <w:r>
        <w:t>参数：</w:t>
      </w:r>
      <w:r>
        <w:rPr>
          <w:rFonts w:hint="eastAsia"/>
        </w:rPr>
        <w:t>无。</w:t>
      </w:r>
    </w:p>
    <w:p w:rsidR="004C2B95" w:rsidRDefault="00300636">
      <w:r>
        <w:t>返回值：</w:t>
      </w:r>
    </w:p>
    <w:p w:rsidR="004C2B95" w:rsidRDefault="00300636">
      <w:r>
        <w:rPr>
          <w:rFonts w:hint="eastAsia"/>
        </w:rPr>
        <w:t>说明：待设置多边形的经纬度坐标数组。</w:t>
      </w:r>
    </w:p>
    <w:p w:rsidR="004C2B95" w:rsidRDefault="00300636">
      <w:r>
        <w:rPr>
          <w:rFonts w:hint="eastAsia"/>
        </w:rPr>
        <w:t>类型：</w:t>
      </w:r>
      <w:r>
        <w:rPr>
          <w:rFonts w:hint="eastAsia"/>
        </w:rPr>
        <w:t>Array</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polyline</w:t>
      </w:r>
      <w:r>
        <w:rPr>
          <w:rFonts w:hint="eastAsia"/>
        </w:rPr>
        <w:t>为已经实例化的</w:t>
      </w:r>
      <w:r>
        <w:rPr>
          <w:rFonts w:hint="eastAsia"/>
        </w:rPr>
        <w:t>MMap.Polygon</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ll = polygon.getPath();</w:t>
            </w:r>
          </w:p>
        </w:tc>
      </w:tr>
    </w:tbl>
    <w:p w:rsidR="004C2B95" w:rsidRDefault="00300636">
      <w:r>
        <w:t> </w:t>
      </w:r>
    </w:p>
    <w:p w:rsidR="004C2B95" w:rsidRDefault="00300636">
      <w:r>
        <w:t>（</w:t>
      </w:r>
      <w:r>
        <w:t>3</w:t>
      </w:r>
      <w:r>
        <w:t>）</w:t>
      </w:r>
      <w:r>
        <w:t>       setOptions(polygonOption)</w:t>
      </w:r>
    </w:p>
    <w:p w:rsidR="004C2B95" w:rsidRDefault="00300636">
      <w:r>
        <w:t>说明：</w:t>
      </w:r>
      <w:r>
        <w:rPr>
          <w:rFonts w:hint="eastAsia"/>
        </w:rPr>
        <w:t>设置多边形的属性。</w:t>
      </w:r>
    </w:p>
    <w:p w:rsidR="004C2B95" w:rsidRDefault="00300636">
      <w:r>
        <w:t>参数：</w:t>
      </w:r>
    </w:p>
    <w:p w:rsidR="004C2B95" w:rsidRDefault="00300636">
      <w:r>
        <w:rPr>
          <w:rFonts w:hint="eastAsia"/>
        </w:rPr>
        <w:t>polygonOption</w:t>
      </w:r>
    </w:p>
    <w:p w:rsidR="004C2B95" w:rsidRDefault="00300636">
      <w:r>
        <w:rPr>
          <w:rFonts w:hint="eastAsia"/>
        </w:rPr>
        <w:t>说明：多边形属性设置的参数选项，包括</w:t>
      </w:r>
      <w:r>
        <w:rPr>
          <w:rFonts w:hint="eastAsia"/>
        </w:rPr>
        <w:t>path</w:t>
      </w:r>
      <w:r>
        <w:rPr>
          <w:rFonts w:hint="eastAsia"/>
        </w:rPr>
        <w:t>、</w:t>
      </w:r>
      <w:r>
        <w:rPr>
          <w:rFonts w:hint="eastAsia"/>
        </w:rPr>
        <w:t>strokeColor</w:t>
      </w:r>
      <w:r>
        <w:rPr>
          <w:rFonts w:hint="eastAsia"/>
        </w:rPr>
        <w:t>、</w:t>
      </w:r>
      <w:r>
        <w:rPr>
          <w:rFonts w:hint="eastAsia"/>
        </w:rPr>
        <w:t>strokeOpacity</w:t>
      </w:r>
      <w:r>
        <w:rPr>
          <w:rFonts w:hint="eastAsia"/>
        </w:rPr>
        <w:t>、</w:t>
      </w:r>
      <w:r>
        <w:rPr>
          <w:rFonts w:hint="eastAsia"/>
        </w:rPr>
        <w:t>strokeWeight</w:t>
      </w:r>
      <w:r>
        <w:rPr>
          <w:rFonts w:hint="eastAsia"/>
        </w:rPr>
        <w:t>、</w:t>
      </w:r>
      <w:r>
        <w:rPr>
          <w:rFonts w:hint="eastAsia"/>
        </w:rPr>
        <w:t>fillColor</w:t>
      </w:r>
      <w:r>
        <w:rPr>
          <w:rFonts w:hint="eastAsia"/>
        </w:rPr>
        <w:t>、</w:t>
      </w:r>
      <w:r>
        <w:rPr>
          <w:rFonts w:hint="eastAsia"/>
        </w:rPr>
        <w:t>fillOpacity</w:t>
      </w:r>
      <w:r>
        <w:rPr>
          <w:rFonts w:hint="eastAsia"/>
        </w:rPr>
        <w:t>选项，所有选项均可选。</w:t>
      </w:r>
    </w:p>
    <w:p w:rsidR="004C2B95" w:rsidRDefault="00300636">
      <w:r>
        <w:rPr>
          <w:rFonts w:hint="eastAsia"/>
        </w:rPr>
        <w:t>类型：</w:t>
      </w:r>
      <w:r>
        <w:rPr>
          <w:rFonts w:hint="eastAsia"/>
        </w:rPr>
        <w:t>Object</w:t>
      </w:r>
    </w:p>
    <w:p w:rsidR="004C2B95" w:rsidRDefault="00300636">
      <w:r>
        <w:t>  id</w:t>
      </w:r>
    </w:p>
    <w:p w:rsidR="004C2B95" w:rsidRDefault="00300636">
      <w:r>
        <w:t>说明：</w:t>
      </w:r>
      <w:r>
        <w:t>MMap.Polygon</w:t>
      </w:r>
      <w:r>
        <w:t>对象的编号，也是对象的唯一标识。</w:t>
      </w:r>
    </w:p>
    <w:p w:rsidR="004C2B95" w:rsidRDefault="00300636">
      <w:r>
        <w:t>类型：</w:t>
      </w:r>
      <w:r>
        <w:t>Number/String</w:t>
      </w:r>
    </w:p>
    <w:p w:rsidR="004C2B95" w:rsidRDefault="00300636">
      <w:r>
        <w:t>注释：无。</w:t>
      </w:r>
    </w:p>
    <w:p w:rsidR="004C2B95" w:rsidRDefault="00300636">
      <w:r>
        <w:t>  path</w:t>
      </w:r>
    </w:p>
    <w:p w:rsidR="004C2B95" w:rsidRDefault="00300636">
      <w:r>
        <w:t>说明：多边形的经纬度坐标数组。</w:t>
      </w:r>
    </w:p>
    <w:p w:rsidR="004C2B95" w:rsidRDefault="00300636">
      <w:r>
        <w:t>类型：</w:t>
      </w:r>
      <w:r>
        <w:t>Array&lt;MMap.LngLat&gt;</w:t>
      </w:r>
    </w:p>
    <w:p w:rsidR="004C2B95" w:rsidRDefault="00300636">
      <w:r>
        <w:t>注释：无。</w:t>
      </w:r>
    </w:p>
    <w:p w:rsidR="004C2B95" w:rsidRDefault="00300636">
      <w:r>
        <w:t>  strokeColor</w:t>
      </w:r>
    </w:p>
    <w:p w:rsidR="004C2B95" w:rsidRDefault="00300636">
      <w:r>
        <w:t>说明：多边形边线的颜色，采用</w:t>
      </w:r>
      <w:r>
        <w:t>HTML</w:t>
      </w:r>
      <w:r>
        <w:t>十六进制颜色，如</w:t>
      </w:r>
      <w:r>
        <w:t>"#RRGGBB"</w:t>
      </w:r>
    </w:p>
    <w:p w:rsidR="004C2B95" w:rsidRDefault="00300636">
      <w:r>
        <w:lastRenderedPageBreak/>
        <w:t>类型：</w:t>
      </w:r>
      <w:r>
        <w:t>String</w:t>
      </w:r>
    </w:p>
    <w:p w:rsidR="004C2B95" w:rsidRDefault="00300636">
      <w:r>
        <w:t>注释：无。</w:t>
      </w:r>
    </w:p>
    <w:p w:rsidR="004C2B95" w:rsidRDefault="00300636">
      <w:r>
        <w:t>  strokeOpacity</w:t>
      </w:r>
    </w:p>
    <w:p w:rsidR="004C2B95" w:rsidRDefault="00300636">
      <w:r>
        <w:t>说明：多边形边线的不透明度。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t>  strokeWeight</w:t>
      </w:r>
    </w:p>
    <w:p w:rsidR="004C2B95" w:rsidRDefault="00300636">
      <w:r>
        <w:t>说明：多边形边线的的粗细。</w:t>
      </w:r>
    </w:p>
    <w:p w:rsidR="004C2B95" w:rsidRDefault="00300636">
      <w:r>
        <w:t>类型：</w:t>
      </w:r>
      <w:r>
        <w:t>Number</w:t>
      </w:r>
    </w:p>
    <w:p w:rsidR="004C2B95" w:rsidRDefault="00300636">
      <w:r>
        <w:t>取值：整数，单位：像素</w:t>
      </w:r>
    </w:p>
    <w:p w:rsidR="004C2B95" w:rsidRDefault="00300636">
      <w:r>
        <w:t>注释：无。</w:t>
      </w:r>
    </w:p>
    <w:p w:rsidR="004C2B95" w:rsidRDefault="00300636">
      <w:r>
        <w:t>  fillColor</w:t>
      </w:r>
    </w:p>
    <w:p w:rsidR="004C2B95" w:rsidRDefault="00300636">
      <w:r>
        <w:t>说明：多边形的填充颜色，采用</w:t>
      </w:r>
      <w:r>
        <w:t>HTML</w:t>
      </w:r>
      <w:r>
        <w:t>十六进制颜色，如</w:t>
      </w:r>
      <w:r>
        <w:t>"#RRGGBB"</w:t>
      </w:r>
      <w:r>
        <w:t>。</w:t>
      </w:r>
    </w:p>
    <w:p w:rsidR="004C2B95" w:rsidRDefault="00300636">
      <w:r>
        <w:t>类型：</w:t>
      </w:r>
      <w:r>
        <w:t>String</w:t>
      </w:r>
    </w:p>
    <w:p w:rsidR="004C2B95" w:rsidRDefault="00300636">
      <w:r>
        <w:t>注释：无。</w:t>
      </w:r>
    </w:p>
    <w:p w:rsidR="004C2B95" w:rsidRDefault="00300636">
      <w:r>
        <w:t>  fillOpacity</w:t>
      </w:r>
    </w:p>
    <w:p w:rsidR="004C2B95" w:rsidRDefault="00300636">
      <w:r>
        <w:t>说明：多边形的填充不透明度。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t>返回值：</w:t>
      </w:r>
      <w:r>
        <w:rPr>
          <w:rFonts w:hint="eastAsia"/>
        </w:rPr>
        <w:t>无。</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polygon</w:t>
      </w:r>
      <w:r>
        <w:rPr>
          <w:rFonts w:hint="eastAsia"/>
        </w:rPr>
        <w:t>为已经实例化的</w:t>
      </w:r>
      <w:r>
        <w:rPr>
          <w:rFonts w:hint="eastAsia"/>
        </w:rPr>
        <w:t>MMap.Polygon</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polygonOption={}; </w:t>
            </w:r>
          </w:p>
          <w:p w:rsidR="004C2B95" w:rsidRDefault="00300636">
            <w:r>
              <w:rPr>
                <w:rFonts w:hint="eastAsia"/>
              </w:rPr>
              <w:t xml:space="preserve">polygonOption.strokeWeight=5; </w:t>
            </w:r>
          </w:p>
          <w:p w:rsidR="004C2B95" w:rsidRDefault="00300636">
            <w:r>
              <w:rPr>
                <w:rFonts w:hint="eastAsia"/>
              </w:rPr>
              <w:t>polygonOption.fillColor="#f5deb3";</w:t>
            </w:r>
          </w:p>
          <w:p w:rsidR="004C2B95" w:rsidRDefault="00300636">
            <w:r>
              <w:rPr>
                <w:rFonts w:hint="eastAsia"/>
              </w:rPr>
              <w:t>polygon.setOptions(polygonOption);</w:t>
            </w:r>
          </w:p>
        </w:tc>
      </w:tr>
    </w:tbl>
    <w:p w:rsidR="004C2B95" w:rsidRDefault="00300636">
      <w:r>
        <w:t> </w:t>
      </w:r>
    </w:p>
    <w:p w:rsidR="004C2B95" w:rsidRDefault="00300636">
      <w:r>
        <w:t>（</w:t>
      </w:r>
      <w:r>
        <w:t>4</w:t>
      </w:r>
      <w:r>
        <w:t>）</w:t>
      </w:r>
      <w:r>
        <w:t>       getOptions()</w:t>
      </w:r>
    </w:p>
    <w:p w:rsidR="004C2B95" w:rsidRDefault="00300636">
      <w:r>
        <w:t>说明：</w:t>
      </w:r>
      <w:r>
        <w:rPr>
          <w:rFonts w:hint="eastAsia"/>
        </w:rPr>
        <w:t>返回多边形的属性。</w:t>
      </w:r>
    </w:p>
    <w:p w:rsidR="004C2B95" w:rsidRDefault="00300636">
      <w:r>
        <w:t>参数：</w:t>
      </w:r>
      <w:r>
        <w:rPr>
          <w:rFonts w:hint="eastAsia"/>
        </w:rPr>
        <w:t>无。</w:t>
      </w:r>
    </w:p>
    <w:p w:rsidR="004C2B95" w:rsidRDefault="00300636">
      <w:r>
        <w:t>返回值：</w:t>
      </w:r>
    </w:p>
    <w:p w:rsidR="004C2B95" w:rsidRDefault="00300636">
      <w:r>
        <w:rPr>
          <w:rFonts w:hint="eastAsia"/>
        </w:rPr>
        <w:t>说明：多边形的属性。</w:t>
      </w:r>
    </w:p>
    <w:p w:rsidR="004C2B95" w:rsidRDefault="00300636">
      <w:r>
        <w:rPr>
          <w:rFonts w:hint="eastAsia"/>
        </w:rPr>
        <w:t>类型：</w:t>
      </w:r>
      <w:r>
        <w:rPr>
          <w:rFonts w:hint="eastAsia"/>
        </w:rPr>
        <w:t>Object</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polygon</w:t>
      </w:r>
      <w:r>
        <w:rPr>
          <w:rFonts w:hint="eastAsia"/>
        </w:rPr>
        <w:t>为已经实例化的</w:t>
      </w:r>
      <w:r>
        <w:rPr>
          <w:rFonts w:hint="eastAsia"/>
        </w:rPr>
        <w:t>MMap.Polygon</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 polygon.getOptions();</w:t>
            </w:r>
          </w:p>
        </w:tc>
      </w:tr>
    </w:tbl>
    <w:p w:rsidR="004C2B95" w:rsidRDefault="00300636">
      <w:r>
        <w:t> </w:t>
      </w:r>
    </w:p>
    <w:p w:rsidR="004C2B95" w:rsidRDefault="00300636">
      <w:r>
        <w:t>（</w:t>
      </w:r>
      <w:r>
        <w:t>5</w:t>
      </w:r>
      <w:r>
        <w:t>）</w:t>
      </w:r>
      <w:r>
        <w:t>       hide()</w:t>
      </w:r>
    </w:p>
    <w:p w:rsidR="004C2B95" w:rsidRDefault="00300636">
      <w:r>
        <w:lastRenderedPageBreak/>
        <w:t>说明：</w:t>
      </w:r>
      <w:r>
        <w:rPr>
          <w:rFonts w:hint="eastAsia"/>
        </w:rPr>
        <w:t>隐藏。</w:t>
      </w:r>
    </w:p>
    <w:p w:rsidR="004C2B95" w:rsidRDefault="00300636">
      <w:r>
        <w:t>参数：</w:t>
      </w:r>
      <w:r>
        <w:rPr>
          <w:rFonts w:hint="eastAsia"/>
        </w:rPr>
        <w:t>无。</w:t>
      </w:r>
    </w:p>
    <w:p w:rsidR="004C2B95" w:rsidRDefault="00300636">
      <w:r>
        <w:t>返回值：</w:t>
      </w:r>
      <w:r>
        <w:rPr>
          <w:rFonts w:hint="eastAsia"/>
        </w:rPr>
        <w:t>无。</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polygon</w:t>
      </w:r>
      <w:r>
        <w:rPr>
          <w:rFonts w:hint="eastAsia"/>
        </w:rPr>
        <w:t>为已经实例化的</w:t>
      </w:r>
      <w:r>
        <w:rPr>
          <w:rFonts w:hint="eastAsia"/>
        </w:rPr>
        <w:t>MMap.Polygon</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polygon.hide();</w:t>
            </w:r>
          </w:p>
        </w:tc>
      </w:tr>
    </w:tbl>
    <w:p w:rsidR="004C2B95" w:rsidRDefault="00300636">
      <w:r>
        <w:t> </w:t>
      </w:r>
    </w:p>
    <w:p w:rsidR="004C2B95" w:rsidRDefault="00300636">
      <w:r>
        <w:t>（</w:t>
      </w:r>
      <w:r>
        <w:t>6</w:t>
      </w:r>
      <w:r>
        <w:t>）</w:t>
      </w:r>
      <w:r>
        <w:t>       show()</w:t>
      </w:r>
    </w:p>
    <w:p w:rsidR="004C2B95" w:rsidRDefault="00300636">
      <w:r>
        <w:t>说明：</w:t>
      </w:r>
      <w:r>
        <w:rPr>
          <w:rFonts w:hint="eastAsia"/>
        </w:rPr>
        <w:t>显示。</w:t>
      </w:r>
    </w:p>
    <w:p w:rsidR="004C2B95" w:rsidRDefault="00300636">
      <w:r>
        <w:t>参数：</w:t>
      </w:r>
      <w:r>
        <w:rPr>
          <w:rFonts w:hint="eastAsia"/>
        </w:rPr>
        <w:t>无。</w:t>
      </w:r>
    </w:p>
    <w:p w:rsidR="004C2B95" w:rsidRDefault="00300636">
      <w:r>
        <w:t>返回值：</w:t>
      </w:r>
      <w:r>
        <w:rPr>
          <w:rFonts w:hint="eastAsia"/>
        </w:rPr>
        <w:t>无。</w:t>
      </w:r>
    </w:p>
    <w:p w:rsidR="004C2B95" w:rsidRDefault="00300636">
      <w:r>
        <w:t>注释：</w:t>
      </w:r>
      <w:r>
        <w:rPr>
          <w:rFonts w:hint="eastAsia"/>
        </w:rPr>
        <w:t>将多边形添加到地图中后，才能调用该方法。</w:t>
      </w:r>
    </w:p>
    <w:p w:rsidR="004C2B95" w:rsidRDefault="00300636">
      <w:r>
        <w:t>示例：</w:t>
      </w:r>
    </w:p>
    <w:p w:rsidR="004C2B95" w:rsidRDefault="00300636">
      <w:r>
        <w:rPr>
          <w:rFonts w:hint="eastAsia"/>
        </w:rPr>
        <w:t>假设</w:t>
      </w:r>
      <w:r>
        <w:rPr>
          <w:rFonts w:hint="eastAsia"/>
        </w:rPr>
        <w:t>polygon</w:t>
      </w:r>
      <w:r>
        <w:rPr>
          <w:rFonts w:hint="eastAsia"/>
        </w:rPr>
        <w:t>为已经实例化的</w:t>
      </w:r>
      <w:r>
        <w:rPr>
          <w:rFonts w:hint="eastAsia"/>
        </w:rPr>
        <w:t>MMap.Polygon</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polygon.show();</w:t>
            </w:r>
          </w:p>
        </w:tc>
      </w:tr>
    </w:tbl>
    <w:p w:rsidR="004C2B95" w:rsidRDefault="00300636">
      <w:pPr>
        <w:pStyle w:val="QB3"/>
        <w:tabs>
          <w:tab w:val="left" w:pos="567"/>
        </w:tabs>
        <w:spacing w:line="240" w:lineRule="auto"/>
        <w:rPr>
          <w:rFonts w:ascii="黑体" w:hAnsi="Times New Roman"/>
        </w:rPr>
      </w:pPr>
      <w:bookmarkStart w:id="193" w:name="_Toc362533782"/>
      <w:r>
        <w:rPr>
          <w:rFonts w:ascii="黑体" w:hAnsi="Times New Roman" w:hint="eastAsia"/>
        </w:rPr>
        <w:t>事件</w:t>
      </w:r>
      <w:bookmarkEnd w:id="193"/>
    </w:p>
    <w:p w:rsidR="004C2B95" w:rsidRDefault="00300636">
      <w:bookmarkStart w:id="194" w:name="_Toc301345461"/>
      <w:r>
        <w:t>（</w:t>
      </w:r>
      <w:r>
        <w:t>1</w:t>
      </w:r>
      <w:r>
        <w:t>）</w:t>
      </w:r>
      <w:r>
        <w:t>       click</w:t>
      </w:r>
      <w:bookmarkEnd w:id="194"/>
    </w:p>
    <w:p w:rsidR="004C2B95" w:rsidRDefault="00300636">
      <w:bookmarkStart w:id="195" w:name="_Toc301345462"/>
      <w:r>
        <w:rPr>
          <w:bCs/>
        </w:rPr>
        <w:t>说明：</w:t>
      </w:r>
      <w:bookmarkEnd w:id="195"/>
      <w:r>
        <w:rPr>
          <w:rFonts w:hint="eastAsia"/>
        </w:rPr>
        <w:t>左键单击时触发此事件。</w:t>
      </w:r>
    </w:p>
    <w:p w:rsidR="004C2B95" w:rsidRDefault="00300636">
      <w:pPr>
        <w:rPr>
          <w:bCs/>
        </w:rPr>
      </w:pPr>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2</w:t>
      </w:r>
      <w:r>
        <w:t>）</w:t>
      </w:r>
      <w:r>
        <w:t>       dblclick</w:t>
      </w:r>
    </w:p>
    <w:p w:rsidR="004C2B95" w:rsidRDefault="00300636">
      <w:bookmarkStart w:id="196" w:name="_Toc301345463"/>
      <w:r>
        <w:rPr>
          <w:bCs/>
        </w:rPr>
        <w:t>说明：</w:t>
      </w:r>
      <w:bookmarkEnd w:id="196"/>
      <w:r>
        <w:rPr>
          <w:rFonts w:hint="eastAsia"/>
        </w:rPr>
        <w:t>左键双击时触发此事件。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3</w:t>
      </w:r>
      <w:r>
        <w:t>）</w:t>
      </w:r>
      <w:r>
        <w:t>       rightclick</w:t>
      </w:r>
    </w:p>
    <w:p w:rsidR="004C2B95" w:rsidRDefault="00300636">
      <w:bookmarkStart w:id="197" w:name="_Toc301345464"/>
      <w:r>
        <w:rPr>
          <w:bCs/>
        </w:rPr>
        <w:t>说明：</w:t>
      </w:r>
      <w:bookmarkEnd w:id="197"/>
      <w:r>
        <w:rPr>
          <w:rFonts w:hint="eastAsia"/>
        </w:rPr>
        <w:t>右键单击时触发此事件。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4</w:t>
      </w:r>
      <w:r>
        <w:t>）</w:t>
      </w:r>
      <w:r>
        <w:t>       hide</w:t>
      </w:r>
    </w:p>
    <w:p w:rsidR="004C2B95" w:rsidRDefault="00300636">
      <w:r>
        <w:rPr>
          <w:bCs/>
        </w:rPr>
        <w:t>说明：</w:t>
      </w:r>
      <w:r>
        <w:rPr>
          <w:rFonts w:hint="eastAsia"/>
        </w:rPr>
        <w:t>隐藏时触发此事件。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lastRenderedPageBreak/>
        <w:t>（</w:t>
      </w:r>
      <w:r>
        <w:t>5</w:t>
      </w:r>
      <w:r>
        <w:t>）</w:t>
      </w:r>
      <w:r>
        <w:t>       show</w:t>
      </w:r>
    </w:p>
    <w:p w:rsidR="004C2B95" w:rsidRDefault="00300636">
      <w:r>
        <w:rPr>
          <w:bCs/>
        </w:rPr>
        <w:t>说明：</w:t>
      </w:r>
      <w:r>
        <w:rPr>
          <w:rFonts w:hint="eastAsia"/>
        </w:rPr>
        <w:t>显示时触发此事件。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6</w:t>
      </w:r>
      <w:r>
        <w:t>）</w:t>
      </w:r>
      <w:r>
        <w:t>       mousedown</w:t>
      </w:r>
    </w:p>
    <w:p w:rsidR="004C2B95" w:rsidRDefault="00300636">
      <w:bookmarkStart w:id="198" w:name="_Toc301345465"/>
      <w:r>
        <w:rPr>
          <w:bCs/>
        </w:rPr>
        <w:t>说明：</w:t>
      </w:r>
      <w:bookmarkEnd w:id="198"/>
      <w:r>
        <w:rPr>
          <w:rFonts w:hint="eastAsia"/>
        </w:rPr>
        <w:t>鼠标按下时触发此事件。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7</w:t>
      </w:r>
      <w:r>
        <w:t>）</w:t>
      </w:r>
      <w:r>
        <w:t>       mouseup</w:t>
      </w:r>
    </w:p>
    <w:p w:rsidR="004C2B95" w:rsidRDefault="00300636">
      <w:bookmarkStart w:id="199" w:name="_Toc301345466"/>
      <w:r>
        <w:rPr>
          <w:bCs/>
        </w:rPr>
        <w:t>说明：</w:t>
      </w:r>
      <w:bookmarkEnd w:id="199"/>
      <w:r>
        <w:rPr>
          <w:rFonts w:hint="eastAsia"/>
        </w:rPr>
        <w:t>鼠标抬起时触发此事件。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8</w:t>
      </w:r>
      <w:r>
        <w:t>）</w:t>
      </w:r>
      <w:r>
        <w:t>       mouseover</w:t>
      </w:r>
    </w:p>
    <w:p w:rsidR="004C2B95" w:rsidRDefault="00300636">
      <w:bookmarkStart w:id="200" w:name="_Toc301345467"/>
      <w:r>
        <w:rPr>
          <w:bCs/>
        </w:rPr>
        <w:t>说明：</w:t>
      </w:r>
      <w:bookmarkEnd w:id="200"/>
      <w:r>
        <w:rPr>
          <w:rFonts w:hint="eastAsia"/>
        </w:rPr>
        <w:t>鼠标移动到多边形覆盖物时触发此事件。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9</w:t>
      </w:r>
      <w:r>
        <w:t>）</w:t>
      </w:r>
      <w:r>
        <w:t>       mouseout</w:t>
      </w:r>
    </w:p>
    <w:p w:rsidR="004C2B95" w:rsidRDefault="00300636">
      <w:bookmarkStart w:id="201" w:name="_Toc301345468"/>
      <w:r>
        <w:rPr>
          <w:bCs/>
        </w:rPr>
        <w:t>说明：</w:t>
      </w:r>
      <w:bookmarkEnd w:id="201"/>
      <w:r>
        <w:rPr>
          <w:rFonts w:hint="eastAsia"/>
        </w:rPr>
        <w:t>鼠标移出时触发此事件。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10</w:t>
      </w:r>
      <w:r>
        <w:t>）</w:t>
      </w:r>
      <w:r>
        <w:t>    change</w:t>
      </w:r>
    </w:p>
    <w:p w:rsidR="004C2B95" w:rsidRDefault="00300636">
      <w:bookmarkStart w:id="202" w:name="_Toc301345469"/>
      <w:r>
        <w:rPr>
          <w:bCs/>
        </w:rPr>
        <w:t>说明：</w:t>
      </w:r>
      <w:bookmarkEnd w:id="202"/>
      <w:r>
        <w:rPr>
          <w:rFonts w:hint="eastAsia"/>
        </w:rPr>
        <w:t>属性发生变化时触发此事件。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11</w:t>
      </w:r>
      <w:r>
        <w:t>）</w:t>
      </w:r>
      <w:r>
        <w:t>    touchstart</w:t>
      </w:r>
    </w:p>
    <w:p w:rsidR="004C2B95" w:rsidRDefault="00300636">
      <w:bookmarkStart w:id="203" w:name="_Toc301345470"/>
      <w:r>
        <w:rPr>
          <w:bCs/>
        </w:rPr>
        <w:t>说明：</w:t>
      </w:r>
      <w:bookmarkEnd w:id="203"/>
      <w:r>
        <w:rPr>
          <w:rFonts w:hint="eastAsia"/>
        </w:rPr>
        <w:t>触摸开始时触发此事件。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12</w:t>
      </w:r>
      <w:r>
        <w:t>）</w:t>
      </w:r>
      <w:r>
        <w:t>    touchmove</w:t>
      </w:r>
    </w:p>
    <w:p w:rsidR="004C2B95" w:rsidRDefault="00300636">
      <w:bookmarkStart w:id="204" w:name="_Toc301345471"/>
      <w:r>
        <w:rPr>
          <w:bCs/>
        </w:rPr>
        <w:t>说明：</w:t>
      </w:r>
      <w:bookmarkEnd w:id="204"/>
      <w:r>
        <w:rPr>
          <w:rFonts w:hint="eastAsia"/>
        </w:rPr>
        <w:t>触摸移动中触发此事件。</w:t>
      </w:r>
    </w:p>
    <w:p w:rsidR="004C2B95" w:rsidRDefault="00300636">
      <w:r>
        <w:rPr>
          <w:bCs/>
        </w:rPr>
        <w:lastRenderedPageBreak/>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r>
        <w:t>（</w:t>
      </w:r>
      <w:r>
        <w:t>13</w:t>
      </w:r>
      <w:r>
        <w:t>）</w:t>
      </w:r>
      <w:r>
        <w:t>    touchend</w:t>
      </w:r>
    </w:p>
    <w:p w:rsidR="004C2B95" w:rsidRDefault="00300636">
      <w:r>
        <w:rPr>
          <w:bCs/>
        </w:rPr>
        <w:t>说明：</w:t>
      </w:r>
      <w:r>
        <w:rPr>
          <w:rFonts w:hint="eastAsia"/>
        </w:rPr>
        <w:t>触摸结束时触发此事件。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pPr>
        <w:pStyle w:val="QB2"/>
        <w:spacing w:line="240" w:lineRule="auto"/>
        <w:rPr>
          <w:rFonts w:ascii="黑体" w:hAnsi="Times New Roman"/>
        </w:rPr>
      </w:pPr>
      <w:bookmarkStart w:id="205" w:name="_Toc362533783"/>
      <w:r>
        <w:rPr>
          <w:rFonts w:ascii="黑体" w:hAnsi="Times New Roman" w:hint="eastAsia"/>
        </w:rPr>
        <w:t>MMap.Circle</w:t>
      </w:r>
      <w:bookmarkEnd w:id="205"/>
    </w:p>
    <w:p w:rsidR="004C2B95" w:rsidRDefault="00300636">
      <w:pPr>
        <w:pStyle w:val="QB3"/>
        <w:tabs>
          <w:tab w:val="left" w:pos="567"/>
        </w:tabs>
        <w:spacing w:line="240" w:lineRule="auto"/>
        <w:rPr>
          <w:rFonts w:ascii="黑体" w:hAnsi="Times New Roman"/>
        </w:rPr>
      </w:pPr>
      <w:bookmarkStart w:id="206" w:name="_Toc362533784"/>
      <w:r>
        <w:rPr>
          <w:rFonts w:ascii="黑体" w:hAnsi="Times New Roman" w:hint="eastAsia"/>
        </w:rPr>
        <w:t>说明</w:t>
      </w:r>
      <w:bookmarkEnd w:id="206"/>
    </w:p>
    <w:p w:rsidR="004C2B95" w:rsidRDefault="00300636">
      <w:pPr>
        <w:ind w:firstLine="420"/>
      </w:pPr>
      <w:r>
        <w:rPr>
          <w:rFonts w:hint="eastAsia"/>
          <w:color w:val="000000"/>
        </w:rPr>
        <w:t>圆类，它的实例为圆形覆盖物</w:t>
      </w:r>
      <w:r>
        <w:rPr>
          <w:rFonts w:hint="eastAsia"/>
        </w:rPr>
        <w:t>。</w:t>
      </w:r>
    </w:p>
    <w:p w:rsidR="004C2B95" w:rsidRDefault="00300636">
      <w:pPr>
        <w:pStyle w:val="QB3"/>
        <w:tabs>
          <w:tab w:val="left" w:pos="567"/>
        </w:tabs>
        <w:spacing w:line="240" w:lineRule="auto"/>
        <w:rPr>
          <w:rFonts w:ascii="黑体" w:hAnsi="Times New Roman"/>
        </w:rPr>
      </w:pPr>
      <w:bookmarkStart w:id="207" w:name="_Toc362533785"/>
      <w:r>
        <w:rPr>
          <w:rFonts w:ascii="黑体" w:hAnsi="Times New Roman" w:hint="eastAsia"/>
        </w:rPr>
        <w:t>构造函数</w:t>
      </w:r>
      <w:bookmarkEnd w:id="207"/>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208" w:name="_Toc301345477"/>
      <w:r>
        <w:rPr>
          <w:rFonts w:ascii="黑体" w:hAnsi="Times New Roman"/>
        </w:rPr>
        <w:t>MMap.Circle(circleOption)</w:t>
      </w:r>
      <w:bookmarkEnd w:id="208"/>
    </w:p>
    <w:p w:rsidR="004C2B95" w:rsidRDefault="00300636">
      <w:r>
        <w:rPr>
          <w:bCs/>
        </w:rPr>
        <w:t>说明：</w:t>
      </w:r>
      <w:r>
        <w:rPr>
          <w:rFonts w:hint="eastAsia"/>
        </w:rPr>
        <w:t>根据给定的参数构造一个</w:t>
      </w:r>
      <w:r>
        <w:rPr>
          <w:rFonts w:hint="eastAsia"/>
        </w:rPr>
        <w:t>MMap.Circle</w:t>
      </w:r>
      <w:r>
        <w:rPr>
          <w:rFonts w:hint="eastAsia"/>
        </w:rPr>
        <w:t>的新实例。</w:t>
      </w:r>
    </w:p>
    <w:p w:rsidR="004C2B95" w:rsidRDefault="00300636">
      <w:r>
        <w:rPr>
          <w:bCs/>
        </w:rPr>
        <w:t>参数：</w:t>
      </w:r>
    </w:p>
    <w:p w:rsidR="004C2B95" w:rsidRDefault="00300636">
      <w:r>
        <w:rPr>
          <w:rFonts w:hint="eastAsia"/>
        </w:rPr>
        <w:t>circleOption</w:t>
      </w:r>
    </w:p>
    <w:p w:rsidR="004C2B95" w:rsidRDefault="00300636">
      <w:r>
        <w:rPr>
          <w:rFonts w:hint="eastAsia"/>
        </w:rPr>
        <w:t>说明：圆形初始化时的参数选项。</w:t>
      </w:r>
      <w:r>
        <w:rPr>
          <w:rFonts w:hint="eastAsia"/>
        </w:rPr>
        <w:t>opt</w:t>
      </w:r>
      <w:r>
        <w:rPr>
          <w:rFonts w:hint="eastAsia"/>
        </w:rPr>
        <w:t>为可选参数，包括</w:t>
      </w:r>
      <w:r>
        <w:rPr>
          <w:rFonts w:hint="eastAsia"/>
        </w:rPr>
        <w:t>id</w:t>
      </w:r>
      <w:r>
        <w:rPr>
          <w:rFonts w:hint="eastAsia"/>
        </w:rPr>
        <w:t>、</w:t>
      </w:r>
      <w:r>
        <w:rPr>
          <w:rFonts w:hint="eastAsia"/>
        </w:rPr>
        <w:t>center</w:t>
      </w:r>
      <w:r>
        <w:rPr>
          <w:rFonts w:hint="eastAsia"/>
        </w:rPr>
        <w:t>、</w:t>
      </w:r>
      <w:r>
        <w:rPr>
          <w:rFonts w:hint="eastAsia"/>
        </w:rPr>
        <w:t>radius</w:t>
      </w:r>
      <w:r>
        <w:rPr>
          <w:rFonts w:hint="eastAsia"/>
        </w:rPr>
        <w:t>、</w:t>
      </w:r>
      <w:r>
        <w:rPr>
          <w:rFonts w:hint="eastAsia"/>
        </w:rPr>
        <w:t>strokeColor</w:t>
      </w:r>
      <w:r>
        <w:rPr>
          <w:rFonts w:hint="eastAsia"/>
        </w:rPr>
        <w:t>、</w:t>
      </w:r>
      <w:r>
        <w:rPr>
          <w:rFonts w:hint="eastAsia"/>
        </w:rPr>
        <w:t>strokeOpacity</w:t>
      </w:r>
      <w:r>
        <w:rPr>
          <w:rFonts w:hint="eastAsia"/>
        </w:rPr>
        <w:t>、</w:t>
      </w:r>
      <w:r>
        <w:rPr>
          <w:rFonts w:hint="eastAsia"/>
        </w:rPr>
        <w:t>strokeWeight</w:t>
      </w:r>
      <w:r>
        <w:rPr>
          <w:rFonts w:hint="eastAsia"/>
        </w:rPr>
        <w:t>、</w:t>
      </w:r>
      <w:r>
        <w:rPr>
          <w:rFonts w:hint="eastAsia"/>
        </w:rPr>
        <w:t>fillColor</w:t>
      </w:r>
      <w:r>
        <w:rPr>
          <w:rFonts w:hint="eastAsia"/>
        </w:rPr>
        <w:t>、</w:t>
      </w:r>
      <w:r>
        <w:rPr>
          <w:rFonts w:hint="eastAsia"/>
        </w:rPr>
        <w:t>fillOpacity</w:t>
      </w:r>
      <w:r>
        <w:rPr>
          <w:rFonts w:hint="eastAsia"/>
        </w:rPr>
        <w:t>选项，所有选项均可选。</w:t>
      </w:r>
    </w:p>
    <w:p w:rsidR="004C2B95" w:rsidRDefault="00300636">
      <w:r>
        <w:rPr>
          <w:rFonts w:hint="eastAsia"/>
        </w:rPr>
        <w:t>类型：</w:t>
      </w:r>
      <w:r>
        <w:rPr>
          <w:rFonts w:hint="eastAsia"/>
        </w:rPr>
        <w:t>Object</w:t>
      </w:r>
    </w:p>
    <w:p w:rsidR="004C2B95" w:rsidRDefault="00300636">
      <w:bookmarkStart w:id="209" w:name="_Toc301345479"/>
      <w:r>
        <w:t>  id</w:t>
      </w:r>
      <w:bookmarkEnd w:id="209"/>
    </w:p>
    <w:p w:rsidR="004C2B95" w:rsidRDefault="00300636">
      <w:r>
        <w:t>说明：对象的编号，也是对象的唯一标识。</w:t>
      </w:r>
    </w:p>
    <w:p w:rsidR="004C2B95" w:rsidRDefault="00300636">
      <w:r>
        <w:t>类型：</w:t>
      </w:r>
      <w:r>
        <w:t>Number/String</w:t>
      </w:r>
    </w:p>
    <w:p w:rsidR="004C2B95" w:rsidRDefault="00300636">
      <w:r>
        <w:t>注释：无。</w:t>
      </w:r>
    </w:p>
    <w:p w:rsidR="004C2B95" w:rsidRDefault="00300636">
      <w:bookmarkStart w:id="210" w:name="_Toc301345480"/>
      <w:r>
        <w:t>  center</w:t>
      </w:r>
      <w:bookmarkEnd w:id="210"/>
    </w:p>
    <w:p w:rsidR="004C2B95" w:rsidRDefault="00300636">
      <w:r>
        <w:t>说明：圆形的中心点坐标。</w:t>
      </w:r>
    </w:p>
    <w:p w:rsidR="004C2B95" w:rsidRDefault="00300636">
      <w:r>
        <w:t>类型：</w:t>
      </w:r>
      <w:r>
        <w:t>MMap.LngLat</w:t>
      </w:r>
    </w:p>
    <w:p w:rsidR="004C2B95" w:rsidRDefault="00300636">
      <w:r>
        <w:t>注释：无。</w:t>
      </w:r>
    </w:p>
    <w:p w:rsidR="004C2B95" w:rsidRDefault="00300636">
      <w:bookmarkStart w:id="211" w:name="_Toc301345481"/>
      <w:r>
        <w:t>  radius</w:t>
      </w:r>
      <w:bookmarkEnd w:id="211"/>
    </w:p>
    <w:p w:rsidR="004C2B95" w:rsidRDefault="00300636">
      <w:r>
        <w:t>说明：圆形的半径，单位：米。</w:t>
      </w:r>
    </w:p>
    <w:p w:rsidR="004C2B95" w:rsidRDefault="00300636">
      <w:r>
        <w:t>类型：</w:t>
      </w:r>
      <w:r>
        <w:t>Number</w:t>
      </w:r>
    </w:p>
    <w:p w:rsidR="004C2B95" w:rsidRDefault="00300636">
      <w:r>
        <w:t>注释：无。</w:t>
      </w:r>
    </w:p>
    <w:p w:rsidR="004C2B95" w:rsidRDefault="00300636">
      <w:r>
        <w:t>  strokeColor</w:t>
      </w:r>
    </w:p>
    <w:p w:rsidR="004C2B95" w:rsidRDefault="00300636">
      <w:r>
        <w:t>说明：图形边线的颜色，采用</w:t>
      </w:r>
      <w:r>
        <w:t>HTML</w:t>
      </w:r>
      <w:r>
        <w:t>十六进制颜色，如</w:t>
      </w:r>
      <w:r>
        <w:t>"#RRGGBB"</w:t>
      </w:r>
    </w:p>
    <w:p w:rsidR="004C2B95" w:rsidRDefault="00300636">
      <w:r>
        <w:t>类型：</w:t>
      </w:r>
      <w:r>
        <w:t>String</w:t>
      </w:r>
    </w:p>
    <w:p w:rsidR="004C2B95" w:rsidRDefault="00300636">
      <w:r>
        <w:t>注释：无。</w:t>
      </w:r>
    </w:p>
    <w:p w:rsidR="004C2B95" w:rsidRDefault="00300636">
      <w:r>
        <w:t>  strokeOpacity</w:t>
      </w:r>
    </w:p>
    <w:p w:rsidR="004C2B95" w:rsidRDefault="00300636">
      <w:r>
        <w:t>说明：图形边线的不透明度。</w:t>
      </w:r>
    </w:p>
    <w:p w:rsidR="004C2B95" w:rsidRDefault="00300636">
      <w:r>
        <w:lastRenderedPageBreak/>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t>  strokeWeight</w:t>
      </w:r>
    </w:p>
    <w:p w:rsidR="004C2B95" w:rsidRDefault="00300636">
      <w:r>
        <w:t>说明：图形边线的的粗细。</w:t>
      </w:r>
    </w:p>
    <w:p w:rsidR="004C2B95" w:rsidRDefault="00300636">
      <w:r>
        <w:t>类型：</w:t>
      </w:r>
      <w:r>
        <w:t>Number</w:t>
      </w:r>
    </w:p>
    <w:p w:rsidR="004C2B95" w:rsidRDefault="00300636">
      <w:r>
        <w:t>取值：整数，单位：像素</w:t>
      </w:r>
    </w:p>
    <w:p w:rsidR="004C2B95" w:rsidRDefault="00300636">
      <w:r>
        <w:t>注释：无。</w:t>
      </w:r>
    </w:p>
    <w:p w:rsidR="004C2B95" w:rsidRDefault="00300636">
      <w:r>
        <w:t>  fillColor</w:t>
      </w:r>
    </w:p>
    <w:p w:rsidR="004C2B95" w:rsidRDefault="00300636">
      <w:r>
        <w:t>说明：图形的填充颜色，采用</w:t>
      </w:r>
      <w:r>
        <w:t>HTML</w:t>
      </w:r>
      <w:r>
        <w:t>十六进制颜色，如</w:t>
      </w:r>
      <w:r>
        <w:t>"#RRGGBB"</w:t>
      </w:r>
      <w:r>
        <w:t>。</w:t>
      </w:r>
    </w:p>
    <w:p w:rsidR="004C2B95" w:rsidRDefault="00300636">
      <w:r>
        <w:t>类型：</w:t>
      </w:r>
      <w:r>
        <w:t>String</w:t>
      </w:r>
    </w:p>
    <w:p w:rsidR="004C2B95" w:rsidRDefault="00300636">
      <w:r>
        <w:t>注释：无。</w:t>
      </w:r>
    </w:p>
    <w:p w:rsidR="004C2B95" w:rsidRDefault="00300636">
      <w:r>
        <w:t>  fillOpacity</w:t>
      </w:r>
    </w:p>
    <w:p w:rsidR="004C2B95" w:rsidRDefault="00300636">
      <w:r>
        <w:t>说明：图形的填充不透明度。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circle = new MMap.Circle({id:"circle",</w:t>
            </w:r>
          </w:p>
          <w:p w:rsidR="004C2B95" w:rsidRDefault="00300636">
            <w:r>
              <w:rPr>
                <w:rFonts w:hint="eastAsia"/>
              </w:rPr>
              <w:t>center:new MMap.LngLat("116.40332221984863","39.90025505675715"),radius:1000,</w:t>
            </w:r>
          </w:p>
          <w:p w:rsidR="004C2B95" w:rsidRDefault="00300636">
            <w:r>
              <w:rPr>
                <w:rFonts w:hint="eastAsia"/>
              </w:rPr>
              <w:t xml:space="preserve">strokeColor: "#F33",strokeOpacity: 1,strokeWeight: 3,fillColor: "#ee2200",fillOpacity: 0.35}); </w:t>
            </w:r>
          </w:p>
          <w:p w:rsidR="004C2B95" w:rsidRDefault="00300636">
            <w:r>
              <w:rPr>
                <w:rFonts w:hint="eastAsia"/>
              </w:rPr>
              <w:t> </w:t>
            </w:r>
          </w:p>
          <w:p w:rsidR="004C2B95" w:rsidRDefault="00300636">
            <w:r>
              <w:rPr>
                <w:rFonts w:hint="eastAsia"/>
              </w:rPr>
              <w:t>mapObj.addOverlays(circle);</w:t>
            </w:r>
          </w:p>
        </w:tc>
      </w:tr>
    </w:tbl>
    <w:p w:rsidR="004C2B95" w:rsidRDefault="00300636">
      <w:pPr>
        <w:pStyle w:val="QB3"/>
        <w:tabs>
          <w:tab w:val="left" w:pos="567"/>
        </w:tabs>
        <w:spacing w:line="240" w:lineRule="auto"/>
        <w:rPr>
          <w:rFonts w:ascii="黑体" w:hAnsi="Times New Roman"/>
        </w:rPr>
      </w:pPr>
      <w:bookmarkStart w:id="212" w:name="_Toc362533786"/>
      <w:r>
        <w:rPr>
          <w:rFonts w:ascii="黑体" w:hAnsi="Times New Roman" w:hint="eastAsia"/>
        </w:rPr>
        <w:t>方法</w:t>
      </w:r>
      <w:bookmarkEnd w:id="212"/>
    </w:p>
    <w:p w:rsidR="004C2B95" w:rsidRDefault="00300636">
      <w:r>
        <w:rPr>
          <w:rFonts w:hint="eastAsia"/>
        </w:rPr>
        <w:t>将圆添加到地图中后，才能调用下述方法。</w:t>
      </w:r>
    </w:p>
    <w:p w:rsidR="004C2B95" w:rsidRDefault="00300636">
      <w:bookmarkStart w:id="213" w:name="_Toc301345489"/>
      <w:r>
        <w:t>（</w:t>
      </w:r>
      <w:r>
        <w:t>1</w:t>
      </w:r>
      <w:r>
        <w:t>）</w:t>
      </w:r>
      <w:r>
        <w:t>       setCenter</w:t>
      </w:r>
      <w:bookmarkEnd w:id="213"/>
      <w:r>
        <w:t>(cent)</w:t>
      </w:r>
    </w:p>
    <w:p w:rsidR="004C2B95" w:rsidRDefault="00300636">
      <w:r>
        <w:rPr>
          <w:bCs/>
        </w:rPr>
        <w:t>说明：</w:t>
      </w:r>
      <w:r>
        <w:rPr>
          <w:rFonts w:hint="eastAsia"/>
        </w:rPr>
        <w:t>设置圆心坐标。</w:t>
      </w:r>
    </w:p>
    <w:p w:rsidR="004C2B95" w:rsidRDefault="00300636">
      <w:r>
        <w:rPr>
          <w:bCs/>
        </w:rPr>
        <w:t>参数：</w:t>
      </w:r>
      <w:r>
        <w:rPr>
          <w:rFonts w:hint="eastAsia"/>
        </w:rPr>
        <w:t>cent</w:t>
      </w:r>
    </w:p>
    <w:p w:rsidR="004C2B95" w:rsidRDefault="00300636">
      <w:r>
        <w:rPr>
          <w:rFonts w:hint="eastAsia"/>
        </w:rPr>
        <w:t>说明：待设置的圆心坐标。</w:t>
      </w:r>
    </w:p>
    <w:p w:rsidR="004C2B95" w:rsidRDefault="00300636">
      <w:r>
        <w:rPr>
          <w:rFonts w:hint="eastAsia"/>
        </w:rPr>
        <w:t>类型：</w:t>
      </w:r>
      <w:r>
        <w:rPr>
          <w:rFonts w:hint="eastAsia"/>
        </w:rPr>
        <w:t>MMap.LngLat</w:t>
      </w:r>
    </w:p>
    <w:p w:rsidR="004C2B95" w:rsidRDefault="00300636">
      <w:r>
        <w:rPr>
          <w:bCs/>
        </w:rPr>
        <w:t>返回值：</w:t>
      </w:r>
      <w:r>
        <w:rPr>
          <w:rFonts w:hint="eastAsia"/>
        </w:rPr>
        <w:t>无。</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circle = new MMap.Circle({id:"circle",radius:1000,</w:t>
            </w:r>
          </w:p>
          <w:p w:rsidR="004C2B95" w:rsidRDefault="00300636">
            <w:r>
              <w:rPr>
                <w:rFonts w:hint="eastAsia"/>
              </w:rPr>
              <w:t>center: new MMap.LngLat(116.38727188110351,39.91250133090293),</w:t>
            </w:r>
          </w:p>
          <w:p w:rsidR="004C2B95" w:rsidRDefault="00300636">
            <w:r>
              <w:rPr>
                <w:rFonts w:hint="eastAsia"/>
              </w:rPr>
              <w:t xml:space="preserve">strokeColor: "#F33",strokeOpacity: 1,strokeWeight: 3,fillColor: "#ee2200",fillOpacity: 0.35}); </w:t>
            </w:r>
          </w:p>
          <w:p w:rsidR="004C2B95" w:rsidRDefault="00300636">
            <w:r>
              <w:rPr>
                <w:rFonts w:hint="eastAsia"/>
              </w:rPr>
              <w:t> </w:t>
            </w:r>
          </w:p>
          <w:p w:rsidR="004C2B95" w:rsidRDefault="00300636">
            <w:r>
              <w:rPr>
                <w:rFonts w:hint="eastAsia"/>
              </w:rPr>
              <w:t>mapObj.addOverlays(circle);</w:t>
            </w:r>
          </w:p>
          <w:p w:rsidR="004C2B95" w:rsidRDefault="00300636">
            <w:r>
              <w:rPr>
                <w:rFonts w:hint="eastAsia"/>
              </w:rPr>
              <w:lastRenderedPageBreak/>
              <w:t> </w:t>
            </w:r>
          </w:p>
          <w:p w:rsidR="004C2B95" w:rsidRDefault="00300636">
            <w:r>
              <w:rPr>
                <w:rFonts w:hint="eastAsia"/>
              </w:rPr>
              <w:t>circle.setCenter(new MMap.LngLat(116.41,39.895));</w:t>
            </w:r>
          </w:p>
        </w:tc>
      </w:tr>
    </w:tbl>
    <w:p w:rsidR="004C2B95" w:rsidRDefault="00300636">
      <w:r>
        <w:lastRenderedPageBreak/>
        <w:t> </w:t>
      </w:r>
      <w:bookmarkStart w:id="214" w:name="_Toc301345490"/>
      <w:r>
        <w:t>（</w:t>
      </w:r>
      <w:r>
        <w:t>2</w:t>
      </w:r>
      <w:r>
        <w:t>）</w:t>
      </w:r>
      <w:r>
        <w:t>       getCenter</w:t>
      </w:r>
      <w:bookmarkEnd w:id="214"/>
      <w:r>
        <w:t>()</w:t>
      </w:r>
    </w:p>
    <w:p w:rsidR="004C2B95" w:rsidRDefault="00300636">
      <w:r>
        <w:rPr>
          <w:bCs/>
        </w:rPr>
        <w:t>说明：</w:t>
      </w:r>
      <w:r>
        <w:rPr>
          <w:rFonts w:hint="eastAsia"/>
        </w:rPr>
        <w:t>返回圆心坐标。</w:t>
      </w:r>
    </w:p>
    <w:p w:rsidR="004C2B95" w:rsidRDefault="00300636">
      <w:r>
        <w:rPr>
          <w:bCs/>
        </w:rPr>
        <w:t>参数：</w:t>
      </w:r>
      <w:r>
        <w:rPr>
          <w:rFonts w:hint="eastAsia"/>
        </w:rPr>
        <w:t>无。</w:t>
      </w:r>
    </w:p>
    <w:p w:rsidR="004C2B95" w:rsidRDefault="00300636">
      <w:r>
        <w:rPr>
          <w:bCs/>
        </w:rPr>
        <w:t>返回值：</w:t>
      </w:r>
    </w:p>
    <w:p w:rsidR="004C2B95" w:rsidRDefault="00300636">
      <w:r>
        <w:rPr>
          <w:rFonts w:hint="eastAsia"/>
        </w:rPr>
        <w:t>说明：圆心坐标。</w:t>
      </w:r>
    </w:p>
    <w:p w:rsidR="004C2B95" w:rsidRDefault="00300636">
      <w:r>
        <w:rPr>
          <w:rFonts w:hint="eastAsia"/>
        </w:rPr>
        <w:t>类型：</w:t>
      </w:r>
      <w:r>
        <w:rPr>
          <w:rFonts w:hint="eastAsia"/>
        </w:rPr>
        <w:t>Object</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MMap.Circle</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ll = circle.getCenter();</w:t>
            </w:r>
          </w:p>
        </w:tc>
      </w:tr>
    </w:tbl>
    <w:p w:rsidR="004C2B95" w:rsidRDefault="00300636">
      <w:r>
        <w:t> </w:t>
      </w:r>
    </w:p>
    <w:p w:rsidR="004C2B95" w:rsidRDefault="00300636">
      <w:bookmarkStart w:id="215" w:name="_Toc301345491"/>
      <w:r>
        <w:t>（</w:t>
      </w:r>
      <w:r>
        <w:t>3</w:t>
      </w:r>
      <w:r>
        <w:t>）</w:t>
      </w:r>
      <w:r>
        <w:t>       getBounds</w:t>
      </w:r>
      <w:bookmarkEnd w:id="215"/>
      <w:r>
        <w:t>()</w:t>
      </w:r>
    </w:p>
    <w:p w:rsidR="004C2B95" w:rsidRDefault="00300636">
      <w:r>
        <w:rPr>
          <w:bCs/>
        </w:rPr>
        <w:t>说明：</w:t>
      </w:r>
      <w:r>
        <w:rPr>
          <w:rFonts w:hint="eastAsia"/>
        </w:rPr>
        <w:t>返回圆外接矩形的</w:t>
      </w:r>
      <w:r>
        <w:rPr>
          <w:rFonts w:hint="eastAsia"/>
        </w:rPr>
        <w:t>Bounds</w:t>
      </w:r>
      <w:r>
        <w:rPr>
          <w:rFonts w:hint="eastAsia"/>
        </w:rPr>
        <w:t>。</w:t>
      </w:r>
    </w:p>
    <w:p w:rsidR="004C2B95" w:rsidRDefault="00300636">
      <w:r>
        <w:rPr>
          <w:bCs/>
        </w:rPr>
        <w:t>参数：</w:t>
      </w:r>
      <w:r>
        <w:rPr>
          <w:rFonts w:hint="eastAsia"/>
        </w:rPr>
        <w:t>无。</w:t>
      </w:r>
    </w:p>
    <w:p w:rsidR="004C2B95" w:rsidRDefault="00300636">
      <w:r>
        <w:rPr>
          <w:bCs/>
        </w:rPr>
        <w:t>返回值：</w:t>
      </w:r>
    </w:p>
    <w:p w:rsidR="004C2B95" w:rsidRDefault="00300636">
      <w:r>
        <w:rPr>
          <w:rFonts w:hint="eastAsia"/>
        </w:rPr>
        <w:t>说明：圆外接矩形的</w:t>
      </w:r>
      <w:r>
        <w:rPr>
          <w:rFonts w:hint="eastAsia"/>
        </w:rPr>
        <w:t>Bounds</w:t>
      </w:r>
      <w:r>
        <w:rPr>
          <w:rFonts w:hint="eastAsia"/>
        </w:rPr>
        <w:t>。</w:t>
      </w:r>
    </w:p>
    <w:p w:rsidR="004C2B95" w:rsidRDefault="00300636">
      <w:r>
        <w:rPr>
          <w:rFonts w:hint="eastAsia"/>
        </w:rPr>
        <w:t>类型：</w:t>
      </w:r>
      <w:r>
        <w:rPr>
          <w:rFonts w:hint="eastAsia"/>
        </w:rPr>
        <w:t>Object</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circle = new MMap.Circle({id:"circle",</w:t>
            </w:r>
          </w:p>
          <w:p w:rsidR="004C2B95" w:rsidRDefault="00300636">
            <w:r>
              <w:rPr>
                <w:rFonts w:hint="eastAsia"/>
              </w:rPr>
              <w:t>center:new MMap.LngLat("116.40332221984863","39.90025505675715"),radius:1000,</w:t>
            </w:r>
          </w:p>
          <w:p w:rsidR="004C2B95" w:rsidRDefault="00300636">
            <w:r>
              <w:rPr>
                <w:rFonts w:hint="eastAsia"/>
              </w:rPr>
              <w:t xml:space="preserve">strokeColor: "#F33",strokeOpacity: 1,strokeWeight: 3,fillColor: "#ee2200",fillOpacity: 0.35}); </w:t>
            </w:r>
          </w:p>
          <w:p w:rsidR="004C2B95" w:rsidRDefault="00300636">
            <w:r>
              <w:rPr>
                <w:rFonts w:hint="eastAsia"/>
              </w:rPr>
              <w:t> </w:t>
            </w:r>
          </w:p>
          <w:p w:rsidR="004C2B95" w:rsidRDefault="00300636">
            <w:r>
              <w:rPr>
                <w:rFonts w:hint="eastAsia"/>
              </w:rPr>
              <w:t>mapObj.addOverlays(circle);</w:t>
            </w:r>
          </w:p>
          <w:p w:rsidR="004C2B95" w:rsidRDefault="00300636">
            <w:r>
              <w:rPr>
                <w:rFonts w:hint="eastAsia"/>
              </w:rPr>
              <w:t> </w:t>
            </w:r>
          </w:p>
          <w:p w:rsidR="004C2B95" w:rsidRDefault="00300636">
            <w:r>
              <w:rPr>
                <w:rFonts w:hint="eastAsia"/>
              </w:rPr>
              <w:t>var bounds=circle.getBounds();</w:t>
            </w:r>
          </w:p>
          <w:p w:rsidR="004C2B95" w:rsidRDefault="00300636">
            <w:r>
              <w:rPr>
                <w:rFonts w:hint="eastAsia"/>
              </w:rPr>
              <w:t>alert(bounds.southwest.lng+";"+bounds.southwest.lat+";"+bounds.northeast.lng+";"+bounds.northeast.lat);</w:t>
            </w:r>
          </w:p>
        </w:tc>
      </w:tr>
    </w:tbl>
    <w:p w:rsidR="004C2B95" w:rsidRDefault="00300636">
      <w:r>
        <w:t> </w:t>
      </w:r>
    </w:p>
    <w:p w:rsidR="004C2B95" w:rsidRDefault="00300636">
      <w:bookmarkStart w:id="216" w:name="_Toc301345492"/>
      <w:r>
        <w:t>（</w:t>
      </w:r>
      <w:r>
        <w:t>4</w:t>
      </w:r>
      <w:r>
        <w:t>）</w:t>
      </w:r>
      <w:r>
        <w:t>       setRadius</w:t>
      </w:r>
      <w:bookmarkEnd w:id="216"/>
      <w:r>
        <w:t>(radius)</w:t>
      </w:r>
    </w:p>
    <w:p w:rsidR="004C2B95" w:rsidRDefault="00300636">
      <w:r>
        <w:rPr>
          <w:bCs/>
        </w:rPr>
        <w:t>说明：</w:t>
      </w:r>
      <w:r>
        <w:rPr>
          <w:rFonts w:hint="eastAsia"/>
        </w:rPr>
        <w:t>设置圆形半径。</w:t>
      </w:r>
    </w:p>
    <w:p w:rsidR="004C2B95" w:rsidRDefault="00300636">
      <w:r>
        <w:rPr>
          <w:bCs/>
        </w:rPr>
        <w:t>参数：</w:t>
      </w:r>
      <w:r>
        <w:rPr>
          <w:rFonts w:hint="eastAsia"/>
        </w:rPr>
        <w:t>radius</w:t>
      </w:r>
    </w:p>
    <w:p w:rsidR="004C2B95" w:rsidRDefault="00300636">
      <w:r>
        <w:rPr>
          <w:rFonts w:hint="eastAsia"/>
        </w:rPr>
        <w:t>说明：待设置的圆形半径。</w:t>
      </w:r>
    </w:p>
    <w:p w:rsidR="004C2B95" w:rsidRDefault="00300636">
      <w:r>
        <w:rPr>
          <w:rFonts w:hint="eastAsia"/>
        </w:rPr>
        <w:t>类型：</w:t>
      </w:r>
      <w:r>
        <w:rPr>
          <w:rFonts w:hint="eastAsia"/>
        </w:rPr>
        <w:t>Number</w:t>
      </w:r>
    </w:p>
    <w:p w:rsidR="004C2B95" w:rsidRDefault="00300636">
      <w:r>
        <w:rPr>
          <w:bCs/>
        </w:rPr>
        <w:t>返回值：</w:t>
      </w:r>
      <w:r>
        <w:rPr>
          <w:rFonts w:hint="eastAsia"/>
        </w:rPr>
        <w:t>无。</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MMap.Circle</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lastRenderedPageBreak/>
              <w:t>circle.setRadius(100);</w:t>
            </w:r>
          </w:p>
        </w:tc>
      </w:tr>
    </w:tbl>
    <w:p w:rsidR="004C2B95" w:rsidRDefault="00300636">
      <w:r>
        <w:t> </w:t>
      </w:r>
    </w:p>
    <w:p w:rsidR="004C2B95" w:rsidRDefault="00300636">
      <w:bookmarkStart w:id="217" w:name="_Toc301345493"/>
      <w:r>
        <w:t>（</w:t>
      </w:r>
      <w:r>
        <w:t>5</w:t>
      </w:r>
      <w:r>
        <w:t>）</w:t>
      </w:r>
      <w:r>
        <w:t>       getRadius</w:t>
      </w:r>
      <w:bookmarkEnd w:id="217"/>
      <w:r>
        <w:t>()</w:t>
      </w:r>
    </w:p>
    <w:p w:rsidR="004C2B95" w:rsidRDefault="00300636">
      <w:r>
        <w:rPr>
          <w:bCs/>
        </w:rPr>
        <w:t>说明：</w:t>
      </w:r>
      <w:r>
        <w:rPr>
          <w:rFonts w:hint="eastAsia"/>
        </w:rPr>
        <w:t>返回圆形半径。</w:t>
      </w:r>
    </w:p>
    <w:p w:rsidR="004C2B95" w:rsidRDefault="00300636">
      <w:r>
        <w:rPr>
          <w:bCs/>
        </w:rPr>
        <w:t>参数：</w:t>
      </w:r>
      <w:r>
        <w:rPr>
          <w:rFonts w:hint="eastAsia"/>
        </w:rPr>
        <w:t>无。</w:t>
      </w:r>
    </w:p>
    <w:p w:rsidR="004C2B95" w:rsidRDefault="00300636">
      <w:r>
        <w:rPr>
          <w:bCs/>
        </w:rPr>
        <w:t>返回值：</w:t>
      </w:r>
    </w:p>
    <w:p w:rsidR="004C2B95" w:rsidRDefault="00300636">
      <w:r>
        <w:rPr>
          <w:rFonts w:hint="eastAsia"/>
        </w:rPr>
        <w:t>说明：圆形半径。</w:t>
      </w:r>
    </w:p>
    <w:p w:rsidR="004C2B95" w:rsidRDefault="00300636">
      <w:r>
        <w:rPr>
          <w:rFonts w:hint="eastAsia"/>
        </w:rPr>
        <w:t>类型：</w:t>
      </w:r>
      <w:r>
        <w:rPr>
          <w:rFonts w:hint="eastAsia"/>
        </w:rPr>
        <w:t>Number</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MMap.Circle</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ll=circle.getRadius();</w:t>
            </w:r>
          </w:p>
        </w:tc>
      </w:tr>
    </w:tbl>
    <w:p w:rsidR="004C2B95" w:rsidRDefault="00300636">
      <w:r>
        <w:t> </w:t>
      </w:r>
    </w:p>
    <w:p w:rsidR="004C2B95" w:rsidRDefault="00300636">
      <w:r>
        <w:t>（</w:t>
      </w:r>
      <w:r>
        <w:t>6</w:t>
      </w:r>
      <w:r>
        <w:t>）</w:t>
      </w:r>
      <w:r>
        <w:t>       setOptions(circleOption)</w:t>
      </w:r>
    </w:p>
    <w:p w:rsidR="004C2B95" w:rsidRDefault="00300636">
      <w:r>
        <w:rPr>
          <w:bCs/>
        </w:rPr>
        <w:t>说明：</w:t>
      </w:r>
      <w:r>
        <w:rPr>
          <w:rFonts w:hint="eastAsia"/>
        </w:rPr>
        <w:t>设置圆形的属性。</w:t>
      </w:r>
    </w:p>
    <w:p w:rsidR="004C2B95" w:rsidRDefault="00300636">
      <w:r>
        <w:rPr>
          <w:bCs/>
        </w:rPr>
        <w:t>参数：</w:t>
      </w:r>
      <w:r>
        <w:rPr>
          <w:rFonts w:hint="eastAsia"/>
        </w:rPr>
        <w:t>circleOption</w:t>
      </w:r>
    </w:p>
    <w:p w:rsidR="004C2B95" w:rsidRDefault="00300636">
      <w:r>
        <w:rPr>
          <w:rFonts w:hint="eastAsia"/>
        </w:rPr>
        <w:t>说明：圆形属性设置的参数选项，包括</w:t>
      </w:r>
      <w:r>
        <w:rPr>
          <w:rFonts w:hint="eastAsia"/>
        </w:rPr>
        <w:t>id</w:t>
      </w:r>
      <w:r>
        <w:rPr>
          <w:rFonts w:hint="eastAsia"/>
        </w:rPr>
        <w:t>、</w:t>
      </w:r>
      <w:r>
        <w:rPr>
          <w:rFonts w:hint="eastAsia"/>
        </w:rPr>
        <w:t>center</w:t>
      </w:r>
      <w:r>
        <w:rPr>
          <w:rFonts w:hint="eastAsia"/>
        </w:rPr>
        <w:t>、</w:t>
      </w:r>
      <w:r>
        <w:rPr>
          <w:rFonts w:hint="eastAsia"/>
        </w:rPr>
        <w:t>radius</w:t>
      </w:r>
      <w:r>
        <w:rPr>
          <w:rFonts w:hint="eastAsia"/>
        </w:rPr>
        <w:t>、</w:t>
      </w:r>
      <w:r>
        <w:rPr>
          <w:rFonts w:hint="eastAsia"/>
        </w:rPr>
        <w:t>strokeColor</w:t>
      </w:r>
      <w:r>
        <w:rPr>
          <w:rFonts w:hint="eastAsia"/>
        </w:rPr>
        <w:t>、</w:t>
      </w:r>
      <w:r>
        <w:rPr>
          <w:rFonts w:hint="eastAsia"/>
        </w:rPr>
        <w:t>strokeOpacity</w:t>
      </w:r>
      <w:r>
        <w:rPr>
          <w:rFonts w:hint="eastAsia"/>
        </w:rPr>
        <w:t>、</w:t>
      </w:r>
      <w:r>
        <w:rPr>
          <w:rFonts w:hint="eastAsia"/>
        </w:rPr>
        <w:t>strokeWeight</w:t>
      </w:r>
      <w:r>
        <w:rPr>
          <w:rFonts w:hint="eastAsia"/>
        </w:rPr>
        <w:t>、</w:t>
      </w:r>
      <w:r>
        <w:rPr>
          <w:rFonts w:hint="eastAsia"/>
        </w:rPr>
        <w:t>fillColor</w:t>
      </w:r>
      <w:r>
        <w:rPr>
          <w:rFonts w:hint="eastAsia"/>
        </w:rPr>
        <w:t>、</w:t>
      </w:r>
      <w:r>
        <w:rPr>
          <w:rFonts w:hint="eastAsia"/>
        </w:rPr>
        <w:t>fillOpacity</w:t>
      </w:r>
      <w:r>
        <w:rPr>
          <w:rFonts w:hint="eastAsia"/>
        </w:rPr>
        <w:t>选项，所有选项均可选。</w:t>
      </w:r>
    </w:p>
    <w:p w:rsidR="004C2B95" w:rsidRDefault="00300636">
      <w:r>
        <w:rPr>
          <w:rFonts w:hint="eastAsia"/>
        </w:rPr>
        <w:t>类型：</w:t>
      </w:r>
      <w:r>
        <w:rPr>
          <w:rFonts w:hint="eastAsia"/>
        </w:rPr>
        <w:t>Object</w:t>
      </w:r>
    </w:p>
    <w:p w:rsidR="004C2B95" w:rsidRDefault="00300636">
      <w:r>
        <w:t>  id</w:t>
      </w:r>
    </w:p>
    <w:p w:rsidR="004C2B95" w:rsidRDefault="00300636">
      <w:r>
        <w:t>说明：对象的编号，也是对象的唯一标识。</w:t>
      </w:r>
    </w:p>
    <w:p w:rsidR="004C2B95" w:rsidRDefault="00300636">
      <w:r>
        <w:t>类型：</w:t>
      </w:r>
      <w:r>
        <w:t>Number/String</w:t>
      </w:r>
    </w:p>
    <w:p w:rsidR="004C2B95" w:rsidRDefault="00300636">
      <w:r>
        <w:t>注释：无。</w:t>
      </w:r>
    </w:p>
    <w:p w:rsidR="004C2B95" w:rsidRDefault="00300636">
      <w:r>
        <w:t>  center</w:t>
      </w:r>
    </w:p>
    <w:p w:rsidR="004C2B95" w:rsidRDefault="00300636">
      <w:r>
        <w:t>说明：圆形的中心点坐标。</w:t>
      </w:r>
    </w:p>
    <w:p w:rsidR="004C2B95" w:rsidRDefault="00300636">
      <w:r>
        <w:t>类型：</w:t>
      </w:r>
      <w:r>
        <w:t>MMap.LngLat</w:t>
      </w:r>
    </w:p>
    <w:p w:rsidR="004C2B95" w:rsidRDefault="00300636">
      <w:r>
        <w:t>注释：无。</w:t>
      </w:r>
    </w:p>
    <w:p w:rsidR="004C2B95" w:rsidRDefault="00300636">
      <w:r>
        <w:t>  radius</w:t>
      </w:r>
    </w:p>
    <w:p w:rsidR="004C2B95" w:rsidRDefault="00300636">
      <w:r>
        <w:t>说明：圆形的半径，单位：米。</w:t>
      </w:r>
    </w:p>
    <w:p w:rsidR="004C2B95" w:rsidRDefault="00300636">
      <w:r>
        <w:t>类型：</w:t>
      </w:r>
      <w:r>
        <w:t>Number</w:t>
      </w:r>
    </w:p>
    <w:p w:rsidR="004C2B95" w:rsidRDefault="00300636">
      <w:r>
        <w:t>注释：无。</w:t>
      </w:r>
    </w:p>
    <w:p w:rsidR="004C2B95" w:rsidRDefault="00300636">
      <w:r>
        <w:t>  strokeColor</w:t>
      </w:r>
    </w:p>
    <w:p w:rsidR="004C2B95" w:rsidRDefault="00300636">
      <w:r>
        <w:t>说明：图形边线的颜色，采用</w:t>
      </w:r>
      <w:r>
        <w:t>HTML</w:t>
      </w:r>
      <w:r>
        <w:t>十六进制颜色，如</w:t>
      </w:r>
      <w:r>
        <w:t>"#RRGGBB"</w:t>
      </w:r>
    </w:p>
    <w:p w:rsidR="004C2B95" w:rsidRDefault="00300636">
      <w:r>
        <w:t>类型：</w:t>
      </w:r>
      <w:r>
        <w:t>String</w:t>
      </w:r>
    </w:p>
    <w:p w:rsidR="004C2B95" w:rsidRDefault="00300636">
      <w:r>
        <w:t>注释：无。</w:t>
      </w:r>
    </w:p>
    <w:p w:rsidR="004C2B95" w:rsidRDefault="00300636">
      <w:r>
        <w:t>  strokeOpacity</w:t>
      </w:r>
    </w:p>
    <w:p w:rsidR="004C2B95" w:rsidRDefault="00300636">
      <w:r>
        <w:t>说明：图形边线的不透明度。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t>  strokeWeight</w:t>
      </w:r>
    </w:p>
    <w:p w:rsidR="004C2B95" w:rsidRDefault="00300636">
      <w:r>
        <w:t>说明：图形边线的的粗细。</w:t>
      </w:r>
    </w:p>
    <w:p w:rsidR="004C2B95" w:rsidRDefault="00300636">
      <w:r>
        <w:t>类型：</w:t>
      </w:r>
      <w:r>
        <w:t>Number</w:t>
      </w:r>
    </w:p>
    <w:p w:rsidR="004C2B95" w:rsidRDefault="00300636">
      <w:r>
        <w:lastRenderedPageBreak/>
        <w:t>取值：整数，单位：像素</w:t>
      </w:r>
    </w:p>
    <w:p w:rsidR="004C2B95" w:rsidRDefault="00300636">
      <w:r>
        <w:t>注释：无。</w:t>
      </w:r>
    </w:p>
    <w:p w:rsidR="004C2B95" w:rsidRDefault="00300636">
      <w:r>
        <w:t>  fillColor</w:t>
      </w:r>
    </w:p>
    <w:p w:rsidR="004C2B95" w:rsidRDefault="00300636">
      <w:r>
        <w:t>说明：图形的填充颜色，采用</w:t>
      </w:r>
      <w:r>
        <w:t>HTML</w:t>
      </w:r>
      <w:r>
        <w:t>十六进制颜色，如</w:t>
      </w:r>
      <w:r>
        <w:t>"#RRGGBB"</w:t>
      </w:r>
      <w:r>
        <w:t>。</w:t>
      </w:r>
    </w:p>
    <w:p w:rsidR="004C2B95" w:rsidRDefault="00300636">
      <w:r>
        <w:t>类型：</w:t>
      </w:r>
      <w:r>
        <w:t>String</w:t>
      </w:r>
    </w:p>
    <w:p w:rsidR="004C2B95" w:rsidRDefault="00300636">
      <w:r>
        <w:t>注释：无。</w:t>
      </w:r>
    </w:p>
    <w:p w:rsidR="004C2B95" w:rsidRDefault="00300636">
      <w:r>
        <w:t>  fillOpacity</w:t>
      </w:r>
    </w:p>
    <w:p w:rsidR="004C2B95" w:rsidRDefault="00300636">
      <w:r>
        <w:t>说明：图形的填充不透明度。</w:t>
      </w:r>
    </w:p>
    <w:p w:rsidR="004C2B95" w:rsidRDefault="00300636">
      <w:r>
        <w:t>类型：</w:t>
      </w:r>
      <w:r>
        <w:t>Number</w:t>
      </w:r>
    </w:p>
    <w:p w:rsidR="004C2B95" w:rsidRDefault="00300636">
      <w:r>
        <w:t>取值：</w:t>
      </w:r>
      <w:r>
        <w:t>[0,1]</w:t>
      </w:r>
      <w:r>
        <w:t>，</w:t>
      </w:r>
      <w:r>
        <w:t>0</w:t>
      </w:r>
      <w:r>
        <w:t>表示完全透明，</w:t>
      </w:r>
      <w:r>
        <w:t>1</w:t>
      </w:r>
      <w:r>
        <w:t>表示不透明。</w:t>
      </w:r>
    </w:p>
    <w:p w:rsidR="004C2B95" w:rsidRDefault="00300636">
      <w:r>
        <w:t>注释：无。</w:t>
      </w:r>
    </w:p>
    <w:p w:rsidR="004C2B95" w:rsidRDefault="00300636">
      <w:r>
        <w:rPr>
          <w:bCs/>
        </w:rPr>
        <w:t>返回值：</w:t>
      </w:r>
    </w:p>
    <w:p w:rsidR="004C2B95" w:rsidRDefault="00300636">
      <w:r>
        <w:rPr>
          <w:rFonts w:hint="eastAsia"/>
        </w:rPr>
        <w:t>无。</w:t>
      </w:r>
    </w:p>
    <w:p w:rsidR="004C2B95" w:rsidRDefault="00300636">
      <w:r>
        <w:rPr>
          <w:bCs/>
        </w:rPr>
        <w:t>注释：</w:t>
      </w:r>
    </w:p>
    <w:p w:rsidR="004C2B95" w:rsidRDefault="00300636">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MMap.Circle</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var circleOption={}; </w:t>
            </w:r>
          </w:p>
          <w:p w:rsidR="004C2B95" w:rsidRDefault="00300636">
            <w:r>
              <w:rPr>
                <w:rFonts w:hint="eastAsia"/>
              </w:rPr>
              <w:t xml:space="preserve">circleOption.strokeWeight=2; </w:t>
            </w:r>
          </w:p>
          <w:p w:rsidR="004C2B95" w:rsidRDefault="00300636">
            <w:r>
              <w:rPr>
                <w:rFonts w:hint="eastAsia"/>
              </w:rPr>
              <w:t>circleOption.radius=500;</w:t>
            </w:r>
          </w:p>
          <w:p w:rsidR="004C2B95" w:rsidRDefault="00300636">
            <w:r>
              <w:rPr>
                <w:rFonts w:hint="eastAsia"/>
              </w:rPr>
              <w:t>circle.setOptions(circleOption);</w:t>
            </w:r>
          </w:p>
        </w:tc>
      </w:tr>
    </w:tbl>
    <w:p w:rsidR="004C2B95" w:rsidRDefault="00300636">
      <w:r>
        <w:t> </w:t>
      </w:r>
    </w:p>
    <w:p w:rsidR="004C2B95" w:rsidRDefault="00300636">
      <w:r>
        <w:t>（</w:t>
      </w:r>
      <w:r>
        <w:t>7</w:t>
      </w:r>
      <w:r>
        <w:t>）</w:t>
      </w:r>
      <w:r>
        <w:t>       getOptions()</w:t>
      </w:r>
    </w:p>
    <w:p w:rsidR="004C2B95" w:rsidRDefault="00300636">
      <w:r>
        <w:rPr>
          <w:bCs/>
        </w:rPr>
        <w:t>说明：</w:t>
      </w:r>
      <w:r>
        <w:rPr>
          <w:rFonts w:hint="eastAsia"/>
        </w:rPr>
        <w:t>返回圆形的属性。</w:t>
      </w:r>
    </w:p>
    <w:p w:rsidR="004C2B95" w:rsidRDefault="00300636">
      <w:r>
        <w:rPr>
          <w:bCs/>
        </w:rPr>
        <w:t>参数：</w:t>
      </w:r>
      <w:r>
        <w:rPr>
          <w:rFonts w:hint="eastAsia"/>
        </w:rPr>
        <w:t>无。</w:t>
      </w:r>
    </w:p>
    <w:p w:rsidR="004C2B95" w:rsidRDefault="00300636">
      <w:r>
        <w:rPr>
          <w:bCs/>
        </w:rPr>
        <w:t>返回值：</w:t>
      </w:r>
    </w:p>
    <w:p w:rsidR="004C2B95" w:rsidRDefault="00300636">
      <w:r>
        <w:rPr>
          <w:rFonts w:hint="eastAsia"/>
        </w:rPr>
        <w:t>说明：圆形的属性。</w:t>
      </w:r>
    </w:p>
    <w:p w:rsidR="004C2B95" w:rsidRDefault="00300636">
      <w:r>
        <w:rPr>
          <w:rFonts w:hint="eastAsia"/>
        </w:rPr>
        <w:t>类型：</w:t>
      </w:r>
      <w:r>
        <w:rPr>
          <w:rFonts w:hint="eastAsia"/>
        </w:rPr>
        <w:t>Object</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 Circle</w:t>
      </w:r>
      <w:r>
        <w:rPr>
          <w:rFonts w:hint="eastAsia"/>
        </w:rPr>
        <w:t>对象。</w:t>
      </w:r>
    </w:p>
    <w:p w:rsidR="004C2B95" w:rsidRDefault="00300636">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l= circle.getOptions();</w:t>
            </w:r>
          </w:p>
        </w:tc>
      </w:tr>
    </w:tbl>
    <w:p w:rsidR="004C2B95" w:rsidRDefault="00300636">
      <w:r>
        <w:t> </w:t>
      </w:r>
    </w:p>
    <w:p w:rsidR="004C2B95" w:rsidRDefault="00300636">
      <w:bookmarkStart w:id="218" w:name="_Toc301345498"/>
      <w:r>
        <w:t>（</w:t>
      </w:r>
      <w:r>
        <w:t>8</w:t>
      </w:r>
      <w:r>
        <w:t>）</w:t>
      </w:r>
      <w:r>
        <w:t>       hide()</w:t>
      </w:r>
      <w:bookmarkEnd w:id="218"/>
    </w:p>
    <w:p w:rsidR="004C2B95" w:rsidRDefault="00300636">
      <w:r>
        <w:rPr>
          <w:bCs/>
        </w:rPr>
        <w:t>说明：</w:t>
      </w:r>
      <w:r>
        <w:rPr>
          <w:rFonts w:hint="eastAsia"/>
        </w:rPr>
        <w:t>隐藏。</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 Circle</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circle.hide();</w:t>
            </w:r>
          </w:p>
        </w:tc>
      </w:tr>
    </w:tbl>
    <w:p w:rsidR="004C2B95" w:rsidRDefault="00300636">
      <w:r>
        <w:lastRenderedPageBreak/>
        <w:t> </w:t>
      </w:r>
    </w:p>
    <w:p w:rsidR="004C2B95" w:rsidRDefault="00300636">
      <w:r>
        <w:t>（</w:t>
      </w:r>
      <w:r>
        <w:t>9</w:t>
      </w:r>
      <w:r>
        <w:t>）</w:t>
      </w:r>
      <w:r>
        <w:t>       show()</w:t>
      </w:r>
    </w:p>
    <w:p w:rsidR="004C2B95" w:rsidRDefault="00300636">
      <w:r>
        <w:rPr>
          <w:bCs/>
        </w:rPr>
        <w:t>说明：</w:t>
      </w:r>
      <w:r>
        <w:rPr>
          <w:rFonts w:hint="eastAsia"/>
        </w:rPr>
        <w:t>显示。</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r>
        <w:rPr>
          <w:rFonts w:hint="eastAsia"/>
        </w:rPr>
        <w:t>将圆添加到地图中后，才能调用该方法。</w:t>
      </w:r>
    </w:p>
    <w:p w:rsidR="004C2B95" w:rsidRDefault="00300636">
      <w:r>
        <w:rPr>
          <w:bCs/>
        </w:rPr>
        <w:t>示例：</w:t>
      </w:r>
    </w:p>
    <w:p w:rsidR="004C2B95" w:rsidRDefault="00300636">
      <w:r>
        <w:rPr>
          <w:rFonts w:hint="eastAsia"/>
        </w:rPr>
        <w:t>假设</w:t>
      </w:r>
      <w:r>
        <w:rPr>
          <w:rFonts w:hint="eastAsia"/>
        </w:rPr>
        <w:t>circle</w:t>
      </w:r>
      <w:r>
        <w:rPr>
          <w:rFonts w:hint="eastAsia"/>
        </w:rPr>
        <w:t>为已经实例化的</w:t>
      </w:r>
      <w:r>
        <w:rPr>
          <w:rFonts w:hint="eastAsia"/>
        </w:rPr>
        <w:t>MMap. Circle</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circle.show();</w:t>
            </w:r>
          </w:p>
        </w:tc>
      </w:tr>
    </w:tbl>
    <w:p w:rsidR="004C2B95" w:rsidRDefault="00300636">
      <w:pPr>
        <w:pStyle w:val="QB3"/>
        <w:tabs>
          <w:tab w:val="left" w:pos="567"/>
        </w:tabs>
        <w:spacing w:line="240" w:lineRule="auto"/>
        <w:rPr>
          <w:rFonts w:ascii="黑体" w:hAnsi="Times New Roman"/>
        </w:rPr>
      </w:pPr>
      <w:bookmarkStart w:id="219" w:name="_Toc362533787"/>
      <w:r>
        <w:rPr>
          <w:rFonts w:ascii="黑体" w:hAnsi="Times New Roman" w:hint="eastAsia"/>
        </w:rPr>
        <w:t>事件</w:t>
      </w:r>
      <w:bookmarkEnd w:id="219"/>
    </w:p>
    <w:p w:rsidR="004C2B95" w:rsidRDefault="00300636">
      <w:bookmarkStart w:id="220" w:name="_Toc301345499"/>
      <w:r>
        <w:t>（</w:t>
      </w:r>
      <w:r>
        <w:t>1</w:t>
      </w:r>
      <w:r>
        <w:t>）</w:t>
      </w:r>
      <w:r>
        <w:t>       click</w:t>
      </w:r>
      <w:bookmarkEnd w:id="220"/>
    </w:p>
    <w:p w:rsidR="004C2B95" w:rsidRDefault="00300636">
      <w:bookmarkStart w:id="221" w:name="_Toc301345500"/>
      <w:r>
        <w:rPr>
          <w:bCs/>
        </w:rPr>
        <w:t>说明：</w:t>
      </w:r>
      <w:bookmarkEnd w:id="221"/>
      <w:r>
        <w:rPr>
          <w:rFonts w:hint="eastAsia"/>
        </w:rPr>
        <w:t>左键单击时触发此事件。</w:t>
      </w:r>
    </w:p>
    <w:p w:rsidR="004C2B95" w:rsidRDefault="00300636">
      <w:pPr>
        <w:rPr>
          <w:bCs/>
        </w:rPr>
      </w:pPr>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2</w:t>
      </w:r>
      <w:r>
        <w:t>）</w:t>
      </w:r>
      <w:r>
        <w:t>       dblclick</w:t>
      </w:r>
    </w:p>
    <w:p w:rsidR="004C2B95" w:rsidRDefault="00300636">
      <w:bookmarkStart w:id="222" w:name="_Toc301345501"/>
      <w:r>
        <w:rPr>
          <w:bCs/>
        </w:rPr>
        <w:t>说明：</w:t>
      </w:r>
      <w:bookmarkEnd w:id="222"/>
      <w:r>
        <w:rPr>
          <w:rFonts w:hint="eastAsia"/>
        </w:rPr>
        <w:t>左键双击时触发此事件。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3</w:t>
      </w:r>
      <w:r>
        <w:t>）</w:t>
      </w:r>
      <w:r>
        <w:t>       rightclick</w:t>
      </w:r>
    </w:p>
    <w:p w:rsidR="004C2B95" w:rsidRDefault="00300636">
      <w:bookmarkStart w:id="223" w:name="_Toc301345502"/>
      <w:r>
        <w:rPr>
          <w:bCs/>
        </w:rPr>
        <w:t>说明：</w:t>
      </w:r>
      <w:bookmarkEnd w:id="223"/>
      <w:r>
        <w:rPr>
          <w:rFonts w:hint="eastAsia"/>
        </w:rPr>
        <w:t>右键单击时触发此事件。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4</w:t>
      </w:r>
      <w:r>
        <w:t>）</w:t>
      </w:r>
      <w:r>
        <w:t>       hide</w:t>
      </w:r>
    </w:p>
    <w:p w:rsidR="004C2B95" w:rsidRDefault="00300636">
      <w:r>
        <w:rPr>
          <w:bCs/>
        </w:rPr>
        <w:t>说明：</w:t>
      </w:r>
      <w:r>
        <w:rPr>
          <w:rFonts w:hint="eastAsia"/>
        </w:rPr>
        <w:t>隐藏时触发此事件。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5</w:t>
      </w:r>
      <w:r>
        <w:t>）</w:t>
      </w:r>
      <w:r>
        <w:t>       show</w:t>
      </w:r>
    </w:p>
    <w:p w:rsidR="004C2B95" w:rsidRDefault="00300636">
      <w:r>
        <w:rPr>
          <w:bCs/>
        </w:rPr>
        <w:t>说明：</w:t>
      </w:r>
      <w:r>
        <w:rPr>
          <w:rFonts w:hint="eastAsia"/>
        </w:rPr>
        <w:t>显示时触发此事件。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无。</w:t>
      </w:r>
    </w:p>
    <w:p w:rsidR="004C2B95" w:rsidRDefault="00300636">
      <w:r>
        <w:t>（</w:t>
      </w:r>
      <w:r>
        <w:t>6</w:t>
      </w:r>
      <w:r>
        <w:t>）</w:t>
      </w:r>
      <w:r>
        <w:t>       mousedown</w:t>
      </w:r>
    </w:p>
    <w:p w:rsidR="004C2B95" w:rsidRDefault="00300636">
      <w:bookmarkStart w:id="224" w:name="_Toc301345503"/>
      <w:r>
        <w:rPr>
          <w:bCs/>
        </w:rPr>
        <w:t>说明：</w:t>
      </w:r>
      <w:bookmarkEnd w:id="224"/>
      <w:r>
        <w:rPr>
          <w:rFonts w:hint="eastAsia"/>
        </w:rPr>
        <w:t>鼠标按下时触发此事件。</w:t>
      </w:r>
    </w:p>
    <w:p w:rsidR="004C2B95" w:rsidRDefault="00300636">
      <w:r>
        <w:rPr>
          <w:bCs/>
        </w:rPr>
        <w:lastRenderedPageBreak/>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7</w:t>
      </w:r>
      <w:r>
        <w:t>）</w:t>
      </w:r>
      <w:r>
        <w:t>       mouseup</w:t>
      </w:r>
    </w:p>
    <w:p w:rsidR="004C2B95" w:rsidRDefault="00300636">
      <w:bookmarkStart w:id="225" w:name="_Toc301345504"/>
      <w:r>
        <w:rPr>
          <w:bCs/>
        </w:rPr>
        <w:t>说明：</w:t>
      </w:r>
      <w:bookmarkEnd w:id="225"/>
      <w:r>
        <w:rPr>
          <w:rFonts w:hint="eastAsia"/>
        </w:rPr>
        <w:t>鼠标抬起时触发此事件。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8</w:t>
      </w:r>
      <w:r>
        <w:t>）</w:t>
      </w:r>
      <w:r>
        <w:t>       mouseover</w:t>
      </w:r>
    </w:p>
    <w:p w:rsidR="004C2B95" w:rsidRDefault="00300636">
      <w:bookmarkStart w:id="226" w:name="_Toc301345505"/>
      <w:r>
        <w:rPr>
          <w:bCs/>
        </w:rPr>
        <w:t>说明：</w:t>
      </w:r>
      <w:bookmarkEnd w:id="226"/>
      <w:r>
        <w:rPr>
          <w:rFonts w:hint="eastAsia"/>
        </w:rPr>
        <w:t>鼠标移动到圆形覆盖物时触发此事件。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9</w:t>
      </w:r>
      <w:r>
        <w:t>）</w:t>
      </w:r>
      <w:r>
        <w:t>       mouseout</w:t>
      </w:r>
    </w:p>
    <w:p w:rsidR="004C2B95" w:rsidRDefault="00300636">
      <w:bookmarkStart w:id="227" w:name="_Toc301345506"/>
      <w:r>
        <w:rPr>
          <w:bCs/>
        </w:rPr>
        <w:t>说明：</w:t>
      </w:r>
      <w:bookmarkEnd w:id="227"/>
      <w:r>
        <w:rPr>
          <w:rFonts w:hint="eastAsia"/>
        </w:rPr>
        <w:t>鼠标经过时触发此事件。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10</w:t>
      </w:r>
      <w:r>
        <w:t>）</w:t>
      </w:r>
      <w:r>
        <w:t>    change</w:t>
      </w:r>
    </w:p>
    <w:p w:rsidR="004C2B95" w:rsidRDefault="00300636">
      <w:bookmarkStart w:id="228" w:name="_Toc301345507"/>
      <w:r>
        <w:rPr>
          <w:bCs/>
        </w:rPr>
        <w:t>说明：</w:t>
      </w:r>
      <w:bookmarkEnd w:id="228"/>
      <w:r>
        <w:rPr>
          <w:rFonts w:hint="eastAsia"/>
        </w:rPr>
        <w:t>属性发生变化时触发此事件。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目前暂支持桌面设备浏览器。</w:t>
      </w:r>
    </w:p>
    <w:p w:rsidR="004C2B95" w:rsidRDefault="00300636">
      <w:r>
        <w:t>（</w:t>
      </w:r>
      <w:r>
        <w:t>11</w:t>
      </w:r>
      <w:r>
        <w:t>）</w:t>
      </w:r>
      <w:r>
        <w:t>    touchstart</w:t>
      </w:r>
    </w:p>
    <w:p w:rsidR="004C2B95" w:rsidRDefault="00300636">
      <w:r>
        <w:rPr>
          <w:bCs/>
        </w:rPr>
        <w:t>说明：</w:t>
      </w:r>
      <w:r>
        <w:rPr>
          <w:rFonts w:hint="eastAsia"/>
        </w:rPr>
        <w:t>触摸开始时触发此事件。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bookmarkStart w:id="229" w:name="_Toc301345508"/>
      <w:r>
        <w:t>（</w:t>
      </w:r>
      <w:r>
        <w:t>12</w:t>
      </w:r>
      <w:r>
        <w:t>）</w:t>
      </w:r>
      <w:r>
        <w:t>    touchmove</w:t>
      </w:r>
      <w:bookmarkEnd w:id="229"/>
    </w:p>
    <w:p w:rsidR="004C2B95" w:rsidRDefault="00300636">
      <w:r>
        <w:rPr>
          <w:bCs/>
        </w:rPr>
        <w:t>说明：</w:t>
      </w:r>
      <w:r>
        <w:rPr>
          <w:rFonts w:hint="eastAsia"/>
        </w:rPr>
        <w:t>触摸移动中触发此事件。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t>类型：事件对象。</w:t>
      </w:r>
    </w:p>
    <w:p w:rsidR="004C2B95" w:rsidRDefault="00300636">
      <w:r>
        <w:rPr>
          <w:bCs/>
        </w:rPr>
        <w:t>注释：</w:t>
      </w:r>
      <w:r>
        <w:rPr>
          <w:rFonts w:hint="eastAsia"/>
        </w:rPr>
        <w:t>目前暂支持手持设备浏览器。</w:t>
      </w:r>
    </w:p>
    <w:p w:rsidR="004C2B95" w:rsidRDefault="00300636">
      <w:bookmarkStart w:id="230" w:name="_Toc301345509"/>
      <w:r>
        <w:t>（</w:t>
      </w:r>
      <w:r>
        <w:t>13</w:t>
      </w:r>
      <w:r>
        <w:t>）</w:t>
      </w:r>
      <w:r>
        <w:t>    touchend</w:t>
      </w:r>
      <w:bookmarkEnd w:id="230"/>
    </w:p>
    <w:p w:rsidR="004C2B95" w:rsidRDefault="00300636">
      <w:r>
        <w:rPr>
          <w:bCs/>
        </w:rPr>
        <w:t>说明：</w:t>
      </w:r>
      <w:r>
        <w:rPr>
          <w:rFonts w:hint="eastAsia"/>
        </w:rPr>
        <w:t>触摸结束时触发此事件。</w:t>
      </w:r>
    </w:p>
    <w:p w:rsidR="004C2B95" w:rsidRDefault="00300636">
      <w:r>
        <w:rPr>
          <w:bCs/>
        </w:rPr>
        <w:t>返回值：</w:t>
      </w:r>
    </w:p>
    <w:p w:rsidR="004C2B95" w:rsidRDefault="00300636">
      <w:r>
        <w:rPr>
          <w:rFonts w:hint="eastAsia"/>
        </w:rPr>
        <w:t>说明：触发的事件对象。</w:t>
      </w:r>
    </w:p>
    <w:p w:rsidR="004C2B95" w:rsidRDefault="00300636">
      <w:r>
        <w:rPr>
          <w:rFonts w:hint="eastAsia"/>
        </w:rPr>
        <w:lastRenderedPageBreak/>
        <w:t>类型：事件对象。</w:t>
      </w:r>
    </w:p>
    <w:p w:rsidR="004C2B95" w:rsidRDefault="00300636">
      <w:r>
        <w:rPr>
          <w:bCs/>
        </w:rPr>
        <w:t>注释：</w:t>
      </w:r>
      <w:r>
        <w:rPr>
          <w:rFonts w:hint="eastAsia"/>
        </w:rPr>
        <w:t>目前暂支持手持设备浏览器。</w:t>
      </w:r>
    </w:p>
    <w:p w:rsidR="004C2B95" w:rsidRDefault="00300636">
      <w:pPr>
        <w:pStyle w:val="QB2"/>
        <w:spacing w:line="240" w:lineRule="auto"/>
        <w:rPr>
          <w:rFonts w:ascii="黑体" w:hAnsi="Times New Roman"/>
        </w:rPr>
      </w:pPr>
      <w:bookmarkStart w:id="231" w:name="_Toc362533788"/>
      <w:r>
        <w:rPr>
          <w:rFonts w:ascii="黑体" w:hAnsi="Times New Roman" w:hint="eastAsia"/>
        </w:rPr>
        <w:t>MMap.InfoWindow</w:t>
      </w:r>
      <w:bookmarkEnd w:id="231"/>
    </w:p>
    <w:p w:rsidR="004C2B95" w:rsidRDefault="00300636">
      <w:pPr>
        <w:pStyle w:val="QB3"/>
        <w:tabs>
          <w:tab w:val="left" w:pos="567"/>
        </w:tabs>
        <w:spacing w:line="240" w:lineRule="auto"/>
        <w:rPr>
          <w:rFonts w:ascii="黑体" w:hAnsi="Times New Roman"/>
        </w:rPr>
      </w:pPr>
      <w:bookmarkStart w:id="232" w:name="_Toc362533789"/>
      <w:r>
        <w:rPr>
          <w:rFonts w:ascii="黑体" w:hAnsi="Times New Roman" w:hint="eastAsia"/>
        </w:rPr>
        <w:t>说明</w:t>
      </w:r>
      <w:bookmarkEnd w:id="232"/>
    </w:p>
    <w:p w:rsidR="004C2B95" w:rsidRDefault="00300636">
      <w:pPr>
        <w:ind w:firstLine="420"/>
      </w:pPr>
      <w:r>
        <w:rPr>
          <w:rFonts w:hint="eastAsia"/>
          <w:color w:val="000000"/>
        </w:rPr>
        <w:t>信息窗口类，它的实例为信息窗口覆盖物</w:t>
      </w:r>
      <w:r>
        <w:rPr>
          <w:rFonts w:hint="eastAsia"/>
        </w:rPr>
        <w:t>。</w:t>
      </w:r>
    </w:p>
    <w:p w:rsidR="004C2B95" w:rsidRDefault="00300636">
      <w:pPr>
        <w:pStyle w:val="QB3"/>
        <w:tabs>
          <w:tab w:val="left" w:pos="567"/>
        </w:tabs>
        <w:spacing w:line="240" w:lineRule="auto"/>
        <w:rPr>
          <w:rFonts w:ascii="黑体" w:hAnsi="Times New Roman"/>
        </w:rPr>
      </w:pPr>
      <w:bookmarkStart w:id="233" w:name="_Toc362533790"/>
      <w:r>
        <w:rPr>
          <w:rFonts w:ascii="黑体" w:hAnsi="Times New Roman" w:hint="eastAsia"/>
        </w:rPr>
        <w:t>构造函数</w:t>
      </w:r>
      <w:bookmarkEnd w:id="233"/>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234" w:name="_Toc301345512"/>
      <w:r>
        <w:rPr>
          <w:rFonts w:ascii="黑体" w:hAnsi="Times New Roman"/>
        </w:rPr>
        <w:t>MMap.InfoWindow(infoWindowOption)</w:t>
      </w:r>
      <w:bookmarkEnd w:id="234"/>
    </w:p>
    <w:p w:rsidR="004C2B95" w:rsidRDefault="00300636">
      <w:r>
        <w:rPr>
          <w:bCs/>
        </w:rPr>
        <w:t>说明：</w:t>
      </w:r>
      <w:r>
        <w:rPr>
          <w:rFonts w:hint="eastAsia"/>
        </w:rPr>
        <w:t>根据给定的参数构造一个</w:t>
      </w:r>
      <w:r>
        <w:rPr>
          <w:rFonts w:hint="eastAsia"/>
        </w:rPr>
        <w:t>MMap.InfoWindow</w:t>
      </w:r>
      <w:r>
        <w:rPr>
          <w:rFonts w:hint="eastAsia"/>
        </w:rPr>
        <w:t>的新实例。</w:t>
      </w:r>
    </w:p>
    <w:p w:rsidR="004C2B95" w:rsidRDefault="00300636">
      <w:r>
        <w:rPr>
          <w:bCs/>
        </w:rPr>
        <w:t>参数：</w:t>
      </w:r>
    </w:p>
    <w:p w:rsidR="004C2B95" w:rsidRDefault="00300636">
      <w:r>
        <w:rPr>
          <w:rFonts w:hint="eastAsia"/>
        </w:rPr>
        <w:t>infoWindowOption</w:t>
      </w:r>
    </w:p>
    <w:p w:rsidR="004C2B95" w:rsidRDefault="00300636">
      <w:r>
        <w:rPr>
          <w:rFonts w:hint="eastAsia"/>
        </w:rPr>
        <w:t>说明：信息窗口初始化时的参数选项。</w:t>
      </w:r>
      <w:r>
        <w:rPr>
          <w:rFonts w:hint="eastAsia"/>
        </w:rPr>
        <w:t>infoWindowOption</w:t>
      </w:r>
      <w:r>
        <w:rPr>
          <w:rFonts w:hint="eastAsia"/>
        </w:rPr>
        <w:t>为可选参数，包括</w:t>
      </w:r>
      <w:r>
        <w:rPr>
          <w:rFonts w:hint="eastAsia"/>
        </w:rPr>
        <w:t>isCustom</w:t>
      </w:r>
      <w:r>
        <w:rPr>
          <w:rFonts w:hint="eastAsia"/>
        </w:rPr>
        <w:t>、</w:t>
      </w:r>
      <w:r>
        <w:rPr>
          <w:rFonts w:hint="eastAsia"/>
        </w:rPr>
        <w:t>autoMove</w:t>
      </w:r>
      <w:r>
        <w:rPr>
          <w:rFonts w:hint="eastAsia"/>
        </w:rPr>
        <w:t>、</w:t>
      </w:r>
      <w:r>
        <w:rPr>
          <w:rFonts w:hint="eastAsia"/>
        </w:rPr>
        <w:t>content</w:t>
      </w:r>
      <w:r>
        <w:rPr>
          <w:rFonts w:hint="eastAsia"/>
        </w:rPr>
        <w:t>、</w:t>
      </w:r>
      <w:r>
        <w:rPr>
          <w:rFonts w:hint="eastAsia"/>
        </w:rPr>
        <w:t>size</w:t>
      </w:r>
      <w:r>
        <w:rPr>
          <w:rFonts w:hint="eastAsia"/>
        </w:rPr>
        <w:t>、</w:t>
      </w:r>
      <w:r>
        <w:rPr>
          <w:rFonts w:hint="eastAsia"/>
        </w:rPr>
        <w:t>offset</w:t>
      </w:r>
      <w:r>
        <w:rPr>
          <w:rFonts w:hint="eastAsia"/>
        </w:rPr>
        <w:t>选项，所有选项均可选。</w:t>
      </w:r>
    </w:p>
    <w:p w:rsidR="004C2B95" w:rsidRDefault="00300636">
      <w:r>
        <w:rPr>
          <w:rFonts w:hint="eastAsia"/>
        </w:rPr>
        <w:t>类型：</w:t>
      </w:r>
      <w:r>
        <w:rPr>
          <w:rFonts w:hint="eastAsia"/>
        </w:rPr>
        <w:t>Object</w:t>
      </w:r>
    </w:p>
    <w:p w:rsidR="004C2B95" w:rsidRDefault="00300636">
      <w:bookmarkStart w:id="235" w:name="_Toc301345514"/>
      <w:r>
        <w:t>  isCustom</w:t>
      </w:r>
      <w:bookmarkEnd w:id="235"/>
    </w:p>
    <w:p w:rsidR="004C2B95" w:rsidRDefault="00300636">
      <w:r>
        <w:t>说明：是否自定义信息窗口，默认为</w:t>
      </w:r>
      <w:r>
        <w:t>false</w:t>
      </w:r>
      <w:r>
        <w:t>。</w:t>
      </w:r>
    </w:p>
    <w:p w:rsidR="004C2B95" w:rsidRDefault="00300636">
      <w:r>
        <w:t>类型：</w:t>
      </w:r>
      <w:r>
        <w:t>Boolean</w:t>
      </w:r>
    </w:p>
    <w:p w:rsidR="004C2B95" w:rsidRDefault="00300636">
      <w:r>
        <w:t>取值：</w:t>
      </w:r>
    </w:p>
    <w:p w:rsidR="004C2B95" w:rsidRDefault="00300636">
      <w:r>
        <w:t>true</w:t>
      </w:r>
      <w:r>
        <w:t>，表示自定义信息窗口</w:t>
      </w:r>
    </w:p>
    <w:p w:rsidR="004C2B95" w:rsidRDefault="00300636">
      <w:r>
        <w:t>false</w:t>
      </w:r>
      <w:r>
        <w:t>，表示不进行信息窗口自定义</w:t>
      </w:r>
    </w:p>
    <w:p w:rsidR="004C2B95" w:rsidRDefault="00300636">
      <w:r>
        <w:t>注释：无。</w:t>
      </w:r>
    </w:p>
    <w:p w:rsidR="004C2B95" w:rsidRDefault="00300636">
      <w:r>
        <w:t>  autoMove</w:t>
      </w:r>
    </w:p>
    <w:p w:rsidR="004C2B95" w:rsidRDefault="00300636">
      <w:r>
        <w:t>说明：是否自动调整信息窗口至视野内。</w:t>
      </w:r>
    </w:p>
    <w:p w:rsidR="004C2B95" w:rsidRDefault="00300636">
      <w:r>
        <w:t>类型：</w:t>
      </w:r>
      <w:r>
        <w:t>Boolean</w:t>
      </w:r>
    </w:p>
    <w:p w:rsidR="004C2B95" w:rsidRDefault="00300636">
      <w:r>
        <w:t>取值：</w:t>
      </w:r>
    </w:p>
    <w:p w:rsidR="004C2B95" w:rsidRDefault="00300636">
      <w:r>
        <w:t>true</w:t>
      </w:r>
      <w:r>
        <w:t>，表示将自动调整信息窗口至视野内</w:t>
      </w:r>
    </w:p>
    <w:p w:rsidR="004C2B95" w:rsidRDefault="00300636">
      <w:r>
        <w:t>false</w:t>
      </w:r>
      <w:r>
        <w:t>，表示不进行自动调整</w:t>
      </w:r>
    </w:p>
    <w:p w:rsidR="004C2B95" w:rsidRDefault="00300636">
      <w:r>
        <w:t>注释：无。</w:t>
      </w:r>
    </w:p>
    <w:p w:rsidR="004C2B95" w:rsidRDefault="00300636">
      <w:bookmarkStart w:id="236" w:name="_Toc301345515"/>
      <w:r>
        <w:t>  content</w:t>
      </w:r>
      <w:bookmarkEnd w:id="236"/>
    </w:p>
    <w:p w:rsidR="004C2B95" w:rsidRDefault="00300636">
      <w:r>
        <w:t>说明：信息窗口的内容。</w:t>
      </w:r>
    </w:p>
    <w:p w:rsidR="004C2B95" w:rsidRDefault="00300636">
      <w:r>
        <w:t>类型：</w:t>
      </w:r>
      <w:r>
        <w:t>String/htmlDOM</w:t>
      </w:r>
    </w:p>
    <w:p w:rsidR="004C2B95" w:rsidRDefault="00300636">
      <w:r>
        <w:t>注释：无。</w:t>
      </w:r>
    </w:p>
    <w:p w:rsidR="004C2B95" w:rsidRDefault="00300636">
      <w:bookmarkStart w:id="237" w:name="_Toc301345516"/>
      <w:r>
        <w:t>  size</w:t>
      </w:r>
      <w:bookmarkEnd w:id="237"/>
    </w:p>
    <w:p w:rsidR="004C2B95" w:rsidRDefault="00300636">
      <w:r>
        <w:t>说明：信息窗口的大小。</w:t>
      </w:r>
    </w:p>
    <w:p w:rsidR="004C2B95" w:rsidRDefault="00300636">
      <w:r>
        <w:t>类型：</w:t>
      </w:r>
      <w:r>
        <w:t>MMap.Size</w:t>
      </w:r>
    </w:p>
    <w:p w:rsidR="004C2B95" w:rsidRDefault="00300636">
      <w:r>
        <w:t>注释：无。</w:t>
      </w:r>
    </w:p>
    <w:p w:rsidR="004C2B95" w:rsidRDefault="00300636">
      <w:bookmarkStart w:id="238" w:name="_Toc301345517"/>
      <w:r>
        <w:t>  offset</w:t>
      </w:r>
      <w:bookmarkEnd w:id="238"/>
    </w:p>
    <w:p w:rsidR="004C2B95" w:rsidRDefault="00300636">
      <w:r>
        <w:t>说明：相对于基点的偏移量。</w:t>
      </w:r>
    </w:p>
    <w:p w:rsidR="004C2B95" w:rsidRDefault="00300636">
      <w:r>
        <w:t>类型：</w:t>
      </w:r>
      <w:r>
        <w:t>MMap.Pixel</w:t>
      </w:r>
    </w:p>
    <w:p w:rsidR="004C2B95" w:rsidRDefault="00300636">
      <w:r>
        <w:t>注释：无。</w:t>
      </w:r>
    </w:p>
    <w:p w:rsidR="004C2B95" w:rsidRDefault="00300636">
      <w:r>
        <w:rPr>
          <w:bCs/>
        </w:rPr>
        <w:lastRenderedPageBreak/>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inforWindow = new MMap.InfoWindow({content:"MapABC API for JavaScript",</w:t>
            </w:r>
          </w:p>
          <w:p w:rsidR="004C2B95" w:rsidRDefault="00300636">
            <w:r>
              <w:rPr>
                <w:rFonts w:hint="eastAsia"/>
              </w:rPr>
              <w:t>offset:new MMap.Pixel(-125,-25)});</w:t>
            </w:r>
          </w:p>
        </w:tc>
      </w:tr>
    </w:tbl>
    <w:p w:rsidR="004C2B95" w:rsidRDefault="00300636">
      <w:pPr>
        <w:pStyle w:val="QB3"/>
        <w:tabs>
          <w:tab w:val="left" w:pos="567"/>
        </w:tabs>
        <w:spacing w:line="240" w:lineRule="auto"/>
        <w:rPr>
          <w:rFonts w:ascii="黑体" w:hAnsi="Times New Roman"/>
        </w:rPr>
      </w:pPr>
      <w:bookmarkStart w:id="239" w:name="_Toc362533791"/>
      <w:r>
        <w:rPr>
          <w:rFonts w:ascii="黑体" w:hAnsi="Times New Roman" w:hint="eastAsia"/>
        </w:rPr>
        <w:t>方法</w:t>
      </w:r>
      <w:bookmarkEnd w:id="239"/>
    </w:p>
    <w:p w:rsidR="004C2B95" w:rsidRDefault="00300636">
      <w:pPr>
        <w:rPr>
          <w:color w:val="000000"/>
        </w:rPr>
      </w:pPr>
      <w:bookmarkStart w:id="240" w:name="_Toc301345519"/>
      <w:r>
        <w:rPr>
          <w:color w:val="000000"/>
        </w:rPr>
        <w:t>（</w:t>
      </w:r>
      <w:r>
        <w:rPr>
          <w:color w:val="000000"/>
        </w:rPr>
        <w:t>1</w:t>
      </w:r>
      <w:r>
        <w:rPr>
          <w:color w:val="000000"/>
        </w:rPr>
        <w:t>）</w:t>
      </w:r>
      <w:r>
        <w:rPr>
          <w:color w:val="000000"/>
        </w:rPr>
        <w:t>       open</w:t>
      </w:r>
      <w:bookmarkEnd w:id="240"/>
      <w:r>
        <w:rPr>
          <w:color w:val="000000"/>
        </w:rPr>
        <w:t>(map,pos)</w:t>
      </w:r>
    </w:p>
    <w:p w:rsidR="004C2B95" w:rsidRDefault="00300636">
      <w:pPr>
        <w:rPr>
          <w:color w:val="000000"/>
        </w:rPr>
      </w:pPr>
      <w:r>
        <w:rPr>
          <w:bCs/>
        </w:rPr>
        <w:t>说明：</w:t>
      </w:r>
      <w:r>
        <w:rPr>
          <w:rFonts w:hint="eastAsia"/>
          <w:color w:val="000000"/>
        </w:rPr>
        <w:t>打开信息窗口。</w:t>
      </w:r>
    </w:p>
    <w:p w:rsidR="004C2B95" w:rsidRDefault="00300636">
      <w:pPr>
        <w:rPr>
          <w:color w:val="000000"/>
        </w:rPr>
      </w:pPr>
      <w:r>
        <w:rPr>
          <w:bCs/>
        </w:rPr>
        <w:t>参数：</w:t>
      </w:r>
    </w:p>
    <w:p w:rsidR="004C2B95" w:rsidRDefault="00300636">
      <w:pPr>
        <w:rPr>
          <w:color w:val="000000"/>
        </w:rPr>
      </w:pPr>
      <w:r>
        <w:rPr>
          <w:color w:val="000000"/>
        </w:rPr>
        <w:t>  map</w:t>
      </w:r>
    </w:p>
    <w:p w:rsidR="004C2B95" w:rsidRDefault="00300636">
      <w:pPr>
        <w:rPr>
          <w:color w:val="000000"/>
        </w:rPr>
      </w:pPr>
      <w:r>
        <w:rPr>
          <w:color w:val="000000"/>
        </w:rPr>
        <w:t>说明：待打开的信息窗口对应的地图对象。</w:t>
      </w:r>
    </w:p>
    <w:p w:rsidR="004C2B95" w:rsidRDefault="00300636">
      <w:pPr>
        <w:rPr>
          <w:color w:val="000000"/>
        </w:rPr>
      </w:pPr>
      <w:r>
        <w:rPr>
          <w:color w:val="000000"/>
        </w:rPr>
        <w:t>类型：</w:t>
      </w:r>
      <w:r>
        <w:rPr>
          <w:color w:val="000000"/>
        </w:rPr>
        <w:t>MMap.Map</w:t>
      </w:r>
    </w:p>
    <w:p w:rsidR="004C2B95" w:rsidRDefault="00300636">
      <w:pPr>
        <w:rPr>
          <w:color w:val="000000"/>
        </w:rPr>
      </w:pPr>
      <w:r>
        <w:rPr>
          <w:color w:val="000000"/>
        </w:rPr>
        <w:t>  pos</w:t>
      </w:r>
    </w:p>
    <w:p w:rsidR="004C2B95" w:rsidRDefault="00300636">
      <w:pPr>
        <w:rPr>
          <w:color w:val="000000"/>
        </w:rPr>
      </w:pPr>
      <w:r>
        <w:rPr>
          <w:color w:val="000000"/>
        </w:rPr>
        <w:t>说明：信息窗口位置的经纬度坐标，也即信息窗口的基点。</w:t>
      </w:r>
    </w:p>
    <w:p w:rsidR="004C2B95" w:rsidRDefault="00300636">
      <w:pPr>
        <w:rPr>
          <w:color w:val="000000"/>
        </w:rPr>
      </w:pPr>
      <w:r>
        <w:rPr>
          <w:color w:val="000000"/>
        </w:rPr>
        <w:t>类型：</w:t>
      </w:r>
      <w:r>
        <w:rPr>
          <w:color w:val="000000"/>
        </w:rPr>
        <w:t>MMap.LngLat</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mapObj</w:t>
      </w:r>
      <w:r>
        <w:rPr>
          <w:rFonts w:hint="eastAsia"/>
          <w:color w:val="000000"/>
        </w:rPr>
        <w:t>为已经实例化的</w:t>
      </w:r>
      <w:r>
        <w:rPr>
          <w:rFonts w:hint="eastAsia"/>
          <w:color w:val="000000"/>
        </w:rPr>
        <w:t>MMap.Map</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arr=new Array();//</w:t>
            </w:r>
            <w:r>
              <w:rPr>
                <w:rFonts w:hint="eastAsia"/>
                <w:color w:val="000000"/>
              </w:rPr>
              <w:t>经纬度坐标数组</w:t>
            </w:r>
            <w:r>
              <w:rPr>
                <w:rFonts w:hint="eastAsia"/>
                <w:color w:val="000000"/>
              </w:rPr>
              <w:t xml:space="preserve"> </w:t>
            </w:r>
          </w:p>
          <w:p w:rsidR="004C2B95" w:rsidRDefault="00300636">
            <w:pPr>
              <w:rPr>
                <w:color w:val="000000"/>
              </w:rPr>
            </w:pPr>
            <w:r>
              <w:rPr>
                <w:rFonts w:hint="eastAsia"/>
                <w:color w:val="000000"/>
              </w:rPr>
              <w:t xml:space="preserve">    arr.push(new MMap.LngLat("116.40332221984863","39.92025505675715")); </w:t>
            </w:r>
          </w:p>
          <w:p w:rsidR="004C2B95" w:rsidRDefault="00300636">
            <w:pPr>
              <w:rPr>
                <w:color w:val="000000"/>
              </w:rPr>
            </w:pPr>
            <w:r>
              <w:rPr>
                <w:rFonts w:hint="eastAsia"/>
                <w:color w:val="000000"/>
              </w:rPr>
              <w:t xml:space="preserve">    arr.push(new MMap.LngLat("116.41070365905762","39.89755531478615")); </w:t>
            </w:r>
          </w:p>
          <w:p w:rsidR="004C2B95" w:rsidRDefault="00300636">
            <w:pPr>
              <w:rPr>
                <w:color w:val="000000"/>
              </w:rPr>
            </w:pPr>
            <w:r>
              <w:rPr>
                <w:rFonts w:hint="eastAsia"/>
                <w:color w:val="000000"/>
              </w:rPr>
              <w:t xml:space="preserve">    arr.push(new MMap.LngLat("116.40229225158691","39.892353073034826")); </w:t>
            </w:r>
          </w:p>
          <w:p w:rsidR="004C2B95" w:rsidRDefault="00300636">
            <w:pPr>
              <w:rPr>
                <w:color w:val="000000"/>
              </w:rPr>
            </w:pPr>
            <w:r>
              <w:rPr>
                <w:rFonts w:hint="eastAsia"/>
                <w:color w:val="000000"/>
              </w:rPr>
              <w:t xml:space="preserve">    arr.push(new MMap.LngLat("116.38984680175781","39.89136526100842")); </w:t>
            </w:r>
          </w:p>
          <w:p w:rsidR="004C2B95" w:rsidRDefault="00300636">
            <w:pPr>
              <w:rPr>
                <w:color w:val="000000"/>
              </w:rPr>
            </w:pPr>
            <w:r>
              <w:rPr>
                <w:rFonts w:hint="eastAsia"/>
                <w:color w:val="000000"/>
              </w:rPr>
              <w:t> </w:t>
            </w:r>
          </w:p>
          <w:p w:rsidR="004C2B95" w:rsidRDefault="00300636">
            <w:pPr>
              <w:rPr>
                <w:color w:val="000000"/>
              </w:rPr>
            </w:pPr>
            <w:r>
              <w:rPr>
                <w:rFonts w:hint="eastAsia"/>
                <w:color w:val="000000"/>
              </w:rPr>
              <w:t xml:space="preserve">var polygon=new MMap.Polygon({id:"polygon01", path:arr, editable:false, strokeColor:"#0000ff", strokeOpacity:0.2, strokeWeight:3, fillColor: "#f5deb3",fillOpacity: 0.35 }); </w:t>
            </w:r>
          </w:p>
          <w:p w:rsidR="004C2B95" w:rsidRDefault="00300636">
            <w:pPr>
              <w:rPr>
                <w:color w:val="000000"/>
              </w:rPr>
            </w:pPr>
            <w:r>
              <w:rPr>
                <w:rFonts w:hint="eastAsia"/>
                <w:color w:val="000000"/>
              </w:rPr>
              <w:t> </w:t>
            </w:r>
          </w:p>
          <w:p w:rsidR="004C2B95" w:rsidRDefault="00300636">
            <w:pPr>
              <w:rPr>
                <w:color w:val="000000"/>
              </w:rPr>
            </w:pPr>
            <w:r>
              <w:rPr>
                <w:rFonts w:hint="eastAsia"/>
                <w:color w:val="000000"/>
              </w:rPr>
              <w:t>mapObj.addOverlays(polygon);</w:t>
            </w:r>
          </w:p>
          <w:p w:rsidR="004C2B95" w:rsidRDefault="00300636">
            <w:pPr>
              <w:rPr>
                <w:color w:val="000000"/>
              </w:rPr>
            </w:pPr>
            <w:r>
              <w:rPr>
                <w:rFonts w:hint="eastAsia"/>
                <w:color w:val="000000"/>
              </w:rPr>
              <w:t> </w:t>
            </w:r>
          </w:p>
          <w:p w:rsidR="004C2B95" w:rsidRDefault="00300636">
            <w:pPr>
              <w:rPr>
                <w:color w:val="000000"/>
              </w:rPr>
            </w:pPr>
            <w:r>
              <w:rPr>
                <w:rFonts w:hint="eastAsia"/>
                <w:color w:val="000000"/>
              </w:rPr>
              <w:t>var inforWindow = new MMap.InfoWindow({content:"</w:t>
            </w:r>
            <w:r>
              <w:rPr>
                <w:rFonts w:hint="eastAsia"/>
                <w:color w:val="000000"/>
              </w:rPr>
              <w:t>这是一个面</w:t>
            </w:r>
            <w:r>
              <w:rPr>
                <w:rFonts w:hint="eastAsia"/>
                <w:color w:val="000000"/>
              </w:rPr>
              <w:t>"});</w:t>
            </w:r>
          </w:p>
          <w:p w:rsidR="004C2B95" w:rsidRDefault="00300636">
            <w:pPr>
              <w:rPr>
                <w:color w:val="000000"/>
              </w:rPr>
            </w:pPr>
            <w:r>
              <w:rPr>
                <w:rFonts w:hint="eastAsia"/>
                <w:color w:val="000000"/>
              </w:rPr>
              <w:t> </w:t>
            </w:r>
          </w:p>
          <w:p w:rsidR="004C2B95" w:rsidRDefault="00300636">
            <w:pPr>
              <w:rPr>
                <w:color w:val="000000"/>
              </w:rPr>
            </w:pPr>
            <w:r>
              <w:rPr>
                <w:rFonts w:hint="eastAsia"/>
                <w:color w:val="000000"/>
              </w:rPr>
              <w:t>mapObj.bind(polygon,"click",function(e){inforWindow.open(mapObj,e.lnglat);})</w:t>
            </w:r>
          </w:p>
        </w:tc>
      </w:tr>
    </w:tbl>
    <w:p w:rsidR="004C2B95" w:rsidRDefault="00300636">
      <w:pPr>
        <w:rPr>
          <w:color w:val="000000"/>
        </w:rPr>
      </w:pPr>
      <w:r>
        <w:rPr>
          <w:color w:val="000000"/>
        </w:rPr>
        <w:t> </w:t>
      </w:r>
    </w:p>
    <w:p w:rsidR="004C2B95" w:rsidRDefault="00300636">
      <w:pPr>
        <w:rPr>
          <w:color w:val="000000"/>
        </w:rPr>
      </w:pPr>
      <w:bookmarkStart w:id="241" w:name="_Toc301345520"/>
      <w:r>
        <w:rPr>
          <w:color w:val="000000"/>
        </w:rPr>
        <w:t>（</w:t>
      </w:r>
      <w:r>
        <w:rPr>
          <w:color w:val="000000"/>
        </w:rPr>
        <w:t>2</w:t>
      </w:r>
      <w:r>
        <w:rPr>
          <w:color w:val="000000"/>
        </w:rPr>
        <w:t>）</w:t>
      </w:r>
      <w:r>
        <w:rPr>
          <w:color w:val="000000"/>
        </w:rPr>
        <w:t>       close</w:t>
      </w:r>
      <w:bookmarkEnd w:id="241"/>
      <w:r>
        <w:rPr>
          <w:color w:val="000000"/>
        </w:rPr>
        <w:t>()</w:t>
      </w:r>
    </w:p>
    <w:p w:rsidR="004C2B95" w:rsidRDefault="00300636">
      <w:pPr>
        <w:rPr>
          <w:color w:val="000000"/>
        </w:rPr>
      </w:pPr>
      <w:r>
        <w:rPr>
          <w:bCs/>
        </w:rPr>
        <w:t>说明：</w:t>
      </w:r>
      <w:r>
        <w:rPr>
          <w:rFonts w:hint="eastAsia"/>
          <w:color w:val="000000"/>
        </w:rPr>
        <w:t>关闭信息窗口。</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为已经打开的信息窗口。</w:t>
      </w:r>
    </w:p>
    <w:p w:rsidR="004C2B95" w:rsidRDefault="00300636">
      <w:pPr>
        <w:rPr>
          <w:color w:val="000000"/>
        </w:rPr>
      </w:pP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lastRenderedPageBreak/>
              <w:t>inforWindow.close();</w:t>
            </w:r>
          </w:p>
        </w:tc>
      </w:tr>
    </w:tbl>
    <w:p w:rsidR="004C2B95" w:rsidRDefault="00300636">
      <w:pPr>
        <w:rPr>
          <w:color w:val="000000"/>
        </w:rPr>
      </w:pPr>
      <w:r>
        <w:rPr>
          <w:color w:val="000000"/>
        </w:rPr>
        <w:t> </w:t>
      </w:r>
    </w:p>
    <w:p w:rsidR="004C2B95" w:rsidRDefault="00300636">
      <w:pPr>
        <w:rPr>
          <w:color w:val="000000"/>
        </w:rPr>
      </w:pPr>
      <w:bookmarkStart w:id="242" w:name="_Toc301345521"/>
      <w:r>
        <w:rPr>
          <w:color w:val="000000"/>
        </w:rPr>
        <w:t>（</w:t>
      </w:r>
      <w:r>
        <w:rPr>
          <w:color w:val="000000"/>
        </w:rPr>
        <w:t>3</w:t>
      </w:r>
      <w:r>
        <w:rPr>
          <w:color w:val="000000"/>
        </w:rPr>
        <w:t>）</w:t>
      </w:r>
      <w:r>
        <w:rPr>
          <w:color w:val="000000"/>
        </w:rPr>
        <w:t>       getIsOpen</w:t>
      </w:r>
      <w:bookmarkEnd w:id="242"/>
      <w:r>
        <w:rPr>
          <w:color w:val="000000"/>
        </w:rPr>
        <w:t>()</w:t>
      </w:r>
    </w:p>
    <w:p w:rsidR="004C2B95" w:rsidRDefault="00300636">
      <w:pPr>
        <w:rPr>
          <w:color w:val="000000"/>
        </w:rPr>
      </w:pPr>
      <w:r>
        <w:rPr>
          <w:bCs/>
        </w:rPr>
        <w:t>说明：</w:t>
      </w:r>
      <w:r>
        <w:rPr>
          <w:rFonts w:hint="eastAsia"/>
          <w:color w:val="000000"/>
        </w:rPr>
        <w:t>返回信息窗口是否打开。</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说明：一个布尔值，</w:t>
      </w:r>
      <w:r>
        <w:rPr>
          <w:rFonts w:hint="eastAsia"/>
          <w:color w:val="000000"/>
        </w:rPr>
        <w:t>true</w:t>
      </w:r>
      <w:r>
        <w:rPr>
          <w:rFonts w:hint="eastAsia"/>
          <w:color w:val="000000"/>
        </w:rPr>
        <w:t>表示信息窗口打开，</w:t>
      </w:r>
      <w:r>
        <w:rPr>
          <w:rFonts w:hint="eastAsia"/>
          <w:color w:val="000000"/>
        </w:rPr>
        <w:t>false</w:t>
      </w:r>
      <w:r>
        <w:rPr>
          <w:rFonts w:hint="eastAsia"/>
          <w:color w:val="000000"/>
        </w:rPr>
        <w:t>表示信息窗口关闭。</w:t>
      </w:r>
    </w:p>
    <w:p w:rsidR="004C2B95" w:rsidRDefault="00300636">
      <w:pPr>
        <w:rPr>
          <w:color w:val="000000"/>
        </w:rPr>
      </w:pPr>
      <w:r>
        <w:rPr>
          <w:rFonts w:hint="eastAsia"/>
          <w:color w:val="000000"/>
        </w:rPr>
        <w:t>类型：</w:t>
      </w:r>
      <w:r>
        <w:rPr>
          <w:rFonts w:hint="eastAsia"/>
          <w:color w:val="000000"/>
        </w:rPr>
        <w:t>Boolean</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ll=inforWindow.getIsOpen();</w:t>
            </w:r>
          </w:p>
        </w:tc>
      </w:tr>
    </w:tbl>
    <w:p w:rsidR="004C2B95" w:rsidRDefault="00300636">
      <w:pPr>
        <w:rPr>
          <w:color w:val="000000"/>
        </w:rPr>
      </w:pPr>
      <w:r>
        <w:rPr>
          <w:color w:val="000000"/>
        </w:rPr>
        <w:t> </w:t>
      </w:r>
    </w:p>
    <w:p w:rsidR="004C2B95" w:rsidRDefault="00300636">
      <w:pPr>
        <w:rPr>
          <w:color w:val="000000"/>
        </w:rPr>
      </w:pPr>
      <w:bookmarkStart w:id="243" w:name="_Toc301345522"/>
      <w:r>
        <w:rPr>
          <w:color w:val="000000"/>
        </w:rPr>
        <w:t>（</w:t>
      </w:r>
      <w:r>
        <w:rPr>
          <w:color w:val="000000"/>
        </w:rPr>
        <w:t>4</w:t>
      </w:r>
      <w:r>
        <w:rPr>
          <w:color w:val="000000"/>
        </w:rPr>
        <w:t>）</w:t>
      </w:r>
      <w:r>
        <w:rPr>
          <w:color w:val="000000"/>
        </w:rPr>
        <w:t>       setIsCustom</w:t>
      </w:r>
      <w:bookmarkEnd w:id="243"/>
      <w:r>
        <w:rPr>
          <w:color w:val="000000"/>
        </w:rPr>
        <w:t>(bool)</w:t>
      </w:r>
    </w:p>
    <w:p w:rsidR="004C2B95" w:rsidRDefault="00300636">
      <w:pPr>
        <w:rPr>
          <w:color w:val="000000"/>
        </w:rPr>
      </w:pPr>
      <w:r>
        <w:rPr>
          <w:bCs/>
        </w:rPr>
        <w:t>说明：</w:t>
      </w:r>
      <w:r>
        <w:rPr>
          <w:rFonts w:hint="eastAsia"/>
          <w:color w:val="000000"/>
        </w:rPr>
        <w:t>设置信息窗口类型是否为自定义。</w:t>
      </w:r>
    </w:p>
    <w:p w:rsidR="004C2B95" w:rsidRDefault="00300636">
      <w:pPr>
        <w:rPr>
          <w:color w:val="000000"/>
        </w:rPr>
      </w:pPr>
      <w:r>
        <w:rPr>
          <w:bCs/>
        </w:rPr>
        <w:t>参数：</w:t>
      </w:r>
      <w:r>
        <w:rPr>
          <w:rFonts w:hint="eastAsia"/>
          <w:color w:val="000000"/>
        </w:rPr>
        <w:t>bool</w:t>
      </w:r>
    </w:p>
    <w:p w:rsidR="004C2B95" w:rsidRDefault="00300636">
      <w:pPr>
        <w:rPr>
          <w:color w:val="000000"/>
        </w:rPr>
      </w:pPr>
      <w:r>
        <w:rPr>
          <w:rFonts w:hint="eastAsia"/>
          <w:color w:val="000000"/>
        </w:rPr>
        <w:t>说明：一个布尔值，</w:t>
      </w:r>
      <w:r>
        <w:rPr>
          <w:rFonts w:hint="eastAsia"/>
          <w:color w:val="000000"/>
        </w:rPr>
        <w:t>true</w:t>
      </w:r>
      <w:r>
        <w:rPr>
          <w:rFonts w:hint="eastAsia"/>
          <w:color w:val="000000"/>
        </w:rPr>
        <w:t>表示信息窗口为自定义类型，</w:t>
      </w:r>
      <w:r>
        <w:rPr>
          <w:rFonts w:hint="eastAsia"/>
          <w:color w:val="000000"/>
        </w:rPr>
        <w:t>false</w:t>
      </w:r>
      <w:r>
        <w:rPr>
          <w:rFonts w:hint="eastAsia"/>
          <w:color w:val="000000"/>
        </w:rPr>
        <w:t>表示信息窗口非自定义类型。</w:t>
      </w:r>
    </w:p>
    <w:p w:rsidR="004C2B95" w:rsidRDefault="00300636">
      <w:pPr>
        <w:rPr>
          <w:color w:val="000000"/>
        </w:rPr>
      </w:pPr>
      <w:r>
        <w:rPr>
          <w:rFonts w:hint="eastAsia"/>
          <w:color w:val="000000"/>
        </w:rPr>
        <w:t>类型：</w:t>
      </w:r>
      <w:r>
        <w:rPr>
          <w:rFonts w:hint="eastAsia"/>
          <w:color w:val="000000"/>
        </w:rPr>
        <w:t>Boolean</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inforWindow.setIsCustom(true);</w:t>
            </w:r>
          </w:p>
        </w:tc>
      </w:tr>
    </w:tbl>
    <w:p w:rsidR="004C2B95" w:rsidRDefault="00300636">
      <w:pPr>
        <w:rPr>
          <w:color w:val="000000"/>
        </w:rPr>
      </w:pPr>
      <w:r>
        <w:rPr>
          <w:color w:val="000000"/>
        </w:rPr>
        <w:t> </w:t>
      </w:r>
    </w:p>
    <w:p w:rsidR="004C2B95" w:rsidRDefault="00300636">
      <w:pPr>
        <w:rPr>
          <w:color w:val="000000"/>
        </w:rPr>
      </w:pPr>
      <w:bookmarkStart w:id="244" w:name="_Toc301345523"/>
      <w:r>
        <w:rPr>
          <w:color w:val="000000"/>
        </w:rPr>
        <w:t>（</w:t>
      </w:r>
      <w:r>
        <w:rPr>
          <w:color w:val="000000"/>
        </w:rPr>
        <w:t>5</w:t>
      </w:r>
      <w:r>
        <w:rPr>
          <w:color w:val="000000"/>
        </w:rPr>
        <w:t>）</w:t>
      </w:r>
      <w:r>
        <w:rPr>
          <w:color w:val="000000"/>
        </w:rPr>
        <w:t>       getIsCustom</w:t>
      </w:r>
      <w:bookmarkEnd w:id="244"/>
      <w:r>
        <w:rPr>
          <w:color w:val="000000"/>
        </w:rPr>
        <w:t>()</w:t>
      </w:r>
    </w:p>
    <w:p w:rsidR="004C2B95" w:rsidRDefault="00300636">
      <w:pPr>
        <w:rPr>
          <w:color w:val="000000"/>
        </w:rPr>
      </w:pPr>
      <w:r>
        <w:rPr>
          <w:bCs/>
        </w:rPr>
        <w:t>说明：</w:t>
      </w:r>
      <w:r>
        <w:rPr>
          <w:rFonts w:hint="eastAsia"/>
          <w:color w:val="000000"/>
        </w:rPr>
        <w:t>返回信息窗口类型是否为自定义。</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说明：一个布尔值，</w:t>
      </w:r>
      <w:r>
        <w:rPr>
          <w:rFonts w:hint="eastAsia"/>
          <w:color w:val="000000"/>
        </w:rPr>
        <w:t>true</w:t>
      </w:r>
      <w:r>
        <w:rPr>
          <w:rFonts w:hint="eastAsia"/>
          <w:color w:val="000000"/>
        </w:rPr>
        <w:t>表示信息窗口为自定义类型，</w:t>
      </w:r>
      <w:r>
        <w:rPr>
          <w:rFonts w:hint="eastAsia"/>
          <w:color w:val="000000"/>
        </w:rPr>
        <w:t>false</w:t>
      </w:r>
      <w:r>
        <w:rPr>
          <w:rFonts w:hint="eastAsia"/>
          <w:color w:val="000000"/>
        </w:rPr>
        <w:t>表示信息窗口非自定义类型。</w:t>
      </w:r>
    </w:p>
    <w:p w:rsidR="004C2B95" w:rsidRDefault="00300636">
      <w:pPr>
        <w:rPr>
          <w:color w:val="000000"/>
        </w:rPr>
      </w:pPr>
      <w:r>
        <w:rPr>
          <w:rFonts w:hint="eastAsia"/>
          <w:color w:val="000000"/>
        </w:rPr>
        <w:t>类型：</w:t>
      </w:r>
      <w:r>
        <w:rPr>
          <w:rFonts w:hint="eastAsia"/>
          <w:color w:val="000000"/>
        </w:rPr>
        <w:t>Boolean</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ll =inforWindow.getIsCustom();</w:t>
            </w:r>
          </w:p>
        </w:tc>
      </w:tr>
    </w:tbl>
    <w:p w:rsidR="004C2B95" w:rsidRDefault="00300636">
      <w:pPr>
        <w:rPr>
          <w:color w:val="000000"/>
        </w:rPr>
      </w:pPr>
      <w:r>
        <w:rPr>
          <w:color w:val="000000"/>
        </w:rPr>
        <w:t> </w:t>
      </w:r>
    </w:p>
    <w:p w:rsidR="004C2B95" w:rsidRDefault="00300636">
      <w:pPr>
        <w:rPr>
          <w:color w:val="000000"/>
        </w:rPr>
      </w:pPr>
      <w:bookmarkStart w:id="245" w:name="_Toc301345524"/>
      <w:r>
        <w:rPr>
          <w:color w:val="000000"/>
        </w:rPr>
        <w:t>（</w:t>
      </w:r>
      <w:r>
        <w:rPr>
          <w:color w:val="000000"/>
        </w:rPr>
        <w:t>6</w:t>
      </w:r>
      <w:r>
        <w:rPr>
          <w:color w:val="000000"/>
        </w:rPr>
        <w:t>）</w:t>
      </w:r>
      <w:r>
        <w:rPr>
          <w:color w:val="000000"/>
        </w:rPr>
        <w:t>       setOffset</w:t>
      </w:r>
      <w:bookmarkEnd w:id="245"/>
      <w:r>
        <w:rPr>
          <w:color w:val="000000"/>
        </w:rPr>
        <w:t>(offset)</w:t>
      </w:r>
    </w:p>
    <w:p w:rsidR="004C2B95" w:rsidRDefault="00300636">
      <w:pPr>
        <w:rPr>
          <w:color w:val="000000"/>
        </w:rPr>
      </w:pPr>
      <w:r>
        <w:rPr>
          <w:bCs/>
        </w:rPr>
        <w:t>说明：</w:t>
      </w:r>
      <w:r>
        <w:rPr>
          <w:rFonts w:hint="eastAsia"/>
          <w:color w:val="000000"/>
        </w:rPr>
        <w:t>设置信息窗口相对于基点的偏移量。</w:t>
      </w:r>
    </w:p>
    <w:p w:rsidR="004C2B95" w:rsidRDefault="00300636">
      <w:pPr>
        <w:rPr>
          <w:color w:val="000000"/>
        </w:rPr>
      </w:pPr>
      <w:r>
        <w:rPr>
          <w:bCs/>
        </w:rPr>
        <w:t>参数：</w:t>
      </w:r>
      <w:r>
        <w:rPr>
          <w:rFonts w:hint="eastAsia"/>
          <w:color w:val="000000"/>
        </w:rPr>
        <w:t>offset</w:t>
      </w:r>
    </w:p>
    <w:p w:rsidR="004C2B95" w:rsidRDefault="00300636">
      <w:pPr>
        <w:rPr>
          <w:color w:val="000000"/>
        </w:rPr>
      </w:pPr>
      <w:r>
        <w:rPr>
          <w:rFonts w:hint="eastAsia"/>
          <w:color w:val="000000"/>
        </w:rPr>
        <w:t>说明：信息窗口相对于基点的偏移量。</w:t>
      </w:r>
    </w:p>
    <w:p w:rsidR="004C2B95" w:rsidRDefault="00300636">
      <w:pPr>
        <w:rPr>
          <w:color w:val="000000"/>
        </w:rPr>
      </w:pPr>
      <w:r>
        <w:rPr>
          <w:rFonts w:hint="eastAsia"/>
          <w:color w:val="000000"/>
        </w:rPr>
        <w:t>类型：</w:t>
      </w:r>
      <w:r>
        <w:rPr>
          <w:rFonts w:hint="eastAsia"/>
          <w:color w:val="000000"/>
        </w:rPr>
        <w:t>MMap.Pixel</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lastRenderedPageBreak/>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inforWindow.setOffset(new MMap.Pixel(100,100));</w:t>
            </w:r>
          </w:p>
        </w:tc>
      </w:tr>
    </w:tbl>
    <w:p w:rsidR="004C2B95" w:rsidRDefault="00300636">
      <w:pPr>
        <w:rPr>
          <w:color w:val="000000"/>
        </w:rPr>
      </w:pPr>
      <w:r>
        <w:rPr>
          <w:color w:val="000000"/>
        </w:rPr>
        <w:t> </w:t>
      </w:r>
    </w:p>
    <w:p w:rsidR="004C2B95" w:rsidRDefault="00300636">
      <w:pPr>
        <w:rPr>
          <w:color w:val="000000"/>
        </w:rPr>
      </w:pPr>
      <w:bookmarkStart w:id="246" w:name="_Toc301345525"/>
      <w:r>
        <w:rPr>
          <w:color w:val="000000"/>
        </w:rPr>
        <w:t>（</w:t>
      </w:r>
      <w:r>
        <w:rPr>
          <w:color w:val="000000"/>
        </w:rPr>
        <w:t>7</w:t>
      </w:r>
      <w:r>
        <w:rPr>
          <w:color w:val="000000"/>
        </w:rPr>
        <w:t>）</w:t>
      </w:r>
      <w:r>
        <w:rPr>
          <w:color w:val="000000"/>
        </w:rPr>
        <w:t>       getOffset</w:t>
      </w:r>
      <w:bookmarkEnd w:id="246"/>
      <w:r>
        <w:rPr>
          <w:color w:val="000000"/>
        </w:rPr>
        <w:t>()</w:t>
      </w:r>
    </w:p>
    <w:p w:rsidR="004C2B95" w:rsidRDefault="00300636">
      <w:pPr>
        <w:rPr>
          <w:color w:val="000000"/>
        </w:rPr>
      </w:pPr>
      <w:r>
        <w:rPr>
          <w:bCs/>
        </w:rPr>
        <w:t>说明：</w:t>
      </w:r>
      <w:r>
        <w:rPr>
          <w:rFonts w:hint="eastAsia"/>
          <w:color w:val="000000"/>
        </w:rPr>
        <w:t>返回信息窗口相对于基点的偏移量。</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说明：信息窗口相对于基点的偏移量。</w:t>
      </w:r>
    </w:p>
    <w:p w:rsidR="004C2B95" w:rsidRDefault="00300636">
      <w:pPr>
        <w:rPr>
          <w:color w:val="000000"/>
        </w:rPr>
      </w:pPr>
      <w:r>
        <w:rPr>
          <w:rFonts w:hint="eastAsia"/>
          <w:color w:val="000000"/>
        </w:rPr>
        <w:t>类型：</w:t>
      </w:r>
      <w:r>
        <w:rPr>
          <w:rFonts w:hint="eastAsia"/>
          <w:color w:val="000000"/>
        </w:rPr>
        <w:t>Object</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ll =inforWindow.getOffset();</w:t>
            </w:r>
          </w:p>
        </w:tc>
      </w:tr>
    </w:tbl>
    <w:p w:rsidR="004C2B95" w:rsidRDefault="00300636">
      <w:pPr>
        <w:rPr>
          <w:color w:val="000000"/>
        </w:rPr>
      </w:pPr>
      <w:r>
        <w:rPr>
          <w:color w:val="000000"/>
        </w:rPr>
        <w:t> </w:t>
      </w:r>
    </w:p>
    <w:p w:rsidR="004C2B95" w:rsidRDefault="00300636">
      <w:pPr>
        <w:rPr>
          <w:color w:val="000000"/>
        </w:rPr>
      </w:pPr>
      <w:bookmarkStart w:id="247" w:name="_Toc301345526"/>
      <w:r>
        <w:rPr>
          <w:color w:val="000000"/>
        </w:rPr>
        <w:t>（</w:t>
      </w:r>
      <w:r>
        <w:rPr>
          <w:color w:val="000000"/>
        </w:rPr>
        <w:t>8</w:t>
      </w:r>
      <w:r>
        <w:rPr>
          <w:color w:val="000000"/>
        </w:rPr>
        <w:t>）</w:t>
      </w:r>
      <w:r>
        <w:rPr>
          <w:color w:val="000000"/>
        </w:rPr>
        <w:t>       setContent</w:t>
      </w:r>
      <w:bookmarkEnd w:id="247"/>
      <w:r>
        <w:rPr>
          <w:color w:val="000000"/>
        </w:rPr>
        <w:t>(html)</w:t>
      </w:r>
    </w:p>
    <w:p w:rsidR="004C2B95" w:rsidRDefault="00300636">
      <w:pPr>
        <w:rPr>
          <w:color w:val="000000"/>
        </w:rPr>
      </w:pPr>
      <w:r>
        <w:rPr>
          <w:bCs/>
        </w:rPr>
        <w:t>说明：</w:t>
      </w:r>
      <w:r>
        <w:rPr>
          <w:rFonts w:hint="eastAsia"/>
          <w:color w:val="000000"/>
        </w:rPr>
        <w:t>设置信息窗口内容。</w:t>
      </w:r>
    </w:p>
    <w:p w:rsidR="004C2B95" w:rsidRDefault="00300636">
      <w:pPr>
        <w:rPr>
          <w:color w:val="000000"/>
        </w:rPr>
      </w:pPr>
      <w:r>
        <w:rPr>
          <w:bCs/>
        </w:rPr>
        <w:t>参数：</w:t>
      </w:r>
      <w:r>
        <w:rPr>
          <w:rFonts w:hint="eastAsia"/>
          <w:color w:val="000000"/>
        </w:rPr>
        <w:t>html</w:t>
      </w:r>
    </w:p>
    <w:p w:rsidR="004C2B95" w:rsidRDefault="00300636">
      <w:pPr>
        <w:rPr>
          <w:color w:val="000000"/>
        </w:rPr>
      </w:pPr>
      <w:r>
        <w:rPr>
          <w:rFonts w:hint="eastAsia"/>
          <w:color w:val="000000"/>
        </w:rPr>
        <w:t>说明：信息窗口内容。</w:t>
      </w:r>
    </w:p>
    <w:p w:rsidR="004C2B95" w:rsidRDefault="00300636">
      <w:pPr>
        <w:rPr>
          <w:color w:val="000000"/>
        </w:rPr>
      </w:pPr>
      <w:r>
        <w:rPr>
          <w:rFonts w:hint="eastAsia"/>
          <w:color w:val="000000"/>
        </w:rPr>
        <w:t>类型：</w:t>
      </w:r>
      <w:r>
        <w:rPr>
          <w:rFonts w:hint="eastAsia"/>
          <w:color w:val="000000"/>
        </w:rPr>
        <w:t>String/htmlDOM</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需在信息窗口打开前设置。</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mapObj</w:t>
      </w:r>
      <w:r>
        <w:rPr>
          <w:rFonts w:hint="eastAsia"/>
          <w:color w:val="000000"/>
        </w:rPr>
        <w:t>为已经实例化的</w:t>
      </w:r>
      <w:r>
        <w:rPr>
          <w:rFonts w:hint="eastAsia"/>
          <w:color w:val="000000"/>
        </w:rPr>
        <w:t>MMap.Map</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inforWindow = new MMap.InfoWindow({offset:new MMap.Pixel(-125,-25)});</w:t>
            </w:r>
          </w:p>
          <w:p w:rsidR="004C2B95" w:rsidRDefault="00300636">
            <w:pPr>
              <w:rPr>
                <w:color w:val="000000"/>
              </w:rPr>
            </w:pPr>
            <w:r>
              <w:rPr>
                <w:rFonts w:hint="eastAsia"/>
                <w:color w:val="000000"/>
              </w:rPr>
              <w:t>inforWindow.setContent("</w:t>
            </w:r>
            <w:r>
              <w:rPr>
                <w:rFonts w:hint="eastAsia"/>
                <w:color w:val="000000"/>
              </w:rPr>
              <w:t>圆</w:t>
            </w:r>
            <w:r>
              <w:rPr>
                <w:rFonts w:hint="eastAsia"/>
                <w:color w:val="000000"/>
              </w:rPr>
              <w:t xml:space="preserve">"); </w:t>
            </w:r>
          </w:p>
          <w:p w:rsidR="004C2B95" w:rsidRDefault="00300636">
            <w:pPr>
              <w:rPr>
                <w:color w:val="000000"/>
              </w:rPr>
            </w:pPr>
            <w:r>
              <w:rPr>
                <w:rFonts w:hint="eastAsia"/>
                <w:color w:val="000000"/>
              </w:rPr>
              <w:t> </w:t>
            </w:r>
          </w:p>
          <w:p w:rsidR="004C2B95" w:rsidRDefault="00300636">
            <w:pPr>
              <w:rPr>
                <w:color w:val="000000"/>
              </w:rPr>
            </w:pPr>
            <w:r>
              <w:rPr>
                <w:rFonts w:hint="eastAsia"/>
                <w:color w:val="000000"/>
              </w:rPr>
              <w:t>inforWindow.open(mapObj,new MMap.LngLat(116.40332221984863,39.90025505675715));</w:t>
            </w:r>
          </w:p>
        </w:tc>
      </w:tr>
    </w:tbl>
    <w:p w:rsidR="004C2B95" w:rsidRDefault="00300636">
      <w:pPr>
        <w:rPr>
          <w:color w:val="000000"/>
        </w:rPr>
      </w:pPr>
      <w:r>
        <w:rPr>
          <w:color w:val="000000"/>
        </w:rPr>
        <w:t> </w:t>
      </w:r>
    </w:p>
    <w:p w:rsidR="004C2B95" w:rsidRDefault="00300636">
      <w:pPr>
        <w:rPr>
          <w:color w:val="000000"/>
        </w:rPr>
      </w:pPr>
      <w:bookmarkStart w:id="248" w:name="_Toc301345527"/>
      <w:r>
        <w:rPr>
          <w:color w:val="000000"/>
        </w:rPr>
        <w:t>（</w:t>
      </w:r>
      <w:r>
        <w:rPr>
          <w:color w:val="000000"/>
        </w:rPr>
        <w:t>9</w:t>
      </w:r>
      <w:r>
        <w:rPr>
          <w:color w:val="000000"/>
        </w:rPr>
        <w:t>）</w:t>
      </w:r>
      <w:r>
        <w:rPr>
          <w:color w:val="000000"/>
        </w:rPr>
        <w:t>       getContent</w:t>
      </w:r>
      <w:bookmarkEnd w:id="248"/>
      <w:r>
        <w:rPr>
          <w:color w:val="000000"/>
        </w:rPr>
        <w:t>()</w:t>
      </w:r>
    </w:p>
    <w:p w:rsidR="004C2B95" w:rsidRDefault="00300636">
      <w:pPr>
        <w:rPr>
          <w:color w:val="000000"/>
        </w:rPr>
      </w:pPr>
      <w:r>
        <w:rPr>
          <w:bCs/>
        </w:rPr>
        <w:t>说明：</w:t>
      </w:r>
      <w:r>
        <w:rPr>
          <w:rFonts w:hint="eastAsia"/>
          <w:color w:val="000000"/>
        </w:rPr>
        <w:t>返回信息窗口内容。</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说明：信息窗口内容。</w:t>
      </w:r>
    </w:p>
    <w:p w:rsidR="004C2B95" w:rsidRDefault="00300636">
      <w:pPr>
        <w:rPr>
          <w:color w:val="000000"/>
        </w:rPr>
      </w:pPr>
      <w:r>
        <w:rPr>
          <w:rFonts w:hint="eastAsia"/>
          <w:color w:val="000000"/>
        </w:rPr>
        <w:t>类型：</w:t>
      </w:r>
      <w:r>
        <w:rPr>
          <w:rFonts w:hint="eastAsia"/>
          <w:color w:val="000000"/>
        </w:rPr>
        <w:t>String</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ll= inforWindow.getContent();</w:t>
            </w:r>
          </w:p>
        </w:tc>
      </w:tr>
    </w:tbl>
    <w:p w:rsidR="004C2B95" w:rsidRDefault="00300636">
      <w:pPr>
        <w:rPr>
          <w:color w:val="000000"/>
        </w:rPr>
      </w:pPr>
      <w:r>
        <w:rPr>
          <w:color w:val="000000"/>
        </w:rPr>
        <w:t> </w:t>
      </w:r>
    </w:p>
    <w:p w:rsidR="004C2B95" w:rsidRDefault="00300636">
      <w:pPr>
        <w:rPr>
          <w:color w:val="000000"/>
        </w:rPr>
      </w:pPr>
      <w:bookmarkStart w:id="249" w:name="_Toc301345528"/>
      <w:r>
        <w:rPr>
          <w:color w:val="000000"/>
        </w:rPr>
        <w:lastRenderedPageBreak/>
        <w:t>（</w:t>
      </w:r>
      <w:r>
        <w:rPr>
          <w:color w:val="000000"/>
        </w:rPr>
        <w:t>10</w:t>
      </w:r>
      <w:r>
        <w:rPr>
          <w:color w:val="000000"/>
        </w:rPr>
        <w:t>）</w:t>
      </w:r>
      <w:r>
        <w:rPr>
          <w:color w:val="000000"/>
        </w:rPr>
        <w:t>    setPosition</w:t>
      </w:r>
      <w:bookmarkEnd w:id="249"/>
      <w:r>
        <w:rPr>
          <w:color w:val="000000"/>
        </w:rPr>
        <w:t>(lnglat)</w:t>
      </w:r>
    </w:p>
    <w:p w:rsidR="004C2B95" w:rsidRDefault="00300636">
      <w:pPr>
        <w:rPr>
          <w:color w:val="000000"/>
        </w:rPr>
      </w:pPr>
      <w:r>
        <w:rPr>
          <w:bCs/>
        </w:rPr>
        <w:t>说明：</w:t>
      </w:r>
      <w:r>
        <w:rPr>
          <w:rFonts w:hint="eastAsia"/>
          <w:color w:val="000000"/>
        </w:rPr>
        <w:t>设置信息窗口位置。</w:t>
      </w:r>
    </w:p>
    <w:p w:rsidR="004C2B95" w:rsidRDefault="00300636">
      <w:pPr>
        <w:rPr>
          <w:color w:val="000000"/>
        </w:rPr>
      </w:pPr>
      <w:r>
        <w:rPr>
          <w:bCs/>
        </w:rPr>
        <w:t>参数：</w:t>
      </w:r>
      <w:r>
        <w:rPr>
          <w:rFonts w:hint="eastAsia"/>
          <w:color w:val="000000"/>
        </w:rPr>
        <w:t>lnglat</w:t>
      </w:r>
    </w:p>
    <w:p w:rsidR="004C2B95" w:rsidRDefault="00300636">
      <w:pPr>
        <w:rPr>
          <w:color w:val="000000"/>
        </w:rPr>
      </w:pPr>
      <w:r>
        <w:rPr>
          <w:rFonts w:hint="eastAsia"/>
          <w:color w:val="000000"/>
        </w:rPr>
        <w:t>说明：待设置的信息窗口位置。</w:t>
      </w:r>
    </w:p>
    <w:p w:rsidR="004C2B95" w:rsidRDefault="00300636">
      <w:pPr>
        <w:rPr>
          <w:color w:val="000000"/>
        </w:rPr>
      </w:pPr>
      <w:r>
        <w:rPr>
          <w:rFonts w:hint="eastAsia"/>
          <w:color w:val="000000"/>
        </w:rPr>
        <w:t>类型：</w:t>
      </w:r>
      <w:r>
        <w:rPr>
          <w:rFonts w:hint="eastAsia"/>
          <w:color w:val="000000"/>
        </w:rPr>
        <w:t>MMap.LngLat</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inforWindow.setPosition(new MMap.LngLat(116.41,39.89));</w:t>
            </w:r>
          </w:p>
        </w:tc>
      </w:tr>
    </w:tbl>
    <w:p w:rsidR="004C2B95" w:rsidRDefault="00300636">
      <w:pPr>
        <w:rPr>
          <w:color w:val="000000"/>
        </w:rPr>
      </w:pPr>
      <w:r>
        <w:rPr>
          <w:color w:val="000000"/>
        </w:rPr>
        <w:t> </w:t>
      </w:r>
    </w:p>
    <w:p w:rsidR="004C2B95" w:rsidRDefault="00300636">
      <w:pPr>
        <w:rPr>
          <w:color w:val="000000"/>
        </w:rPr>
      </w:pPr>
      <w:bookmarkStart w:id="250" w:name="_Toc301345529"/>
      <w:r>
        <w:rPr>
          <w:color w:val="000000"/>
        </w:rPr>
        <w:t>（</w:t>
      </w:r>
      <w:r>
        <w:rPr>
          <w:color w:val="000000"/>
        </w:rPr>
        <w:t>11</w:t>
      </w:r>
      <w:r>
        <w:rPr>
          <w:color w:val="000000"/>
        </w:rPr>
        <w:t>）</w:t>
      </w:r>
      <w:r>
        <w:rPr>
          <w:color w:val="000000"/>
        </w:rPr>
        <w:t>    getPosition</w:t>
      </w:r>
      <w:bookmarkEnd w:id="250"/>
      <w:r>
        <w:rPr>
          <w:color w:val="000000"/>
        </w:rPr>
        <w:t>()</w:t>
      </w:r>
    </w:p>
    <w:p w:rsidR="004C2B95" w:rsidRDefault="00300636">
      <w:pPr>
        <w:rPr>
          <w:color w:val="000000"/>
        </w:rPr>
      </w:pPr>
      <w:r>
        <w:rPr>
          <w:bCs/>
        </w:rPr>
        <w:t>说明：</w:t>
      </w:r>
      <w:r>
        <w:rPr>
          <w:rFonts w:hint="eastAsia"/>
          <w:color w:val="000000"/>
        </w:rPr>
        <w:t>返回信息窗口位置。</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说明：信息窗口位置。</w:t>
      </w:r>
    </w:p>
    <w:p w:rsidR="004C2B95" w:rsidRDefault="00300636">
      <w:pPr>
        <w:rPr>
          <w:color w:val="000000"/>
        </w:rPr>
      </w:pPr>
      <w:r>
        <w:rPr>
          <w:rFonts w:hint="eastAsia"/>
          <w:color w:val="000000"/>
        </w:rPr>
        <w:t>类型：</w:t>
      </w:r>
      <w:r>
        <w:rPr>
          <w:rFonts w:hint="eastAsia"/>
          <w:color w:val="000000"/>
        </w:rPr>
        <w:t>Object</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ll = inforWindow.getPosition();</w:t>
            </w:r>
          </w:p>
        </w:tc>
      </w:tr>
    </w:tbl>
    <w:p w:rsidR="004C2B95" w:rsidRDefault="00300636">
      <w:pPr>
        <w:rPr>
          <w:color w:val="000000"/>
        </w:rPr>
      </w:pPr>
      <w:r>
        <w:rPr>
          <w:color w:val="000000"/>
        </w:rPr>
        <w:t> </w:t>
      </w:r>
    </w:p>
    <w:p w:rsidR="004C2B95" w:rsidRDefault="00300636">
      <w:pPr>
        <w:rPr>
          <w:color w:val="000000"/>
        </w:rPr>
      </w:pPr>
      <w:bookmarkStart w:id="251" w:name="_Toc301345530"/>
      <w:r>
        <w:rPr>
          <w:color w:val="000000"/>
        </w:rPr>
        <w:t>（</w:t>
      </w:r>
      <w:r>
        <w:rPr>
          <w:color w:val="000000"/>
        </w:rPr>
        <w:t>12</w:t>
      </w:r>
      <w:r>
        <w:rPr>
          <w:color w:val="000000"/>
        </w:rPr>
        <w:t>）</w:t>
      </w:r>
      <w:r>
        <w:rPr>
          <w:color w:val="000000"/>
        </w:rPr>
        <w:t>    setSize</w:t>
      </w:r>
      <w:bookmarkEnd w:id="251"/>
      <w:r>
        <w:rPr>
          <w:color w:val="000000"/>
        </w:rPr>
        <w:t>(size)</w:t>
      </w:r>
    </w:p>
    <w:p w:rsidR="004C2B95" w:rsidRDefault="00300636">
      <w:pPr>
        <w:rPr>
          <w:color w:val="000000"/>
        </w:rPr>
      </w:pPr>
      <w:r>
        <w:rPr>
          <w:bCs/>
        </w:rPr>
        <w:t>说明：</w:t>
      </w:r>
      <w:r>
        <w:rPr>
          <w:rFonts w:hint="eastAsia"/>
          <w:color w:val="000000"/>
        </w:rPr>
        <w:t>设置信息窗体大小。</w:t>
      </w:r>
    </w:p>
    <w:p w:rsidR="004C2B95" w:rsidRDefault="00300636">
      <w:pPr>
        <w:rPr>
          <w:color w:val="000000"/>
        </w:rPr>
      </w:pPr>
      <w:r>
        <w:rPr>
          <w:bCs/>
        </w:rPr>
        <w:t>参数：</w:t>
      </w:r>
      <w:r>
        <w:rPr>
          <w:rFonts w:hint="eastAsia"/>
          <w:color w:val="000000"/>
        </w:rPr>
        <w:t>size</w:t>
      </w:r>
    </w:p>
    <w:p w:rsidR="004C2B95" w:rsidRDefault="00300636">
      <w:pPr>
        <w:rPr>
          <w:color w:val="000000"/>
        </w:rPr>
      </w:pPr>
      <w:r>
        <w:rPr>
          <w:rFonts w:hint="eastAsia"/>
          <w:color w:val="000000"/>
        </w:rPr>
        <w:t>说明：待设置的信息窗体大小。</w:t>
      </w:r>
    </w:p>
    <w:p w:rsidR="004C2B95" w:rsidRDefault="00300636">
      <w:pPr>
        <w:rPr>
          <w:color w:val="000000"/>
        </w:rPr>
      </w:pPr>
      <w:r>
        <w:rPr>
          <w:rFonts w:hint="eastAsia"/>
          <w:color w:val="000000"/>
        </w:rPr>
        <w:t>类型：</w:t>
      </w:r>
      <w:r>
        <w:rPr>
          <w:rFonts w:hint="eastAsia"/>
          <w:color w:val="000000"/>
        </w:rPr>
        <w:t>MMap.Pixel</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inforWindow.setSize(new MMap.Pixel(100,100));</w:t>
            </w:r>
          </w:p>
        </w:tc>
      </w:tr>
    </w:tbl>
    <w:p w:rsidR="004C2B95" w:rsidRDefault="00300636">
      <w:pPr>
        <w:rPr>
          <w:color w:val="000000"/>
        </w:rPr>
      </w:pPr>
      <w:r>
        <w:rPr>
          <w:color w:val="000000"/>
        </w:rPr>
        <w:t> </w:t>
      </w:r>
    </w:p>
    <w:p w:rsidR="004C2B95" w:rsidRDefault="00300636">
      <w:pPr>
        <w:rPr>
          <w:color w:val="000000"/>
        </w:rPr>
      </w:pPr>
      <w:bookmarkStart w:id="252" w:name="_Toc301345531"/>
      <w:r>
        <w:rPr>
          <w:color w:val="000000"/>
        </w:rPr>
        <w:t>（</w:t>
      </w:r>
      <w:r>
        <w:rPr>
          <w:color w:val="000000"/>
        </w:rPr>
        <w:t>13</w:t>
      </w:r>
      <w:r>
        <w:rPr>
          <w:color w:val="000000"/>
        </w:rPr>
        <w:t>）</w:t>
      </w:r>
      <w:r>
        <w:rPr>
          <w:color w:val="000000"/>
        </w:rPr>
        <w:t>    getSize</w:t>
      </w:r>
      <w:bookmarkEnd w:id="252"/>
      <w:r>
        <w:rPr>
          <w:color w:val="000000"/>
        </w:rPr>
        <w:t>()</w:t>
      </w:r>
    </w:p>
    <w:p w:rsidR="004C2B95" w:rsidRDefault="00300636">
      <w:pPr>
        <w:rPr>
          <w:color w:val="000000"/>
        </w:rPr>
      </w:pPr>
      <w:r>
        <w:rPr>
          <w:bCs/>
        </w:rPr>
        <w:t>说明：</w:t>
      </w:r>
      <w:r>
        <w:rPr>
          <w:rFonts w:hint="eastAsia"/>
          <w:color w:val="000000"/>
        </w:rPr>
        <w:t>返回信息窗体大小。</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说明：信息窗体大小。</w:t>
      </w:r>
    </w:p>
    <w:p w:rsidR="004C2B95" w:rsidRDefault="00300636">
      <w:pPr>
        <w:rPr>
          <w:color w:val="000000"/>
        </w:rPr>
      </w:pPr>
      <w:r>
        <w:rPr>
          <w:rFonts w:hint="eastAsia"/>
          <w:color w:val="000000"/>
        </w:rPr>
        <w:t>类型：</w:t>
      </w:r>
      <w:r>
        <w:rPr>
          <w:rFonts w:hint="eastAsia"/>
          <w:color w:val="000000"/>
        </w:rPr>
        <w:t>Object</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inforWindow</w:t>
      </w:r>
      <w:r>
        <w:rPr>
          <w:rFonts w:hint="eastAsia"/>
          <w:color w:val="000000"/>
        </w:rPr>
        <w:t>为已经实例化的</w:t>
      </w:r>
      <w:r>
        <w:rPr>
          <w:rFonts w:hint="eastAsia"/>
          <w:color w:val="000000"/>
        </w:rPr>
        <w:t>MMap.InfoWindow</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lastRenderedPageBreak/>
              <w:t> </w:t>
            </w:r>
            <w:r>
              <w:rPr>
                <w:rFonts w:hint="eastAsia"/>
                <w:color w:val="000000"/>
              </w:rPr>
              <w:t>var ll =inforWindow.getSize();</w:t>
            </w:r>
          </w:p>
        </w:tc>
      </w:tr>
    </w:tbl>
    <w:p w:rsidR="004C2B95" w:rsidRDefault="00300636">
      <w:pPr>
        <w:pStyle w:val="QB3"/>
        <w:tabs>
          <w:tab w:val="left" w:pos="567"/>
        </w:tabs>
        <w:spacing w:line="240" w:lineRule="auto"/>
        <w:rPr>
          <w:rFonts w:ascii="黑体" w:hAnsi="Times New Roman"/>
        </w:rPr>
      </w:pPr>
      <w:bookmarkStart w:id="253" w:name="_Toc362533792"/>
      <w:r>
        <w:rPr>
          <w:rFonts w:ascii="黑体" w:hAnsi="Times New Roman" w:hint="eastAsia"/>
        </w:rPr>
        <w:t>事件</w:t>
      </w:r>
      <w:bookmarkEnd w:id="253"/>
    </w:p>
    <w:p w:rsidR="004C2B95" w:rsidRDefault="00300636">
      <w:pPr>
        <w:rPr>
          <w:color w:val="000000"/>
        </w:rPr>
      </w:pPr>
      <w:bookmarkStart w:id="254" w:name="_Toc301345533"/>
      <w:r>
        <w:rPr>
          <w:color w:val="000000"/>
        </w:rPr>
        <w:t>（</w:t>
      </w:r>
      <w:r>
        <w:rPr>
          <w:color w:val="000000"/>
        </w:rPr>
        <w:t>1</w:t>
      </w:r>
      <w:r>
        <w:rPr>
          <w:color w:val="000000"/>
        </w:rPr>
        <w:t>）</w:t>
      </w:r>
      <w:r>
        <w:rPr>
          <w:color w:val="000000"/>
        </w:rPr>
        <w:t>       change</w:t>
      </w:r>
      <w:bookmarkEnd w:id="254"/>
    </w:p>
    <w:p w:rsidR="004C2B95" w:rsidRDefault="00300636">
      <w:pPr>
        <w:rPr>
          <w:color w:val="000000"/>
        </w:rPr>
      </w:pPr>
      <w:r>
        <w:rPr>
          <w:bCs/>
        </w:rPr>
        <w:t>说明：</w:t>
      </w:r>
      <w:r>
        <w:rPr>
          <w:rFonts w:hint="eastAsia"/>
          <w:color w:val="000000"/>
        </w:rPr>
        <w:t>属性发生变化时触发此事件。</w:t>
      </w:r>
    </w:p>
    <w:p w:rsidR="004C2B95" w:rsidRDefault="00300636">
      <w:pPr>
        <w:rPr>
          <w:color w:val="000000"/>
        </w:rPr>
      </w:pPr>
      <w:r>
        <w:rPr>
          <w:bCs/>
        </w:rPr>
        <w:t>返回值：</w:t>
      </w: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无。</w:t>
      </w:r>
    </w:p>
    <w:p w:rsidR="004C2B95" w:rsidRDefault="00300636">
      <w:pPr>
        <w:rPr>
          <w:color w:val="000000"/>
        </w:rPr>
      </w:pPr>
      <w:bookmarkStart w:id="255" w:name="_Toc301345534"/>
      <w:r>
        <w:rPr>
          <w:color w:val="000000"/>
        </w:rPr>
        <w:t>（</w:t>
      </w:r>
      <w:r>
        <w:rPr>
          <w:color w:val="000000"/>
        </w:rPr>
        <w:t>2</w:t>
      </w:r>
      <w:r>
        <w:rPr>
          <w:color w:val="000000"/>
        </w:rPr>
        <w:t>）</w:t>
      </w:r>
      <w:r>
        <w:rPr>
          <w:color w:val="000000"/>
        </w:rPr>
        <w:t>       open</w:t>
      </w:r>
      <w:bookmarkEnd w:id="255"/>
    </w:p>
    <w:p w:rsidR="004C2B95" w:rsidRDefault="00300636">
      <w:pPr>
        <w:rPr>
          <w:color w:val="000000"/>
        </w:rPr>
      </w:pPr>
      <w:r>
        <w:rPr>
          <w:bCs/>
        </w:rPr>
        <w:t>说明：</w:t>
      </w:r>
      <w:r>
        <w:rPr>
          <w:rFonts w:hint="eastAsia"/>
          <w:color w:val="000000"/>
        </w:rPr>
        <w:t>信息窗口打开后触发此事件。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无。</w:t>
      </w:r>
    </w:p>
    <w:p w:rsidR="004C2B95" w:rsidRDefault="00300636">
      <w:pPr>
        <w:rPr>
          <w:color w:val="000000"/>
        </w:rPr>
      </w:pPr>
      <w:bookmarkStart w:id="256" w:name="_Toc301345535"/>
      <w:r>
        <w:rPr>
          <w:color w:val="000000"/>
        </w:rPr>
        <w:t>（</w:t>
      </w:r>
      <w:r>
        <w:rPr>
          <w:color w:val="000000"/>
        </w:rPr>
        <w:t>3</w:t>
      </w:r>
      <w:r>
        <w:rPr>
          <w:color w:val="000000"/>
        </w:rPr>
        <w:t>）</w:t>
      </w:r>
      <w:r>
        <w:rPr>
          <w:color w:val="000000"/>
        </w:rPr>
        <w:t>       close</w:t>
      </w:r>
      <w:bookmarkEnd w:id="256"/>
    </w:p>
    <w:p w:rsidR="004C2B95" w:rsidRDefault="00300636">
      <w:pPr>
        <w:rPr>
          <w:color w:val="000000"/>
        </w:rPr>
      </w:pPr>
      <w:r>
        <w:rPr>
          <w:bCs/>
        </w:rPr>
        <w:t>说明：</w:t>
      </w:r>
      <w:r>
        <w:rPr>
          <w:rFonts w:hint="eastAsia"/>
          <w:color w:val="000000"/>
        </w:rPr>
        <w:t>信息窗口关闭后触发此事件。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无。</w:t>
      </w:r>
    </w:p>
    <w:p w:rsidR="004C2B95" w:rsidRDefault="00300636">
      <w:pPr>
        <w:pStyle w:val="QB2"/>
        <w:spacing w:line="240" w:lineRule="auto"/>
        <w:rPr>
          <w:rFonts w:ascii="黑体" w:hAnsi="Times New Roman"/>
        </w:rPr>
      </w:pPr>
      <w:bookmarkStart w:id="257" w:name="_Toc362533793"/>
      <w:r>
        <w:rPr>
          <w:rFonts w:ascii="黑体" w:hAnsi="Times New Roman" w:hint="eastAsia"/>
        </w:rPr>
        <w:t>MMap.ContextMenu</w:t>
      </w:r>
      <w:bookmarkEnd w:id="257"/>
    </w:p>
    <w:p w:rsidR="004C2B95" w:rsidRDefault="00300636">
      <w:pPr>
        <w:pStyle w:val="QB3"/>
        <w:tabs>
          <w:tab w:val="left" w:pos="567"/>
        </w:tabs>
        <w:spacing w:line="240" w:lineRule="auto"/>
        <w:rPr>
          <w:rFonts w:ascii="黑体" w:hAnsi="Times New Roman"/>
        </w:rPr>
      </w:pPr>
      <w:bookmarkStart w:id="258" w:name="_Toc362533794"/>
      <w:r>
        <w:rPr>
          <w:rFonts w:ascii="黑体" w:hAnsi="Times New Roman" w:hint="eastAsia"/>
        </w:rPr>
        <w:t>说明</w:t>
      </w:r>
      <w:bookmarkEnd w:id="258"/>
    </w:p>
    <w:p w:rsidR="004C2B95" w:rsidRDefault="00300636">
      <w:pPr>
        <w:ind w:firstLine="420"/>
      </w:pPr>
      <w:r>
        <w:rPr>
          <w:rFonts w:hint="eastAsia"/>
          <w:color w:val="000000"/>
        </w:rPr>
        <w:t>右键菜单类</w:t>
      </w:r>
      <w:r>
        <w:rPr>
          <w:rFonts w:hint="eastAsia"/>
        </w:rPr>
        <w:t>。</w:t>
      </w:r>
    </w:p>
    <w:p w:rsidR="004C2B95" w:rsidRDefault="00300636">
      <w:pPr>
        <w:pStyle w:val="QB3"/>
        <w:tabs>
          <w:tab w:val="left" w:pos="567"/>
        </w:tabs>
        <w:spacing w:line="240" w:lineRule="auto"/>
        <w:rPr>
          <w:rFonts w:ascii="黑体" w:hAnsi="Times New Roman"/>
        </w:rPr>
      </w:pPr>
      <w:bookmarkStart w:id="259" w:name="_Toc362533795"/>
      <w:r>
        <w:rPr>
          <w:rFonts w:ascii="黑体" w:hAnsi="Times New Roman" w:hint="eastAsia"/>
        </w:rPr>
        <w:t>构造函数</w:t>
      </w:r>
      <w:bookmarkEnd w:id="259"/>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260" w:name="_Toc301345548"/>
      <w:r>
        <w:rPr>
          <w:rFonts w:ascii="黑体" w:hAnsi="Times New Roman"/>
        </w:rPr>
        <w:t>MMap.ContextMenu(contextMenuOption)</w:t>
      </w:r>
      <w:bookmarkEnd w:id="260"/>
    </w:p>
    <w:p w:rsidR="004C2B95" w:rsidRDefault="00300636">
      <w:bookmarkStart w:id="261" w:name="_Toc300922751"/>
      <w:r>
        <w:rPr>
          <w:bCs/>
        </w:rPr>
        <w:t>说明：</w:t>
      </w:r>
      <w:bookmarkEnd w:id="261"/>
      <w:r>
        <w:rPr>
          <w:rFonts w:hint="eastAsia"/>
        </w:rPr>
        <w:t>根据给定的参数构造一个</w:t>
      </w:r>
      <w:r>
        <w:rPr>
          <w:rFonts w:hint="eastAsia"/>
        </w:rPr>
        <w:t>MMap.ContextMenu</w:t>
      </w:r>
      <w:r>
        <w:rPr>
          <w:rFonts w:hint="eastAsia"/>
        </w:rPr>
        <w:t>的新实例。</w:t>
      </w:r>
    </w:p>
    <w:p w:rsidR="004C2B95" w:rsidRDefault="00300636">
      <w:r>
        <w:rPr>
          <w:bCs/>
        </w:rPr>
        <w:t>参数：</w:t>
      </w:r>
    </w:p>
    <w:p w:rsidR="004C2B95" w:rsidRDefault="00300636">
      <w:r>
        <w:rPr>
          <w:rFonts w:hint="eastAsia"/>
        </w:rPr>
        <w:t>contextMenuOption</w:t>
      </w:r>
    </w:p>
    <w:p w:rsidR="004C2B95" w:rsidRDefault="00300636">
      <w:r>
        <w:rPr>
          <w:rFonts w:hint="eastAsia"/>
        </w:rPr>
        <w:t>说明：右键菜单初始化时的参数选项。</w:t>
      </w:r>
      <w:r>
        <w:rPr>
          <w:rFonts w:hint="eastAsia"/>
        </w:rPr>
        <w:t>contextMenuOption</w:t>
      </w:r>
      <w:r>
        <w:rPr>
          <w:rFonts w:hint="eastAsia"/>
        </w:rPr>
        <w:t>为可选参数，包含</w:t>
      </w:r>
      <w:r>
        <w:rPr>
          <w:rFonts w:hint="eastAsia"/>
        </w:rPr>
        <w:t>isCustom</w:t>
      </w:r>
      <w:r>
        <w:rPr>
          <w:rFonts w:hint="eastAsia"/>
        </w:rPr>
        <w:t>、</w:t>
      </w:r>
      <w:r>
        <w:rPr>
          <w:rFonts w:hint="eastAsia"/>
        </w:rPr>
        <w:t>position</w:t>
      </w:r>
      <w:r>
        <w:rPr>
          <w:rFonts w:hint="eastAsia"/>
        </w:rPr>
        <w:t>、</w:t>
      </w:r>
      <w:r>
        <w:rPr>
          <w:rFonts w:hint="eastAsia"/>
        </w:rPr>
        <w:t>content</w:t>
      </w:r>
      <w:r>
        <w:rPr>
          <w:rFonts w:hint="eastAsia"/>
        </w:rPr>
        <w:t>、</w:t>
      </w:r>
      <w:r>
        <w:rPr>
          <w:rFonts w:hint="eastAsia"/>
        </w:rPr>
        <w:t>width</w:t>
      </w:r>
      <w:r>
        <w:rPr>
          <w:rFonts w:hint="eastAsia"/>
        </w:rPr>
        <w:t>选项，所有选项均可选。</w:t>
      </w:r>
    </w:p>
    <w:p w:rsidR="004C2B95" w:rsidRDefault="00300636">
      <w:r>
        <w:rPr>
          <w:rFonts w:hint="eastAsia"/>
        </w:rPr>
        <w:t>类型：</w:t>
      </w:r>
      <w:r>
        <w:rPr>
          <w:rFonts w:hint="eastAsia"/>
        </w:rPr>
        <w:t>Object</w:t>
      </w:r>
    </w:p>
    <w:p w:rsidR="004C2B95" w:rsidRDefault="00300636">
      <w:bookmarkStart w:id="262" w:name="_Toc301345550"/>
      <w:r>
        <w:t>  isCustom</w:t>
      </w:r>
      <w:bookmarkEnd w:id="262"/>
    </w:p>
    <w:p w:rsidR="004C2B95" w:rsidRDefault="00300636">
      <w:r>
        <w:t>说明：是否自定义右键菜单。</w:t>
      </w:r>
    </w:p>
    <w:p w:rsidR="004C2B95" w:rsidRDefault="00300636">
      <w:r>
        <w:t>类型：</w:t>
      </w:r>
      <w:r>
        <w:t>Boolean</w:t>
      </w:r>
    </w:p>
    <w:p w:rsidR="004C2B95" w:rsidRDefault="00300636">
      <w:r>
        <w:t>取值：</w:t>
      </w:r>
    </w:p>
    <w:p w:rsidR="004C2B95" w:rsidRDefault="00300636">
      <w:r>
        <w:t>true</w:t>
      </w:r>
      <w:r>
        <w:t>，表示自定义右键菜单</w:t>
      </w:r>
    </w:p>
    <w:p w:rsidR="004C2B95" w:rsidRDefault="00300636">
      <w:r>
        <w:t>false</w:t>
      </w:r>
      <w:r>
        <w:t>，表示使用默认右键菜单</w:t>
      </w:r>
    </w:p>
    <w:p w:rsidR="004C2B95" w:rsidRDefault="00300636">
      <w:r>
        <w:t>注释：</w:t>
      </w:r>
    </w:p>
    <w:p w:rsidR="004C2B95" w:rsidRDefault="00300636">
      <w:r>
        <w:lastRenderedPageBreak/>
        <w:t>目前暂支持桌面设备浏览器。</w:t>
      </w:r>
    </w:p>
    <w:p w:rsidR="004C2B95" w:rsidRDefault="00300636">
      <w:bookmarkStart w:id="263" w:name="_Toc301345551"/>
      <w:r>
        <w:t>  position</w:t>
      </w:r>
      <w:bookmarkEnd w:id="263"/>
    </w:p>
    <w:p w:rsidR="004C2B95" w:rsidRDefault="00300636">
      <w:bookmarkStart w:id="264" w:name="_Toc301345552"/>
      <w:r>
        <w:t>说明：右键菜单打开的位置。</w:t>
      </w:r>
      <w:bookmarkEnd w:id="264"/>
    </w:p>
    <w:p w:rsidR="004C2B95" w:rsidRDefault="00300636">
      <w:r>
        <w:t>类型：</w:t>
      </w:r>
      <w:r>
        <w:t>MMap.LngLat</w:t>
      </w:r>
    </w:p>
    <w:p w:rsidR="004C2B95" w:rsidRDefault="00300636">
      <w:r>
        <w:t>注释：目前暂支持桌面设备浏览器。</w:t>
      </w:r>
    </w:p>
    <w:p w:rsidR="004C2B95" w:rsidRDefault="00300636">
      <w:r>
        <w:t>  content</w:t>
      </w:r>
    </w:p>
    <w:p w:rsidR="004C2B95" w:rsidRDefault="00300636">
      <w:bookmarkStart w:id="265" w:name="_Toc301345553"/>
      <w:r>
        <w:t>说明：右键菜单自定义内容。</w:t>
      </w:r>
      <w:bookmarkEnd w:id="265"/>
    </w:p>
    <w:p w:rsidR="004C2B95" w:rsidRDefault="00300636">
      <w:r>
        <w:t>类型：</w:t>
      </w:r>
      <w:r>
        <w:t>String</w:t>
      </w:r>
    </w:p>
    <w:p w:rsidR="004C2B95" w:rsidRDefault="00300636">
      <w:r>
        <w:t>注释：目前暂支持桌面设备浏览器。</w:t>
      </w:r>
    </w:p>
    <w:p w:rsidR="004C2B95" w:rsidRDefault="00300636">
      <w:r>
        <w:t>  width</w:t>
      </w:r>
    </w:p>
    <w:p w:rsidR="004C2B95" w:rsidRDefault="00300636">
      <w:bookmarkStart w:id="266" w:name="_Toc301345554"/>
      <w:r>
        <w:t>说明：右键菜单的宽度。</w:t>
      </w:r>
      <w:bookmarkEnd w:id="266"/>
    </w:p>
    <w:p w:rsidR="004C2B95" w:rsidRDefault="00300636">
      <w:r>
        <w:t>类型：</w:t>
      </w:r>
      <w:r>
        <w:t>Number</w:t>
      </w:r>
    </w:p>
    <w:p w:rsidR="004C2B95" w:rsidRDefault="00300636">
      <w:r>
        <w:t>注释：目前暂支持桌面设备浏览器。</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contextMenu = new MMap.ContextMenu({isCustom:true,</w:t>
            </w:r>
          </w:p>
          <w:p w:rsidR="004C2B95" w:rsidRDefault="00300636">
            <w:r>
              <w:rPr>
                <w:rFonts w:hint="eastAsia"/>
              </w:rPr>
              <w:t>position:new MMap.LngLat("116.40332221984863","39.90025505675715"),</w:t>
            </w:r>
          </w:p>
          <w:p w:rsidR="004C2B95" w:rsidRDefault="00300636">
            <w:r>
              <w:rPr>
                <w:rFonts w:hint="eastAsia"/>
              </w:rPr>
              <w:t>content:"text",width:100,className:"mc_menu"});</w:t>
            </w:r>
          </w:p>
        </w:tc>
      </w:tr>
    </w:tbl>
    <w:p w:rsidR="004C2B95" w:rsidRDefault="00300636">
      <w:pPr>
        <w:pStyle w:val="QB3"/>
        <w:tabs>
          <w:tab w:val="left" w:pos="567"/>
        </w:tabs>
        <w:spacing w:line="240" w:lineRule="auto"/>
        <w:rPr>
          <w:rFonts w:ascii="黑体" w:hAnsi="Times New Roman"/>
        </w:rPr>
      </w:pPr>
      <w:bookmarkStart w:id="267" w:name="_Toc362533796"/>
      <w:r>
        <w:rPr>
          <w:rFonts w:ascii="黑体" w:hAnsi="Times New Roman" w:hint="eastAsia"/>
        </w:rPr>
        <w:t>方法</w:t>
      </w:r>
      <w:bookmarkEnd w:id="267"/>
    </w:p>
    <w:p w:rsidR="004C2B95" w:rsidRDefault="00300636">
      <w:bookmarkStart w:id="268" w:name="_Toc301345556"/>
      <w:r>
        <w:t>（</w:t>
      </w:r>
      <w:r>
        <w:t>1</w:t>
      </w:r>
      <w:r>
        <w:t>）</w:t>
      </w:r>
      <w:r>
        <w:t>       addItem</w:t>
      </w:r>
      <w:bookmarkEnd w:id="268"/>
      <w:r>
        <w:t>(text,fn,so)</w:t>
      </w:r>
    </w:p>
    <w:p w:rsidR="004C2B95" w:rsidRDefault="00300636">
      <w:r>
        <w:rPr>
          <w:bCs/>
        </w:rPr>
        <w:t>说明：</w:t>
      </w:r>
      <w:r>
        <w:rPr>
          <w:rFonts w:hint="eastAsia"/>
        </w:rPr>
        <w:t>添加右键菜单的一项。</w:t>
      </w:r>
    </w:p>
    <w:p w:rsidR="004C2B95" w:rsidRDefault="00300636">
      <w:pPr>
        <w:rPr>
          <w:bCs/>
        </w:rPr>
      </w:pPr>
      <w:r>
        <w:rPr>
          <w:bCs/>
        </w:rPr>
        <w:t>参数：</w:t>
      </w:r>
    </w:p>
    <w:p w:rsidR="004C2B95" w:rsidRDefault="00300636">
      <w:r>
        <w:t>text</w:t>
      </w:r>
    </w:p>
    <w:p w:rsidR="004C2B95" w:rsidRDefault="00300636">
      <w:r>
        <w:t>说明：菜单项文字名称。</w:t>
      </w:r>
    </w:p>
    <w:p w:rsidR="004C2B95" w:rsidRDefault="00300636">
      <w:r>
        <w:t>类型：</w:t>
      </w:r>
      <w:r>
        <w:t>String</w:t>
      </w:r>
    </w:p>
    <w:p w:rsidR="004C2B95" w:rsidRDefault="00300636">
      <w:r>
        <w:t>fn</w:t>
      </w:r>
    </w:p>
    <w:p w:rsidR="004C2B95" w:rsidRDefault="00300636">
      <w:r>
        <w:t>说明：菜单项回调函数。</w:t>
      </w:r>
    </w:p>
    <w:p w:rsidR="004C2B95" w:rsidRDefault="00300636">
      <w:r>
        <w:t>类型：</w:t>
      </w:r>
      <w:r>
        <w:t>Function</w:t>
      </w:r>
    </w:p>
    <w:p w:rsidR="004C2B95" w:rsidRDefault="00300636">
      <w:r>
        <w:t>so</w:t>
      </w:r>
    </w:p>
    <w:p w:rsidR="004C2B95" w:rsidRDefault="00300636">
      <w:r>
        <w:t>说明：菜单排序，菜单按升序排列，</w:t>
      </w:r>
      <w:r>
        <w:t>0</w:t>
      </w:r>
      <w:r>
        <w:t>表示在最下端。</w:t>
      </w:r>
    </w:p>
    <w:p w:rsidR="004C2B95" w:rsidRDefault="00300636">
      <w:r>
        <w:t>类型：</w:t>
      </w:r>
      <w:r>
        <w:t>Number</w:t>
      </w:r>
    </w:p>
    <w:p w:rsidR="004C2B95" w:rsidRDefault="00300636">
      <w:r>
        <w:rPr>
          <w:bCs/>
        </w:rPr>
        <w:t>返回值：</w:t>
      </w:r>
      <w:r>
        <w:rPr>
          <w:rFonts w:hint="eastAsia"/>
        </w:rPr>
        <w:t>无。</w:t>
      </w:r>
    </w:p>
    <w:p w:rsidR="004C2B95" w:rsidRDefault="00300636">
      <w:r>
        <w:rPr>
          <w:bCs/>
        </w:rPr>
        <w:t>注释：</w:t>
      </w:r>
      <w:r>
        <w:rPr>
          <w:rFonts w:hint="eastAsia"/>
        </w:rPr>
        <w:t>目前暂支持桌面设备浏览器。</w:t>
      </w:r>
    </w:p>
    <w:p w:rsidR="004C2B95" w:rsidRDefault="00300636">
      <w:r>
        <w:rPr>
          <w:bCs/>
        </w:rPr>
        <w:t>示例：</w:t>
      </w:r>
    </w:p>
    <w:p w:rsidR="004C2B95" w:rsidRDefault="00300636">
      <w:r>
        <w:rPr>
          <w:rFonts w:hint="eastAsia"/>
        </w:rPr>
        <w:t>假设</w:t>
      </w:r>
      <w:r>
        <w:rPr>
          <w:rFonts w:hint="eastAsia"/>
        </w:rPr>
        <w:t>contextMenu</w:t>
      </w:r>
      <w:r>
        <w:rPr>
          <w:rFonts w:hint="eastAsia"/>
        </w:rPr>
        <w:t>为已经实例化的</w:t>
      </w:r>
      <w:r>
        <w:rPr>
          <w:rFonts w:hint="eastAsia"/>
        </w:rPr>
        <w:t>MMap.ContextMenu</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 xml:space="preserve">contextMenu.addItem("Open InfoWindow",function(e){ </w:t>
            </w:r>
          </w:p>
          <w:p w:rsidR="004C2B95" w:rsidRDefault="00300636">
            <w:r>
              <w:rPr>
                <w:rFonts w:hint="eastAsia"/>
              </w:rPr>
              <w:t>         alert("hello,world");},1);</w:t>
            </w:r>
          </w:p>
        </w:tc>
      </w:tr>
    </w:tbl>
    <w:p w:rsidR="004C2B95" w:rsidRDefault="00300636">
      <w:r>
        <w:t> </w:t>
      </w:r>
      <w:bookmarkStart w:id="269" w:name="_Toc301345557"/>
      <w:r>
        <w:t>（</w:t>
      </w:r>
      <w:r>
        <w:t>2</w:t>
      </w:r>
      <w:r>
        <w:t>）</w:t>
      </w:r>
      <w:r>
        <w:t>       removeItem</w:t>
      </w:r>
      <w:bookmarkEnd w:id="269"/>
      <w:r>
        <w:t>(text,fn)</w:t>
      </w:r>
    </w:p>
    <w:p w:rsidR="004C2B95" w:rsidRDefault="00300636">
      <w:r>
        <w:rPr>
          <w:bCs/>
        </w:rPr>
        <w:t>说明：</w:t>
      </w:r>
      <w:r>
        <w:rPr>
          <w:rFonts w:hint="eastAsia"/>
        </w:rPr>
        <w:t>删除右键菜单的一项。</w:t>
      </w:r>
    </w:p>
    <w:p w:rsidR="004C2B95" w:rsidRDefault="00300636">
      <w:r>
        <w:rPr>
          <w:bCs/>
        </w:rPr>
        <w:t>参数：</w:t>
      </w:r>
    </w:p>
    <w:p w:rsidR="004C2B95" w:rsidRDefault="00300636">
      <w:pPr>
        <w:pStyle w:val="12"/>
        <w:numPr>
          <w:ilvl w:val="0"/>
          <w:numId w:val="18"/>
        </w:numPr>
        <w:ind w:firstLineChars="0"/>
      </w:pPr>
      <w:r>
        <w:t>text</w:t>
      </w:r>
    </w:p>
    <w:p w:rsidR="004C2B95" w:rsidRDefault="00300636">
      <w:r>
        <w:t>说明：菜单项文字名称。</w:t>
      </w:r>
    </w:p>
    <w:p w:rsidR="004C2B95" w:rsidRDefault="00300636">
      <w:r>
        <w:lastRenderedPageBreak/>
        <w:t>类型：</w:t>
      </w:r>
      <w:r>
        <w:t>String</w:t>
      </w:r>
    </w:p>
    <w:p w:rsidR="004C2B95" w:rsidRDefault="00300636">
      <w:pPr>
        <w:pStyle w:val="12"/>
        <w:numPr>
          <w:ilvl w:val="0"/>
          <w:numId w:val="18"/>
        </w:numPr>
        <w:ind w:firstLineChars="0"/>
      </w:pPr>
      <w:r>
        <w:t>fn</w:t>
      </w:r>
    </w:p>
    <w:p w:rsidR="004C2B95" w:rsidRDefault="00300636">
      <w:r>
        <w:t>说明：菜单项回调函数。</w:t>
      </w:r>
    </w:p>
    <w:p w:rsidR="004C2B95" w:rsidRDefault="00300636">
      <w:r>
        <w:t>类型：</w:t>
      </w:r>
      <w:r>
        <w:t>Function</w:t>
      </w:r>
    </w:p>
    <w:p w:rsidR="004C2B95" w:rsidRDefault="00300636">
      <w:r>
        <w:rPr>
          <w:bCs/>
        </w:rPr>
        <w:t>返回值：</w:t>
      </w:r>
      <w:r>
        <w:rPr>
          <w:rFonts w:hint="eastAsia"/>
        </w:rPr>
        <w:t>无。</w:t>
      </w:r>
    </w:p>
    <w:p w:rsidR="004C2B95" w:rsidRDefault="00300636">
      <w:r>
        <w:rPr>
          <w:bCs/>
        </w:rPr>
        <w:t>注释：</w:t>
      </w:r>
      <w:r>
        <w:rPr>
          <w:rFonts w:hint="eastAsia"/>
        </w:rPr>
        <w:t>目前暂支持桌面设备浏览器。</w:t>
      </w:r>
    </w:p>
    <w:p w:rsidR="004C2B95" w:rsidRDefault="00300636">
      <w:r>
        <w:rPr>
          <w:bCs/>
        </w:rPr>
        <w:t>示例：</w:t>
      </w:r>
    </w:p>
    <w:p w:rsidR="004C2B95" w:rsidRDefault="00300636">
      <w:r>
        <w:rPr>
          <w:rFonts w:hint="eastAsia"/>
        </w:rPr>
        <w:t>假设</w:t>
      </w:r>
      <w:r>
        <w:rPr>
          <w:rFonts w:hint="eastAsia"/>
        </w:rPr>
        <w:t>contextMenu</w:t>
      </w:r>
      <w:r>
        <w:rPr>
          <w:rFonts w:hint="eastAsia"/>
        </w:rPr>
        <w:t>为已经实例化的</w:t>
      </w:r>
      <w:r>
        <w:rPr>
          <w:rFonts w:hint="eastAsia"/>
        </w:rPr>
        <w:t>MMap.ContextMenu</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contextMenu.removeItem("</w:t>
            </w:r>
            <w:r>
              <w:rPr>
                <w:rFonts w:hint="eastAsia"/>
              </w:rPr>
              <w:t>菜单</w:t>
            </w:r>
            <w:r>
              <w:rPr>
                <w:rFonts w:hint="eastAsia"/>
              </w:rPr>
              <w:t>1",function(){});</w:t>
            </w:r>
          </w:p>
        </w:tc>
      </w:tr>
    </w:tbl>
    <w:p w:rsidR="004C2B95" w:rsidRDefault="00300636">
      <w:r>
        <w:t> </w:t>
      </w:r>
      <w:bookmarkStart w:id="270" w:name="_Toc301345561"/>
      <w:r>
        <w:t>（</w:t>
      </w:r>
      <w:r>
        <w:t>3</w:t>
      </w:r>
      <w:r>
        <w:t>）</w:t>
      </w:r>
      <w:r>
        <w:t>       open(map,pos)</w:t>
      </w:r>
      <w:bookmarkEnd w:id="270"/>
    </w:p>
    <w:p w:rsidR="004C2B95" w:rsidRDefault="00300636">
      <w:r>
        <w:rPr>
          <w:bCs/>
        </w:rPr>
        <w:t>说明：</w:t>
      </w:r>
      <w:r>
        <w:rPr>
          <w:rFonts w:hint="eastAsia"/>
        </w:rPr>
        <w:t>打开右键菜单。</w:t>
      </w:r>
    </w:p>
    <w:p w:rsidR="004C2B95" w:rsidRDefault="00300636">
      <w:r>
        <w:rPr>
          <w:bCs/>
        </w:rPr>
        <w:t>参数：</w:t>
      </w:r>
    </w:p>
    <w:p w:rsidR="004C2B95" w:rsidRDefault="00300636">
      <w:pPr>
        <w:pStyle w:val="12"/>
        <w:numPr>
          <w:ilvl w:val="0"/>
          <w:numId w:val="19"/>
        </w:numPr>
        <w:ind w:firstLineChars="0"/>
      </w:pPr>
      <w:r>
        <w:t>map</w:t>
      </w:r>
    </w:p>
    <w:p w:rsidR="004C2B95" w:rsidRDefault="00300636">
      <w:r>
        <w:t>说明：待打开的右键菜单对应的地图对象。</w:t>
      </w:r>
    </w:p>
    <w:p w:rsidR="004C2B95" w:rsidRDefault="00300636">
      <w:r>
        <w:t>类型：</w:t>
      </w:r>
      <w:r>
        <w:t>MMap.Map</w:t>
      </w:r>
    </w:p>
    <w:p w:rsidR="004C2B95" w:rsidRDefault="00300636">
      <w:pPr>
        <w:pStyle w:val="12"/>
        <w:numPr>
          <w:ilvl w:val="0"/>
          <w:numId w:val="19"/>
        </w:numPr>
        <w:ind w:firstLineChars="0"/>
      </w:pPr>
      <w:r>
        <w:t>pos</w:t>
      </w:r>
    </w:p>
    <w:p w:rsidR="004C2B95" w:rsidRDefault="00300636">
      <w:r>
        <w:t>说明：待展现右键菜单的位置。</w:t>
      </w:r>
    </w:p>
    <w:p w:rsidR="004C2B95" w:rsidRDefault="00300636">
      <w:r>
        <w:t>类型：</w:t>
      </w:r>
      <w:r>
        <w:t>MMap.LngLat</w:t>
      </w:r>
    </w:p>
    <w:p w:rsidR="004C2B95" w:rsidRDefault="00300636">
      <w:r>
        <w:rPr>
          <w:bCs/>
        </w:rPr>
        <w:t>返回值：</w:t>
      </w:r>
      <w:r>
        <w:rPr>
          <w:rFonts w:hint="eastAsia"/>
        </w:rPr>
        <w:t>无。</w:t>
      </w:r>
    </w:p>
    <w:p w:rsidR="004C2B95" w:rsidRDefault="00300636">
      <w:r>
        <w:rPr>
          <w:bCs/>
        </w:rPr>
        <w:t>注释：</w:t>
      </w:r>
      <w:r>
        <w:rPr>
          <w:rFonts w:hint="eastAsia"/>
        </w:rPr>
        <w:t>目前暂支持桌面设备浏览器。</w:t>
      </w:r>
    </w:p>
    <w:p w:rsidR="004C2B95" w:rsidRDefault="00300636">
      <w:r>
        <w:rPr>
          <w:bCs/>
        </w:rPr>
        <w:t>示例：</w:t>
      </w:r>
    </w:p>
    <w:p w:rsidR="004C2B95" w:rsidRDefault="00300636">
      <w:r>
        <w:rPr>
          <w:rFonts w:hint="eastAsia"/>
        </w:rPr>
        <w:t>假设</w:t>
      </w:r>
      <w:r>
        <w:rPr>
          <w:rFonts w:hint="eastAsia"/>
        </w:rPr>
        <w:t>mapObj</w:t>
      </w:r>
      <w:r>
        <w:rPr>
          <w:rFonts w:hint="eastAsia"/>
        </w:rPr>
        <w:t>为已经实例化的</w:t>
      </w:r>
      <w:r>
        <w:rPr>
          <w:rFonts w:hint="eastAsia"/>
        </w:rPr>
        <w:t>MMap.Map</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contextMenu = new MMap.ContextMenu();</w:t>
            </w:r>
          </w:p>
          <w:p w:rsidR="004C2B95" w:rsidRDefault="00300636">
            <w:r>
              <w:rPr>
                <w:rFonts w:hint="eastAsia"/>
              </w:rPr>
              <w:t>contextMenu.isCustom = false;</w:t>
            </w:r>
          </w:p>
          <w:p w:rsidR="004C2B95" w:rsidRDefault="00300636">
            <w:r>
              <w:rPr>
                <w:rFonts w:hint="eastAsia"/>
              </w:rPr>
              <w:t>contextMenu.position = new MMap.LngLat("116.83322219","39.192550567");</w:t>
            </w:r>
          </w:p>
          <w:p w:rsidR="004C2B95" w:rsidRDefault="00300636">
            <w:r>
              <w:rPr>
                <w:rFonts w:hint="eastAsia"/>
              </w:rPr>
              <w:t> </w:t>
            </w:r>
          </w:p>
          <w:p w:rsidR="004C2B95" w:rsidRDefault="00300636">
            <w:r>
              <w:rPr>
                <w:rFonts w:hint="eastAsia"/>
              </w:rPr>
              <w:t>contextMenu.addItem("MapABC",function(){</w:t>
            </w:r>
          </w:p>
          <w:p w:rsidR="004C2B95" w:rsidRDefault="00300636">
            <w:r>
              <w:rPr>
                <w:rFonts w:hint="eastAsia"/>
              </w:rPr>
              <w:t xml:space="preserve">           window.location.href = "http://www.mapabc.com";   </w:t>
            </w:r>
          </w:p>
          <w:p w:rsidR="004C2B95" w:rsidRDefault="00300636">
            <w:r>
              <w:rPr>
                <w:rFonts w:hint="eastAsia"/>
              </w:rPr>
              <w:t>           },0);</w:t>
            </w:r>
          </w:p>
          <w:p w:rsidR="004C2B95" w:rsidRDefault="00300636">
            <w:r>
              <w:rPr>
                <w:rFonts w:hint="eastAsia"/>
              </w:rPr>
              <w:t xml:space="preserve">           </w:t>
            </w:r>
          </w:p>
          <w:p w:rsidR="004C2B95" w:rsidRDefault="00300636">
            <w:r>
              <w:rPr>
                <w:rFonts w:hint="eastAsia"/>
              </w:rPr>
              <w:t>mapObj.bind(mapObj,"rightclick",function(e){</w:t>
            </w:r>
          </w:p>
          <w:p w:rsidR="004C2B95" w:rsidRDefault="00300636">
            <w:r>
              <w:rPr>
                <w:rFonts w:hint="eastAsia"/>
              </w:rPr>
              <w:t>           contextMenu.open(mapObj,e.lnglat);</w:t>
            </w:r>
          </w:p>
          <w:p w:rsidR="004C2B95" w:rsidRDefault="00300636">
            <w:r>
              <w:rPr>
                <w:rFonts w:hint="eastAsia"/>
              </w:rPr>
              <w:t>    });</w:t>
            </w:r>
          </w:p>
        </w:tc>
      </w:tr>
    </w:tbl>
    <w:p w:rsidR="004C2B95" w:rsidRDefault="00300636">
      <w:r>
        <w:t> </w:t>
      </w:r>
      <w:r>
        <w:t>（</w:t>
      </w:r>
      <w:r>
        <w:t>4</w:t>
      </w:r>
      <w:r>
        <w:t>）</w:t>
      </w:r>
      <w:r>
        <w:t>       close()</w:t>
      </w:r>
    </w:p>
    <w:p w:rsidR="004C2B95" w:rsidRDefault="00300636">
      <w:r>
        <w:rPr>
          <w:bCs/>
        </w:rPr>
        <w:t>说明：</w:t>
      </w:r>
      <w:r>
        <w:rPr>
          <w:rFonts w:hint="eastAsia"/>
        </w:rPr>
        <w:t>关闭右键菜单。</w:t>
      </w:r>
    </w:p>
    <w:p w:rsidR="004C2B95" w:rsidRDefault="00300636">
      <w:r>
        <w:rPr>
          <w:bCs/>
        </w:rPr>
        <w:t>参数：</w:t>
      </w:r>
      <w:r>
        <w:rPr>
          <w:rFonts w:hint="eastAsia"/>
        </w:rPr>
        <w:t>无。</w:t>
      </w:r>
    </w:p>
    <w:p w:rsidR="004C2B95" w:rsidRDefault="00300636">
      <w:r>
        <w:rPr>
          <w:bCs/>
        </w:rPr>
        <w:t>返回值：</w:t>
      </w:r>
      <w:r>
        <w:rPr>
          <w:rFonts w:hint="eastAsia"/>
        </w:rPr>
        <w:t>无。</w:t>
      </w:r>
    </w:p>
    <w:p w:rsidR="004C2B95" w:rsidRDefault="00300636">
      <w:r>
        <w:rPr>
          <w:bCs/>
        </w:rPr>
        <w:t>注释：</w:t>
      </w:r>
      <w:r>
        <w:rPr>
          <w:rFonts w:hint="eastAsia"/>
        </w:rPr>
        <w:t>目前暂支持桌面设备浏览器。</w:t>
      </w:r>
    </w:p>
    <w:p w:rsidR="004C2B95" w:rsidRDefault="00300636">
      <w:r>
        <w:rPr>
          <w:bCs/>
        </w:rPr>
        <w:t>示例：</w:t>
      </w:r>
    </w:p>
    <w:p w:rsidR="004C2B95" w:rsidRDefault="00300636">
      <w:r>
        <w:rPr>
          <w:rFonts w:hint="eastAsia"/>
        </w:rPr>
        <w:t>假设</w:t>
      </w:r>
      <w:r>
        <w:rPr>
          <w:rFonts w:hint="eastAsia"/>
        </w:rPr>
        <w:t>contextMenu</w:t>
      </w:r>
      <w:r>
        <w:rPr>
          <w:rFonts w:hint="eastAsia"/>
        </w:rPr>
        <w:t>为已经实例化的</w:t>
      </w:r>
      <w:r>
        <w:rPr>
          <w:rFonts w:hint="eastAsia"/>
        </w:rPr>
        <w:t>MMap.ContextMenu</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contextMenu.close();</w:t>
            </w:r>
          </w:p>
        </w:tc>
      </w:tr>
    </w:tbl>
    <w:p w:rsidR="004C2B95" w:rsidRDefault="00300636">
      <w:pPr>
        <w:pStyle w:val="QB3"/>
        <w:tabs>
          <w:tab w:val="left" w:pos="567"/>
        </w:tabs>
        <w:spacing w:line="240" w:lineRule="auto"/>
        <w:rPr>
          <w:rFonts w:ascii="黑体" w:hAnsi="Times New Roman"/>
        </w:rPr>
      </w:pPr>
      <w:bookmarkStart w:id="271" w:name="_Toc362533797"/>
      <w:r>
        <w:rPr>
          <w:rFonts w:ascii="黑体" w:hAnsi="Times New Roman" w:hint="eastAsia"/>
        </w:rPr>
        <w:lastRenderedPageBreak/>
        <w:t>事件</w:t>
      </w:r>
      <w:bookmarkEnd w:id="271"/>
    </w:p>
    <w:p w:rsidR="004C2B95" w:rsidRDefault="00300636">
      <w:pPr>
        <w:rPr>
          <w:bCs/>
        </w:rPr>
      </w:pPr>
      <w:r>
        <w:rPr>
          <w:bCs/>
        </w:rPr>
        <w:t>（</w:t>
      </w:r>
      <w:r>
        <w:rPr>
          <w:bCs/>
        </w:rPr>
        <w:t>1</w:t>
      </w:r>
      <w:r>
        <w:rPr>
          <w:bCs/>
        </w:rPr>
        <w:t>）</w:t>
      </w:r>
      <w:r>
        <w:rPr>
          <w:bCs/>
        </w:rPr>
        <w:t>       open</w:t>
      </w:r>
    </w:p>
    <w:p w:rsidR="004C2B95" w:rsidRDefault="00300636">
      <w:pPr>
        <w:rPr>
          <w:bCs/>
        </w:rPr>
      </w:pPr>
      <w:r>
        <w:t>说明：</w:t>
      </w:r>
      <w:r>
        <w:rPr>
          <w:rFonts w:hint="eastAsia"/>
          <w:bCs/>
        </w:rPr>
        <w:t>右键菜单打开后触发此事件。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r>
        <w:rPr>
          <w:bCs/>
        </w:rPr>
        <w:t>（</w:t>
      </w:r>
      <w:r>
        <w:rPr>
          <w:bCs/>
        </w:rPr>
        <w:t>2</w:t>
      </w:r>
      <w:r>
        <w:rPr>
          <w:bCs/>
        </w:rPr>
        <w:t>）</w:t>
      </w:r>
      <w:r>
        <w:rPr>
          <w:bCs/>
        </w:rPr>
        <w:t>       close</w:t>
      </w:r>
    </w:p>
    <w:p w:rsidR="004C2B95" w:rsidRDefault="00300636">
      <w:pPr>
        <w:rPr>
          <w:bCs/>
        </w:rPr>
      </w:pPr>
      <w:r>
        <w:t>说明：</w:t>
      </w:r>
      <w:r>
        <w:rPr>
          <w:rFonts w:hint="eastAsia"/>
          <w:bCs/>
        </w:rPr>
        <w:t>右键菜单关闭后触发此事件。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bookmarkStart w:id="272" w:name="_Toc301345594"/>
      <w:r>
        <w:rPr>
          <w:rFonts w:hint="eastAsia"/>
          <w:bCs/>
        </w:rPr>
        <w:t>目前暂支持桌面设备浏览器。</w:t>
      </w:r>
      <w:bookmarkEnd w:id="272"/>
    </w:p>
    <w:p w:rsidR="004C2B95" w:rsidRDefault="00300636">
      <w:pPr>
        <w:pStyle w:val="QB10"/>
        <w:spacing w:line="240" w:lineRule="auto"/>
      </w:pPr>
      <w:bookmarkStart w:id="273" w:name="_Toc362533798"/>
      <w:r>
        <w:rPr>
          <w:rFonts w:hint="eastAsia"/>
        </w:rPr>
        <w:t>插件API</w:t>
      </w:r>
      <w:bookmarkEnd w:id="273"/>
    </w:p>
    <w:p w:rsidR="004C2B95" w:rsidRDefault="00300636">
      <w:pPr>
        <w:pStyle w:val="QB2"/>
        <w:spacing w:line="240" w:lineRule="auto"/>
        <w:rPr>
          <w:rFonts w:ascii="黑体" w:hAnsi="Times New Roman"/>
        </w:rPr>
      </w:pPr>
      <w:bookmarkStart w:id="274" w:name="_Toc362533799"/>
      <w:r>
        <w:rPr>
          <w:rFonts w:ascii="黑体" w:hAnsi="Times New Roman" w:hint="eastAsia"/>
        </w:rPr>
        <w:t>MMap.ToolBar</w:t>
      </w:r>
      <w:bookmarkEnd w:id="274"/>
    </w:p>
    <w:p w:rsidR="004C2B95" w:rsidRDefault="00300636">
      <w:pPr>
        <w:pStyle w:val="QB3"/>
        <w:tabs>
          <w:tab w:val="left" w:pos="567"/>
        </w:tabs>
        <w:spacing w:line="240" w:lineRule="auto"/>
        <w:rPr>
          <w:rFonts w:ascii="黑体" w:hAnsi="Times New Roman"/>
        </w:rPr>
      </w:pPr>
      <w:bookmarkStart w:id="275" w:name="_Toc362533800"/>
      <w:r>
        <w:rPr>
          <w:rFonts w:ascii="黑体" w:hAnsi="Times New Roman" w:hint="eastAsia"/>
        </w:rPr>
        <w:t>说明</w:t>
      </w:r>
      <w:bookmarkEnd w:id="275"/>
    </w:p>
    <w:p w:rsidR="004C2B95" w:rsidRDefault="00300636">
      <w:pPr>
        <w:ind w:firstLine="420"/>
      </w:pPr>
      <w:r>
        <w:rPr>
          <w:rFonts w:hint="eastAsia"/>
          <w:color w:val="000000"/>
        </w:rPr>
        <w:t>地图工具条插件</w:t>
      </w:r>
      <w:r>
        <w:rPr>
          <w:rFonts w:hint="eastAsia"/>
        </w:rPr>
        <w:t>。</w:t>
      </w:r>
    </w:p>
    <w:p w:rsidR="004C2B95" w:rsidRDefault="00300636">
      <w:pPr>
        <w:pStyle w:val="QB3"/>
        <w:tabs>
          <w:tab w:val="left" w:pos="567"/>
        </w:tabs>
        <w:spacing w:line="240" w:lineRule="auto"/>
        <w:rPr>
          <w:rFonts w:ascii="黑体" w:hAnsi="Times New Roman"/>
        </w:rPr>
      </w:pPr>
      <w:bookmarkStart w:id="276" w:name="_Toc362533801"/>
      <w:r>
        <w:rPr>
          <w:rFonts w:ascii="黑体" w:hAnsi="Times New Roman" w:hint="eastAsia"/>
        </w:rPr>
        <w:t>构造函数</w:t>
      </w:r>
      <w:bookmarkEnd w:id="276"/>
    </w:p>
    <w:p w:rsidR="004C2B95" w:rsidRDefault="00300636">
      <w:pPr>
        <w:pStyle w:val="QB4"/>
        <w:tabs>
          <w:tab w:val="clear" w:pos="1211"/>
          <w:tab w:val="left" w:pos="567"/>
          <w:tab w:val="left" w:pos="851"/>
        </w:tabs>
        <w:spacing w:line="240" w:lineRule="auto"/>
        <w:ind w:left="1277" w:hanging="1277"/>
        <w:rPr>
          <w:rFonts w:ascii="黑体" w:hAnsi="Times New Roman"/>
        </w:rPr>
      </w:pPr>
      <w:r>
        <w:rPr>
          <w:rFonts w:ascii="黑体" w:hAnsi="Times New Roman"/>
        </w:rPr>
        <w:t>MMap.ToolBar(toolBarOption)</w:t>
      </w:r>
    </w:p>
    <w:p w:rsidR="004C2B95" w:rsidRDefault="00300636">
      <w:r>
        <w:rPr>
          <w:bCs/>
        </w:rPr>
        <w:t>说明：</w:t>
      </w:r>
      <w:r>
        <w:rPr>
          <w:rFonts w:hint="eastAsia"/>
        </w:rPr>
        <w:t>根据给定的参数构造一个</w:t>
      </w:r>
      <w:r>
        <w:rPr>
          <w:rFonts w:hint="eastAsia"/>
        </w:rPr>
        <w:t>MMap.ToolBar</w:t>
      </w:r>
      <w:r>
        <w:rPr>
          <w:rFonts w:hint="eastAsia"/>
        </w:rPr>
        <w:t>的新实例。</w:t>
      </w:r>
    </w:p>
    <w:p w:rsidR="004C2B95" w:rsidRDefault="00300636">
      <w:r>
        <w:rPr>
          <w:bCs/>
        </w:rPr>
        <w:t>参数：</w:t>
      </w:r>
    </w:p>
    <w:p w:rsidR="004C2B95" w:rsidRDefault="00300636">
      <w:r>
        <w:rPr>
          <w:rFonts w:hint="eastAsia"/>
        </w:rPr>
        <w:t>toolBarOption</w:t>
      </w:r>
    </w:p>
    <w:p w:rsidR="004C2B95" w:rsidRDefault="00300636">
      <w:r>
        <w:rPr>
          <w:rFonts w:hint="eastAsia"/>
        </w:rPr>
        <w:t>说明：地图工具条初始化时的参数选项。</w:t>
      </w:r>
      <w:r>
        <w:rPr>
          <w:rFonts w:hint="eastAsia"/>
        </w:rPr>
        <w:t>toolBarOption</w:t>
      </w:r>
      <w:r>
        <w:rPr>
          <w:rFonts w:hint="eastAsia"/>
        </w:rPr>
        <w:t>为可选参数，包括</w:t>
      </w:r>
      <w:r>
        <w:rPr>
          <w:rFonts w:hint="eastAsia"/>
        </w:rPr>
        <w:t>offset</w:t>
      </w:r>
      <w:r>
        <w:rPr>
          <w:rFonts w:hint="eastAsia"/>
        </w:rPr>
        <w:t>、</w:t>
      </w:r>
      <w:r>
        <w:rPr>
          <w:rFonts w:hint="eastAsia"/>
        </w:rPr>
        <w:t>ruler</w:t>
      </w:r>
      <w:r>
        <w:rPr>
          <w:rFonts w:hint="eastAsia"/>
        </w:rPr>
        <w:t>、</w:t>
      </w:r>
      <w:r>
        <w:rPr>
          <w:rFonts w:hint="eastAsia"/>
        </w:rPr>
        <w:t>direction</w:t>
      </w:r>
      <w:r>
        <w:rPr>
          <w:rFonts w:hint="eastAsia"/>
        </w:rPr>
        <w:t>、</w:t>
      </w:r>
      <w:r>
        <w:rPr>
          <w:rFonts w:hint="eastAsia"/>
        </w:rPr>
        <w:t>autoPosition</w:t>
      </w:r>
      <w:r>
        <w:rPr>
          <w:rFonts w:hint="eastAsia"/>
        </w:rPr>
        <w:t>选项，所有选项均可选。</w:t>
      </w:r>
    </w:p>
    <w:p w:rsidR="004C2B95" w:rsidRDefault="00300636">
      <w:r>
        <w:rPr>
          <w:rFonts w:hint="eastAsia"/>
        </w:rPr>
        <w:t>类型：</w:t>
      </w:r>
      <w:r>
        <w:rPr>
          <w:rFonts w:hint="eastAsia"/>
        </w:rPr>
        <w:t>Object</w:t>
      </w:r>
    </w:p>
    <w:p w:rsidR="004C2B95" w:rsidRDefault="00300636">
      <w:pPr>
        <w:pStyle w:val="12"/>
        <w:numPr>
          <w:ilvl w:val="0"/>
          <w:numId w:val="20"/>
        </w:numPr>
        <w:ind w:firstLineChars="0"/>
      </w:pPr>
      <w:r>
        <w:t>offset</w:t>
      </w:r>
    </w:p>
    <w:p w:rsidR="004C2B95" w:rsidRDefault="00300636">
      <w:r>
        <w:t>说明：工具条相对于地图容器左上角的偏移量。</w:t>
      </w:r>
    </w:p>
    <w:p w:rsidR="004C2B95" w:rsidRDefault="00300636">
      <w:r>
        <w:t>类型：</w:t>
      </w:r>
      <w:r>
        <w:t>MMap.Pixel</w:t>
      </w:r>
    </w:p>
    <w:p w:rsidR="004C2B95" w:rsidRDefault="00300636">
      <w:r>
        <w:t>注释：目前暂支持桌面设备浏览器。</w:t>
      </w:r>
    </w:p>
    <w:p w:rsidR="004C2B95" w:rsidRDefault="00300636">
      <w:pPr>
        <w:pStyle w:val="12"/>
        <w:numPr>
          <w:ilvl w:val="0"/>
          <w:numId w:val="20"/>
        </w:numPr>
        <w:ind w:firstLineChars="0"/>
      </w:pPr>
      <w:r>
        <w:t>ruler</w:t>
      </w:r>
    </w:p>
    <w:p w:rsidR="004C2B95" w:rsidRDefault="00300636">
      <w:r>
        <w:t>说明：标尺键盘是否可见。</w:t>
      </w:r>
    </w:p>
    <w:p w:rsidR="004C2B95" w:rsidRDefault="00300636">
      <w:r>
        <w:t>类型：</w:t>
      </w:r>
      <w:r>
        <w:t>Boolean</w:t>
      </w:r>
    </w:p>
    <w:p w:rsidR="004C2B95" w:rsidRDefault="00300636">
      <w:r>
        <w:t>取值：</w:t>
      </w:r>
    </w:p>
    <w:p w:rsidR="004C2B95" w:rsidRDefault="00300636">
      <w:r>
        <w:t>true</w:t>
      </w:r>
      <w:r>
        <w:t>，表示标尺键盘可见</w:t>
      </w:r>
    </w:p>
    <w:p w:rsidR="004C2B95" w:rsidRDefault="00300636">
      <w:r>
        <w:t>false</w:t>
      </w:r>
      <w:r>
        <w:t>，表示标尺键盘不可见</w:t>
      </w:r>
    </w:p>
    <w:p w:rsidR="004C2B95" w:rsidRDefault="00300636">
      <w:r>
        <w:t>注释：目前暂支持桌面设备浏览器。</w:t>
      </w:r>
    </w:p>
    <w:p w:rsidR="004C2B95" w:rsidRDefault="00300636">
      <w:pPr>
        <w:pStyle w:val="12"/>
        <w:numPr>
          <w:ilvl w:val="0"/>
          <w:numId w:val="20"/>
        </w:numPr>
        <w:ind w:firstLineChars="0"/>
      </w:pPr>
      <w:r>
        <w:t>direction</w:t>
      </w:r>
    </w:p>
    <w:p w:rsidR="004C2B95" w:rsidRDefault="00300636">
      <w:r>
        <w:lastRenderedPageBreak/>
        <w:t>说明：方向键盘是否可见。</w:t>
      </w:r>
    </w:p>
    <w:p w:rsidR="004C2B95" w:rsidRDefault="00300636">
      <w:r>
        <w:t>类型：</w:t>
      </w:r>
      <w:r>
        <w:t>Boolean</w:t>
      </w:r>
    </w:p>
    <w:p w:rsidR="004C2B95" w:rsidRDefault="00300636">
      <w:r>
        <w:t>取值：</w:t>
      </w:r>
    </w:p>
    <w:p w:rsidR="004C2B95" w:rsidRDefault="00300636">
      <w:r>
        <w:t>true</w:t>
      </w:r>
      <w:r>
        <w:t>，表示方向键盘可见</w:t>
      </w:r>
    </w:p>
    <w:p w:rsidR="004C2B95" w:rsidRDefault="00300636">
      <w:r>
        <w:t>false</w:t>
      </w:r>
      <w:r>
        <w:t>，表示方向键盘不可见</w:t>
      </w:r>
    </w:p>
    <w:p w:rsidR="004C2B95" w:rsidRDefault="00300636">
      <w:r>
        <w:t>注释：目前暂支持桌面设备浏览器。</w:t>
      </w:r>
    </w:p>
    <w:p w:rsidR="004C2B95" w:rsidRDefault="00300636">
      <w:pPr>
        <w:pStyle w:val="12"/>
        <w:numPr>
          <w:ilvl w:val="0"/>
          <w:numId w:val="20"/>
        </w:numPr>
        <w:ind w:firstLineChars="0"/>
      </w:pPr>
      <w:r>
        <w:t>autoPosition</w:t>
      </w:r>
    </w:p>
    <w:p w:rsidR="004C2B95" w:rsidRDefault="00300636">
      <w:r>
        <w:t>说明：加载时是否自动定位。</w:t>
      </w:r>
    </w:p>
    <w:p w:rsidR="004C2B95" w:rsidRDefault="00300636">
      <w:r>
        <w:t>类型：</w:t>
      </w:r>
      <w:r>
        <w:t>Boolean</w:t>
      </w:r>
    </w:p>
    <w:p w:rsidR="004C2B95" w:rsidRDefault="00300636">
      <w:r>
        <w:t>取值：</w:t>
      </w:r>
    </w:p>
    <w:p w:rsidR="004C2B95" w:rsidRDefault="00300636">
      <w:r>
        <w:t>true</w:t>
      </w:r>
      <w:r>
        <w:t>，表示加载时自动定位</w:t>
      </w:r>
    </w:p>
    <w:p w:rsidR="004C2B95" w:rsidRDefault="00300636">
      <w:r>
        <w:t>false</w:t>
      </w:r>
      <w:r>
        <w:t>，表示加载时不自动定位</w:t>
      </w:r>
    </w:p>
    <w:p w:rsidR="004C2B95" w:rsidRDefault="00300636">
      <w:r>
        <w:t>注释：目前暂支持桌面设备浏览器。</w:t>
      </w:r>
    </w:p>
    <w:p w:rsidR="004C2B95" w:rsidRDefault="00300636">
      <w:r>
        <w:rPr>
          <w:bCs/>
        </w:rPr>
        <w:t>示例：</w:t>
      </w:r>
    </w:p>
    <w:p w:rsidR="004C2B95" w:rsidRDefault="00300636">
      <w:r>
        <w:rPr>
          <w:rFonts w:hint="eastAsia"/>
        </w:rPr>
        <w:t>自定义</w:t>
      </w:r>
      <w:r>
        <w:rPr>
          <w:rFonts w:hint="eastAsia"/>
        </w:rPr>
        <w:t>opt</w:t>
      </w:r>
      <w:r>
        <w:rPr>
          <w:rFonts w:hint="eastAsia"/>
        </w:rPr>
        <w:t>的</w:t>
      </w:r>
      <w:r>
        <w:rPr>
          <w:rFonts w:hint="eastAsia"/>
        </w:rPr>
        <w:t>MMap.ToolBar</w:t>
      </w:r>
      <w:r>
        <w:rPr>
          <w:rFonts w:hint="eastAsia"/>
        </w:rPr>
        <w:t>对象构造，并在地图中加载地图工具条插件，假设</w:t>
      </w:r>
      <w:r>
        <w:rPr>
          <w:rFonts w:hint="eastAsia"/>
        </w:rPr>
        <w:t>mapObj</w:t>
      </w:r>
      <w:r>
        <w:rPr>
          <w:rFonts w:hint="eastAsia"/>
        </w:rPr>
        <w:t>为已实例化的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mapObj.plugin("MMap.ToolBar",function(){ </w:t>
            </w:r>
          </w:p>
          <w:p w:rsidR="004C2B95" w:rsidRDefault="00300636">
            <w:r>
              <w:rPr>
                <w:rFonts w:hint="eastAsia"/>
              </w:rPr>
              <w:t xml:space="preserve">          toolbar = new MMap.ToolBar({size:20,offset:new MMap.Pixel (100,100),ruler:true,direction:true}); </w:t>
            </w:r>
          </w:p>
          <w:p w:rsidR="004C2B95" w:rsidRDefault="00300636">
            <w:r>
              <w:rPr>
                <w:rFonts w:hint="eastAsia"/>
              </w:rPr>
              <w:t>          mapObj.addControl(toolbar);});</w:t>
            </w:r>
          </w:p>
        </w:tc>
      </w:tr>
    </w:tbl>
    <w:p w:rsidR="004C2B95" w:rsidRDefault="00300636">
      <w:pPr>
        <w:pStyle w:val="QB3"/>
        <w:tabs>
          <w:tab w:val="left" w:pos="567"/>
        </w:tabs>
        <w:spacing w:line="240" w:lineRule="auto"/>
        <w:rPr>
          <w:rFonts w:ascii="黑体" w:hAnsi="Times New Roman"/>
        </w:rPr>
      </w:pPr>
      <w:bookmarkStart w:id="277" w:name="_Toc362533802"/>
      <w:r>
        <w:rPr>
          <w:rFonts w:ascii="黑体" w:hAnsi="Times New Roman" w:hint="eastAsia"/>
        </w:rPr>
        <w:t>方法</w:t>
      </w:r>
      <w:bookmarkEnd w:id="277"/>
    </w:p>
    <w:p w:rsidR="004C2B95" w:rsidRDefault="00300636">
      <w:pPr>
        <w:rPr>
          <w:color w:val="000000"/>
        </w:rPr>
      </w:pPr>
      <w:r>
        <w:rPr>
          <w:color w:val="000000"/>
        </w:rPr>
        <w:t>（</w:t>
      </w:r>
      <w:r>
        <w:rPr>
          <w:color w:val="000000"/>
        </w:rPr>
        <w:t>1</w:t>
      </w:r>
      <w:r>
        <w:rPr>
          <w:color w:val="000000"/>
        </w:rPr>
        <w:t>）</w:t>
      </w:r>
      <w:r>
        <w:rPr>
          <w:color w:val="000000"/>
        </w:rPr>
        <w:t>       setOffset()</w:t>
      </w:r>
    </w:p>
    <w:p w:rsidR="004C2B95" w:rsidRDefault="00300636">
      <w:pPr>
        <w:rPr>
          <w:color w:val="000000"/>
        </w:rPr>
      </w:pPr>
      <w:r>
        <w:rPr>
          <w:bCs/>
        </w:rPr>
        <w:t>说明：</w:t>
      </w:r>
      <w:r>
        <w:rPr>
          <w:rFonts w:hint="eastAsia"/>
          <w:color w:val="000000"/>
        </w:rPr>
        <w:t>设置工具条相对于地图容器左上角的偏移量。</w:t>
      </w:r>
    </w:p>
    <w:p w:rsidR="004C2B95" w:rsidRDefault="00300636">
      <w:pPr>
        <w:rPr>
          <w:color w:val="000000"/>
        </w:rPr>
      </w:pPr>
      <w:r>
        <w:rPr>
          <w:bCs/>
        </w:rPr>
        <w:t>参数：</w:t>
      </w:r>
      <w:r>
        <w:rPr>
          <w:rFonts w:hint="eastAsia"/>
          <w:color w:val="000000"/>
        </w:rPr>
        <w:t>offset</w:t>
      </w:r>
    </w:p>
    <w:p w:rsidR="004C2B95" w:rsidRDefault="00300636">
      <w:pPr>
        <w:rPr>
          <w:color w:val="000000"/>
        </w:rPr>
      </w:pPr>
      <w:r>
        <w:rPr>
          <w:rFonts w:hint="eastAsia"/>
          <w:color w:val="000000"/>
        </w:rPr>
        <w:t>说明：工具条相对于地图容器左上角的偏移量。</w:t>
      </w:r>
    </w:p>
    <w:p w:rsidR="004C2B95" w:rsidRDefault="00300636">
      <w:pPr>
        <w:rPr>
          <w:color w:val="000000"/>
        </w:rPr>
      </w:pPr>
      <w:r>
        <w:rPr>
          <w:rFonts w:hint="eastAsia"/>
          <w:color w:val="000000"/>
        </w:rPr>
        <w:t>类型：</w:t>
      </w:r>
      <w:r>
        <w:rPr>
          <w:rFonts w:hint="eastAsia"/>
          <w:color w:val="000000"/>
        </w:rPr>
        <w:t>MMap.Pixel</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mapObj</w:t>
      </w:r>
      <w:r>
        <w:rPr>
          <w:rFonts w:hint="eastAsia"/>
          <w:color w:val="000000"/>
        </w:rPr>
        <w:t>为已实例化的</w:t>
      </w:r>
      <w:r>
        <w:rPr>
          <w:rFonts w:hint="eastAsia"/>
          <w:color w:val="000000"/>
        </w:rPr>
        <w:t>MMap.Map</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mapObj.plugin(</w:t>
            </w:r>
          </w:p>
          <w:p w:rsidR="004C2B95" w:rsidRDefault="00300636">
            <w:pPr>
              <w:rPr>
                <w:color w:val="000000"/>
              </w:rPr>
            </w:pPr>
            <w:r>
              <w:rPr>
                <w:rFonts w:hint="eastAsia"/>
                <w:color w:val="000000"/>
              </w:rPr>
              <w:t xml:space="preserve">    "MMap.ToolBar",function(){ </w:t>
            </w:r>
          </w:p>
          <w:p w:rsidR="004C2B95" w:rsidRDefault="00300636">
            <w:pPr>
              <w:rPr>
                <w:color w:val="000000"/>
              </w:rPr>
            </w:pPr>
            <w:r>
              <w:rPr>
                <w:rFonts w:hint="eastAsia"/>
                <w:color w:val="000000"/>
              </w:rPr>
              <w:t xml:space="preserve">         toolbar = new MMap.ToolBar({size:20,ruler:true,direction:true}); </w:t>
            </w:r>
          </w:p>
          <w:p w:rsidR="004C2B95" w:rsidRDefault="00300636">
            <w:pPr>
              <w:rPr>
                <w:color w:val="000000"/>
              </w:rPr>
            </w:pPr>
            <w:r>
              <w:rPr>
                <w:rFonts w:hint="eastAsia"/>
                <w:color w:val="000000"/>
              </w:rPr>
              <w:t>         mapObj.addControl(toolbar);</w:t>
            </w:r>
          </w:p>
          <w:p w:rsidR="004C2B95" w:rsidRDefault="00300636">
            <w:pPr>
              <w:rPr>
                <w:color w:val="000000"/>
              </w:rPr>
            </w:pPr>
            <w:r>
              <w:rPr>
                <w:rFonts w:hint="eastAsia"/>
                <w:color w:val="000000"/>
              </w:rPr>
              <w:t>             toolbar.setOffset(new MMap.Pixel (20,20));</w:t>
            </w:r>
          </w:p>
          <w:p w:rsidR="004C2B95" w:rsidRDefault="00300636">
            <w:pPr>
              <w:rPr>
                <w:color w:val="000000"/>
              </w:rPr>
            </w:pPr>
            <w:r>
              <w:rPr>
                <w:rFonts w:hint="eastAsia"/>
                <w:color w:val="000000"/>
              </w:rPr>
              <w:t>             });</w:t>
            </w:r>
          </w:p>
        </w:tc>
      </w:tr>
    </w:tbl>
    <w:p w:rsidR="004C2B95" w:rsidRDefault="00300636">
      <w:pPr>
        <w:rPr>
          <w:color w:val="000000"/>
        </w:rPr>
      </w:pPr>
      <w:r>
        <w:rPr>
          <w:color w:val="000000"/>
        </w:rPr>
        <w:t> </w:t>
      </w:r>
      <w:r>
        <w:rPr>
          <w:color w:val="000000"/>
        </w:rPr>
        <w:t>（</w:t>
      </w:r>
      <w:r>
        <w:rPr>
          <w:color w:val="000000"/>
        </w:rPr>
        <w:t>2</w:t>
      </w:r>
      <w:r>
        <w:rPr>
          <w:color w:val="000000"/>
        </w:rPr>
        <w:t>）</w:t>
      </w:r>
      <w:r>
        <w:rPr>
          <w:color w:val="000000"/>
        </w:rPr>
        <w:t>       getOffset()</w:t>
      </w:r>
    </w:p>
    <w:p w:rsidR="004C2B95" w:rsidRDefault="00300636">
      <w:pPr>
        <w:rPr>
          <w:color w:val="000000"/>
        </w:rPr>
      </w:pPr>
      <w:r>
        <w:rPr>
          <w:bCs/>
        </w:rPr>
        <w:t>说明：</w:t>
      </w:r>
      <w:r>
        <w:rPr>
          <w:rFonts w:hint="eastAsia"/>
          <w:color w:val="000000"/>
        </w:rPr>
        <w:t>返回工具条相对于地图容器左上角的偏移量。</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p>
    <w:p w:rsidR="004C2B95" w:rsidRDefault="00300636">
      <w:pPr>
        <w:rPr>
          <w:color w:val="000000"/>
        </w:rPr>
      </w:pPr>
      <w:r>
        <w:rPr>
          <w:rFonts w:hint="eastAsia"/>
          <w:color w:val="000000"/>
        </w:rPr>
        <w:t>说明：工具条相对于地图容器左上角的偏移量。</w:t>
      </w:r>
    </w:p>
    <w:p w:rsidR="004C2B95" w:rsidRDefault="00300636">
      <w:pPr>
        <w:rPr>
          <w:color w:val="000000"/>
        </w:rPr>
      </w:pPr>
      <w:r>
        <w:rPr>
          <w:rFonts w:hint="eastAsia"/>
          <w:color w:val="000000"/>
        </w:rPr>
        <w:lastRenderedPageBreak/>
        <w:t>类型：</w:t>
      </w:r>
      <w:r>
        <w:rPr>
          <w:rFonts w:hint="eastAsia"/>
          <w:color w:val="000000"/>
        </w:rPr>
        <w:t>Object</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var ll=toolbar.getOffset();</w:t>
            </w:r>
          </w:p>
        </w:tc>
      </w:tr>
    </w:tbl>
    <w:p w:rsidR="004C2B95" w:rsidRDefault="00300636">
      <w:pPr>
        <w:rPr>
          <w:color w:val="000000"/>
        </w:rPr>
      </w:pPr>
      <w:r>
        <w:rPr>
          <w:color w:val="000000"/>
        </w:rPr>
        <w:t> </w:t>
      </w:r>
      <w:r>
        <w:rPr>
          <w:color w:val="000000"/>
        </w:rPr>
        <w:t>（</w:t>
      </w:r>
      <w:r>
        <w:rPr>
          <w:color w:val="000000"/>
        </w:rPr>
        <w:t>3</w:t>
      </w:r>
      <w:r>
        <w:rPr>
          <w:color w:val="000000"/>
        </w:rPr>
        <w:t>）</w:t>
      </w:r>
      <w:r>
        <w:rPr>
          <w:color w:val="000000"/>
        </w:rPr>
        <w:t>       hideRuler()</w:t>
      </w:r>
    </w:p>
    <w:p w:rsidR="004C2B95" w:rsidRDefault="00300636">
      <w:pPr>
        <w:rPr>
          <w:color w:val="000000"/>
        </w:rPr>
      </w:pPr>
      <w:r>
        <w:rPr>
          <w:bCs/>
        </w:rPr>
        <w:t>说明：</w:t>
      </w:r>
      <w:r>
        <w:rPr>
          <w:rFonts w:hint="eastAsia"/>
          <w:color w:val="000000"/>
        </w:rPr>
        <w:t>隐藏标尺键盘（不含加减级别部分）。</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toolbar.hideRuler();</w:t>
            </w:r>
          </w:p>
        </w:tc>
      </w:tr>
    </w:tbl>
    <w:p w:rsidR="004C2B95" w:rsidRDefault="00300636">
      <w:pPr>
        <w:rPr>
          <w:color w:val="000000"/>
        </w:rPr>
      </w:pPr>
      <w:r>
        <w:rPr>
          <w:color w:val="000000"/>
        </w:rPr>
        <w:t>（</w:t>
      </w:r>
      <w:r>
        <w:rPr>
          <w:color w:val="000000"/>
        </w:rPr>
        <w:t>4</w:t>
      </w:r>
      <w:r>
        <w:rPr>
          <w:color w:val="000000"/>
        </w:rPr>
        <w:t>）</w:t>
      </w:r>
      <w:r>
        <w:rPr>
          <w:color w:val="000000"/>
        </w:rPr>
        <w:t>       showRuler()</w:t>
      </w:r>
    </w:p>
    <w:p w:rsidR="004C2B95" w:rsidRDefault="00300636">
      <w:pPr>
        <w:rPr>
          <w:color w:val="000000"/>
        </w:rPr>
      </w:pPr>
      <w:r>
        <w:rPr>
          <w:bCs/>
        </w:rPr>
        <w:t>说明：</w:t>
      </w:r>
      <w:r>
        <w:rPr>
          <w:rFonts w:hint="eastAsia"/>
          <w:color w:val="000000"/>
        </w:rPr>
        <w:t>显示标尺键盘（不含加减级别部分）。</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toolbar.showRuler();</w:t>
            </w:r>
          </w:p>
        </w:tc>
      </w:tr>
    </w:tbl>
    <w:p w:rsidR="004C2B95" w:rsidRDefault="00300636">
      <w:pPr>
        <w:rPr>
          <w:color w:val="000000"/>
        </w:rPr>
      </w:pPr>
      <w:r>
        <w:rPr>
          <w:color w:val="000000"/>
        </w:rPr>
        <w:t> </w:t>
      </w:r>
      <w:r>
        <w:rPr>
          <w:color w:val="000000"/>
        </w:rPr>
        <w:t>（</w:t>
      </w:r>
      <w:r>
        <w:rPr>
          <w:color w:val="000000"/>
        </w:rPr>
        <w:t>5</w:t>
      </w:r>
      <w:r>
        <w:rPr>
          <w:color w:val="000000"/>
        </w:rPr>
        <w:t>）</w:t>
      </w:r>
      <w:r>
        <w:rPr>
          <w:color w:val="000000"/>
        </w:rPr>
        <w:t>       hideDirection()</w:t>
      </w:r>
    </w:p>
    <w:p w:rsidR="004C2B95" w:rsidRDefault="00300636">
      <w:pPr>
        <w:rPr>
          <w:color w:val="000000"/>
        </w:rPr>
      </w:pPr>
      <w:r>
        <w:rPr>
          <w:bCs/>
        </w:rPr>
        <w:t>说明：</w:t>
      </w:r>
      <w:r>
        <w:rPr>
          <w:rFonts w:hint="eastAsia"/>
          <w:color w:val="000000"/>
        </w:rPr>
        <w:t>隐藏方向键盘。</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toolbar.hideDirection();</w:t>
            </w:r>
          </w:p>
        </w:tc>
      </w:tr>
    </w:tbl>
    <w:p w:rsidR="004C2B95" w:rsidRDefault="00300636">
      <w:pPr>
        <w:rPr>
          <w:color w:val="000000"/>
        </w:rPr>
      </w:pPr>
      <w:r>
        <w:rPr>
          <w:color w:val="000000"/>
        </w:rPr>
        <w:t> </w:t>
      </w:r>
      <w:r>
        <w:rPr>
          <w:color w:val="000000"/>
        </w:rPr>
        <w:t>（</w:t>
      </w:r>
      <w:r>
        <w:rPr>
          <w:color w:val="000000"/>
        </w:rPr>
        <w:t>6</w:t>
      </w:r>
      <w:r>
        <w:rPr>
          <w:color w:val="000000"/>
        </w:rPr>
        <w:t>）</w:t>
      </w:r>
      <w:r>
        <w:rPr>
          <w:color w:val="000000"/>
        </w:rPr>
        <w:t>       showDirection()</w:t>
      </w:r>
    </w:p>
    <w:p w:rsidR="004C2B95" w:rsidRDefault="00300636">
      <w:pPr>
        <w:rPr>
          <w:color w:val="000000"/>
        </w:rPr>
      </w:pPr>
      <w:r>
        <w:rPr>
          <w:bCs/>
        </w:rPr>
        <w:t>说明：</w:t>
      </w:r>
      <w:r>
        <w:rPr>
          <w:rFonts w:hint="eastAsia"/>
          <w:color w:val="000000"/>
        </w:rPr>
        <w:t>显示方向键盘。</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toolbar.showDirection();</w:t>
            </w:r>
          </w:p>
        </w:tc>
      </w:tr>
    </w:tbl>
    <w:p w:rsidR="004C2B95" w:rsidRDefault="00300636">
      <w:pPr>
        <w:rPr>
          <w:color w:val="000000"/>
        </w:rPr>
      </w:pPr>
      <w:r>
        <w:rPr>
          <w:color w:val="000000"/>
        </w:rPr>
        <w:t> </w:t>
      </w:r>
      <w:r>
        <w:rPr>
          <w:color w:val="000000"/>
        </w:rPr>
        <w:t>（</w:t>
      </w:r>
      <w:r>
        <w:rPr>
          <w:color w:val="000000"/>
        </w:rPr>
        <w:t>7</w:t>
      </w:r>
      <w:r>
        <w:rPr>
          <w:color w:val="000000"/>
        </w:rPr>
        <w:t>）</w:t>
      </w:r>
      <w:r>
        <w:rPr>
          <w:color w:val="000000"/>
        </w:rPr>
        <w:t>       doLocation()</w:t>
      </w:r>
    </w:p>
    <w:p w:rsidR="004C2B95" w:rsidRDefault="00300636">
      <w:pPr>
        <w:rPr>
          <w:color w:val="000000"/>
        </w:rPr>
      </w:pPr>
      <w:r>
        <w:rPr>
          <w:bCs/>
        </w:rPr>
        <w:t>说明：</w:t>
      </w:r>
      <w:r>
        <w:rPr>
          <w:rFonts w:hint="eastAsia"/>
          <w:color w:val="000000"/>
        </w:rPr>
        <w:t>进行位置定位。</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lastRenderedPageBreak/>
        <w:t>注释：</w:t>
      </w:r>
      <w:r>
        <w:rPr>
          <w:rFonts w:hint="eastAsia"/>
          <w:color w:val="000000"/>
        </w:rPr>
        <w:t>要求浏览器支持</w:t>
      </w:r>
      <w:r>
        <w:rPr>
          <w:rFonts w:hint="eastAsia"/>
          <w:color w:val="000000"/>
        </w:rPr>
        <w:t>HTML5</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toolbar.doLocation();</w:t>
            </w:r>
          </w:p>
        </w:tc>
      </w:tr>
    </w:tbl>
    <w:p w:rsidR="004C2B95" w:rsidRDefault="00300636">
      <w:pPr>
        <w:rPr>
          <w:color w:val="000000"/>
        </w:rPr>
      </w:pPr>
      <w:r>
        <w:rPr>
          <w:color w:val="000000"/>
        </w:rPr>
        <w:t> </w:t>
      </w:r>
      <w:r>
        <w:rPr>
          <w:color w:val="000000"/>
        </w:rPr>
        <w:t>（</w:t>
      </w:r>
      <w:r>
        <w:rPr>
          <w:color w:val="000000"/>
        </w:rPr>
        <w:t>8</w:t>
      </w:r>
      <w:r>
        <w:rPr>
          <w:color w:val="000000"/>
        </w:rPr>
        <w:t>）</w:t>
      </w:r>
      <w:r>
        <w:rPr>
          <w:color w:val="000000"/>
        </w:rPr>
        <w:t>       getLocation()</w:t>
      </w:r>
    </w:p>
    <w:p w:rsidR="004C2B95" w:rsidRDefault="00300636">
      <w:pPr>
        <w:rPr>
          <w:color w:val="000000"/>
        </w:rPr>
      </w:pPr>
      <w:r>
        <w:rPr>
          <w:bCs/>
        </w:rPr>
        <w:t>说明：</w:t>
      </w:r>
      <w:r>
        <w:rPr>
          <w:rFonts w:hint="eastAsia"/>
          <w:color w:val="000000"/>
        </w:rPr>
        <w:t>返回定位信息。</w:t>
      </w:r>
    </w:p>
    <w:p w:rsidR="004C2B95" w:rsidRDefault="00300636">
      <w:pPr>
        <w:rPr>
          <w:color w:val="000000"/>
        </w:rPr>
      </w:pPr>
      <w:r>
        <w:rPr>
          <w:bCs/>
        </w:rPr>
        <w:t>参数：</w:t>
      </w:r>
      <w:r>
        <w:rPr>
          <w:rFonts w:hint="eastAsia"/>
          <w:color w:val="000000"/>
        </w:rPr>
        <w:t>无</w:t>
      </w:r>
    </w:p>
    <w:p w:rsidR="004C2B95" w:rsidRDefault="00300636">
      <w:pPr>
        <w:rPr>
          <w:bCs/>
        </w:rPr>
      </w:pPr>
      <w:r>
        <w:rPr>
          <w:bCs/>
        </w:rPr>
        <w:t>返回值：</w:t>
      </w:r>
    </w:p>
    <w:p w:rsidR="004C2B95" w:rsidRDefault="00300636">
      <w:pPr>
        <w:rPr>
          <w:color w:val="000000"/>
        </w:rPr>
      </w:pPr>
      <w:r>
        <w:rPr>
          <w:rFonts w:hint="eastAsia"/>
          <w:color w:val="000000"/>
        </w:rPr>
        <w:t>说明：定位信息。</w:t>
      </w:r>
    </w:p>
    <w:p w:rsidR="004C2B95" w:rsidRDefault="00300636">
      <w:pPr>
        <w:rPr>
          <w:color w:val="000000"/>
        </w:rPr>
      </w:pPr>
      <w:r>
        <w:rPr>
          <w:rFonts w:hint="eastAsia"/>
          <w:color w:val="000000"/>
        </w:rPr>
        <w:t>类型：</w:t>
      </w:r>
      <w:r>
        <w:rPr>
          <w:rFonts w:hint="eastAsia"/>
          <w:color w:val="000000"/>
        </w:rPr>
        <w:t>Object</w:t>
      </w:r>
    </w:p>
    <w:p w:rsidR="004C2B95" w:rsidRDefault="00300636">
      <w:pPr>
        <w:rPr>
          <w:color w:val="000000"/>
        </w:rPr>
      </w:pPr>
      <w:r>
        <w:rPr>
          <w:bCs/>
        </w:rPr>
        <w:t>注释：</w:t>
      </w:r>
      <w:r>
        <w:rPr>
          <w:rFonts w:hint="eastAsia"/>
          <w:color w:val="000000"/>
        </w:rPr>
        <w:t>要求浏览器支持</w:t>
      </w:r>
      <w:r>
        <w:rPr>
          <w:rFonts w:hint="eastAsia"/>
          <w:color w:val="000000"/>
        </w:rPr>
        <w:t>HTML5</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toolbar.getLocation();</w:t>
            </w:r>
          </w:p>
        </w:tc>
      </w:tr>
    </w:tbl>
    <w:p w:rsidR="004C2B95" w:rsidRDefault="00300636">
      <w:pPr>
        <w:rPr>
          <w:color w:val="000000"/>
        </w:rPr>
      </w:pPr>
      <w:r>
        <w:rPr>
          <w:color w:val="000000"/>
        </w:rPr>
        <w:t> </w:t>
      </w:r>
      <w:r>
        <w:rPr>
          <w:color w:val="000000"/>
        </w:rPr>
        <w:t>（</w:t>
      </w:r>
      <w:r>
        <w:rPr>
          <w:color w:val="000000"/>
        </w:rPr>
        <w:t>9</w:t>
      </w:r>
      <w:r>
        <w:rPr>
          <w:color w:val="000000"/>
        </w:rPr>
        <w:t>）</w:t>
      </w:r>
      <w:r>
        <w:rPr>
          <w:color w:val="000000"/>
        </w:rPr>
        <w:t>       hide()</w:t>
      </w:r>
    </w:p>
    <w:p w:rsidR="004C2B95" w:rsidRDefault="00300636">
      <w:pPr>
        <w:rPr>
          <w:color w:val="000000"/>
        </w:rPr>
      </w:pPr>
      <w:r>
        <w:rPr>
          <w:bCs/>
        </w:rPr>
        <w:t>说明：</w:t>
      </w:r>
      <w:r>
        <w:rPr>
          <w:rFonts w:hint="eastAsia"/>
          <w:color w:val="000000"/>
        </w:rPr>
        <w:t>隐藏工具条。</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toolbar.hide();</w:t>
            </w:r>
          </w:p>
        </w:tc>
      </w:tr>
    </w:tbl>
    <w:p w:rsidR="004C2B95" w:rsidRDefault="00300636">
      <w:pPr>
        <w:rPr>
          <w:color w:val="000000"/>
        </w:rPr>
      </w:pPr>
      <w:r>
        <w:rPr>
          <w:color w:val="000000"/>
        </w:rPr>
        <w:t> </w:t>
      </w:r>
      <w:r>
        <w:rPr>
          <w:color w:val="000000"/>
        </w:rPr>
        <w:t>（</w:t>
      </w:r>
      <w:r>
        <w:rPr>
          <w:color w:val="000000"/>
        </w:rPr>
        <w:t>10</w:t>
      </w:r>
      <w:r>
        <w:rPr>
          <w:color w:val="000000"/>
        </w:rPr>
        <w:t>）</w:t>
      </w:r>
      <w:r>
        <w:rPr>
          <w:color w:val="000000"/>
        </w:rPr>
        <w:t>    show()</w:t>
      </w:r>
    </w:p>
    <w:p w:rsidR="004C2B95" w:rsidRDefault="00300636">
      <w:pPr>
        <w:rPr>
          <w:color w:val="000000"/>
        </w:rPr>
      </w:pPr>
      <w:r>
        <w:rPr>
          <w:bCs/>
        </w:rPr>
        <w:t>说明：</w:t>
      </w:r>
      <w:r>
        <w:rPr>
          <w:rFonts w:hint="eastAsia"/>
          <w:color w:val="000000"/>
        </w:rPr>
        <w:t>显示工具条。</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将工具条插件添加到地图中后，才能调用该方法。目前暂支持桌面设备浏览器。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toolbar</w:t>
      </w:r>
      <w:r>
        <w:rPr>
          <w:rFonts w:hint="eastAsia"/>
          <w:color w:val="000000"/>
        </w:rPr>
        <w:t>为已经实例化的</w:t>
      </w:r>
      <w:r>
        <w:rPr>
          <w:rFonts w:hint="eastAsia"/>
          <w:color w:val="000000"/>
        </w:rPr>
        <w:t>MMap.Toolbar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toolbar.show();</w:t>
            </w:r>
          </w:p>
        </w:tc>
      </w:tr>
    </w:tbl>
    <w:p w:rsidR="004C2B95" w:rsidRDefault="00300636">
      <w:pPr>
        <w:pStyle w:val="QB3"/>
        <w:tabs>
          <w:tab w:val="left" w:pos="567"/>
        </w:tabs>
        <w:spacing w:line="240" w:lineRule="auto"/>
        <w:rPr>
          <w:rFonts w:ascii="黑体" w:hAnsi="Times New Roman"/>
        </w:rPr>
      </w:pPr>
      <w:bookmarkStart w:id="278" w:name="_Toc362533803"/>
      <w:r>
        <w:rPr>
          <w:rFonts w:ascii="黑体" w:hAnsi="Times New Roman" w:hint="eastAsia"/>
        </w:rPr>
        <w:t>事件</w:t>
      </w:r>
      <w:bookmarkEnd w:id="278"/>
    </w:p>
    <w:p w:rsidR="004C2B95" w:rsidRDefault="00300636">
      <w:pPr>
        <w:rPr>
          <w:color w:val="000000"/>
        </w:rPr>
      </w:pPr>
      <w:r>
        <w:rPr>
          <w:color w:val="000000"/>
        </w:rPr>
        <w:t>（</w:t>
      </w:r>
      <w:r>
        <w:rPr>
          <w:color w:val="000000"/>
        </w:rPr>
        <w:t>1</w:t>
      </w:r>
      <w:r>
        <w:rPr>
          <w:color w:val="000000"/>
        </w:rPr>
        <w:t>）</w:t>
      </w:r>
      <w:r>
        <w:rPr>
          <w:color w:val="000000"/>
        </w:rPr>
        <w:t>       show</w:t>
      </w:r>
    </w:p>
    <w:p w:rsidR="004C2B95" w:rsidRDefault="00300636">
      <w:pPr>
        <w:rPr>
          <w:color w:val="000000"/>
        </w:rPr>
      </w:pPr>
      <w:r>
        <w:rPr>
          <w:bCs/>
        </w:rPr>
        <w:t>说明：</w:t>
      </w:r>
      <w:r>
        <w:rPr>
          <w:rFonts w:hint="eastAsia"/>
          <w:color w:val="000000"/>
        </w:rPr>
        <w:t>工具条显示时触发此事件。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color w:val="000000"/>
        </w:rPr>
        <w:t>（</w:t>
      </w:r>
      <w:r>
        <w:rPr>
          <w:color w:val="000000"/>
        </w:rPr>
        <w:t>2</w:t>
      </w:r>
      <w:r>
        <w:rPr>
          <w:color w:val="000000"/>
        </w:rPr>
        <w:t>）</w:t>
      </w:r>
      <w:r>
        <w:rPr>
          <w:color w:val="000000"/>
        </w:rPr>
        <w:t>       hide</w:t>
      </w:r>
    </w:p>
    <w:p w:rsidR="004C2B95" w:rsidRDefault="00300636">
      <w:pPr>
        <w:rPr>
          <w:color w:val="000000"/>
        </w:rPr>
      </w:pPr>
      <w:r>
        <w:rPr>
          <w:bCs/>
        </w:rPr>
        <w:lastRenderedPageBreak/>
        <w:t>说明：</w:t>
      </w:r>
      <w:r>
        <w:rPr>
          <w:rFonts w:hint="eastAsia"/>
          <w:color w:val="000000"/>
        </w:rPr>
        <w:t>工具条隐藏时触发此事件。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color w:val="000000"/>
        </w:rPr>
        <w:t>（</w:t>
      </w:r>
      <w:r>
        <w:rPr>
          <w:color w:val="000000"/>
        </w:rPr>
        <w:t>3</w:t>
      </w:r>
      <w:r>
        <w:rPr>
          <w:color w:val="000000"/>
        </w:rPr>
        <w:t>）</w:t>
      </w:r>
      <w:r>
        <w:rPr>
          <w:color w:val="000000"/>
        </w:rPr>
        <w:t>       location</w:t>
      </w:r>
    </w:p>
    <w:p w:rsidR="004C2B95" w:rsidRDefault="00300636">
      <w:pPr>
        <w:rPr>
          <w:color w:val="000000"/>
        </w:rPr>
      </w:pPr>
      <w:r>
        <w:rPr>
          <w:bCs/>
        </w:rPr>
        <w:t>说明：</w:t>
      </w:r>
      <w:r>
        <w:rPr>
          <w:rFonts w:hint="eastAsia"/>
          <w:color w:val="000000"/>
        </w:rPr>
        <w:t>进行定位时触发此事件。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要求浏览器支持</w:t>
      </w:r>
      <w:r>
        <w:rPr>
          <w:rFonts w:hint="eastAsia"/>
          <w:color w:val="000000"/>
        </w:rPr>
        <w:t>HTML5</w:t>
      </w:r>
      <w:r>
        <w:rPr>
          <w:rFonts w:hint="eastAsia"/>
          <w:color w:val="000000"/>
        </w:rPr>
        <w:t>。目前暂支持桌面设备浏览器。</w:t>
      </w:r>
    </w:p>
    <w:p w:rsidR="004C2B95" w:rsidRDefault="00300636">
      <w:pPr>
        <w:pStyle w:val="QB2"/>
        <w:spacing w:line="240" w:lineRule="auto"/>
        <w:rPr>
          <w:rFonts w:ascii="黑体" w:hAnsi="Times New Roman"/>
        </w:rPr>
      </w:pPr>
      <w:bookmarkStart w:id="279" w:name="_Toc362533804"/>
      <w:r>
        <w:rPr>
          <w:rFonts w:ascii="黑体" w:hAnsi="Times New Roman" w:hint="eastAsia"/>
        </w:rPr>
        <w:t>MMap.OverView</w:t>
      </w:r>
      <w:bookmarkEnd w:id="279"/>
    </w:p>
    <w:p w:rsidR="004C2B95" w:rsidRDefault="00300636">
      <w:pPr>
        <w:pStyle w:val="QB3"/>
        <w:tabs>
          <w:tab w:val="left" w:pos="567"/>
        </w:tabs>
        <w:spacing w:line="240" w:lineRule="auto"/>
        <w:rPr>
          <w:rFonts w:ascii="黑体" w:hAnsi="Times New Roman"/>
        </w:rPr>
      </w:pPr>
      <w:bookmarkStart w:id="280" w:name="_Toc362533805"/>
      <w:r>
        <w:rPr>
          <w:rFonts w:ascii="黑体" w:hAnsi="Times New Roman" w:hint="eastAsia"/>
        </w:rPr>
        <w:t>说明</w:t>
      </w:r>
      <w:bookmarkEnd w:id="280"/>
    </w:p>
    <w:p w:rsidR="004C2B95" w:rsidRDefault="00300636">
      <w:pPr>
        <w:ind w:firstLine="420"/>
      </w:pPr>
      <w:r>
        <w:rPr>
          <w:rFonts w:hint="eastAsia"/>
          <w:color w:val="000000"/>
        </w:rPr>
        <w:t>地图鹰眼插件</w:t>
      </w:r>
      <w:r>
        <w:rPr>
          <w:rFonts w:hint="eastAsia"/>
        </w:rPr>
        <w:t>。</w:t>
      </w:r>
    </w:p>
    <w:p w:rsidR="004C2B95" w:rsidRDefault="00300636">
      <w:pPr>
        <w:pStyle w:val="QB3"/>
        <w:tabs>
          <w:tab w:val="left" w:pos="567"/>
        </w:tabs>
        <w:spacing w:line="240" w:lineRule="auto"/>
        <w:rPr>
          <w:rFonts w:ascii="黑体" w:hAnsi="Times New Roman"/>
        </w:rPr>
      </w:pPr>
      <w:bookmarkStart w:id="281" w:name="_Toc362533806"/>
      <w:r>
        <w:rPr>
          <w:rFonts w:ascii="黑体" w:hAnsi="Times New Roman" w:hint="eastAsia"/>
        </w:rPr>
        <w:t>构造函数</w:t>
      </w:r>
      <w:bookmarkEnd w:id="281"/>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282" w:name="_Toc300922796"/>
      <w:r>
        <w:rPr>
          <w:rFonts w:ascii="黑体" w:hAnsi="Times New Roman"/>
        </w:rPr>
        <w:t>MMap.Overview(overviewOption)</w:t>
      </w:r>
      <w:bookmarkEnd w:id="282"/>
    </w:p>
    <w:p w:rsidR="004C2B95" w:rsidRDefault="00300636">
      <w:pPr>
        <w:rPr>
          <w:bCs/>
        </w:rPr>
      </w:pPr>
      <w:r>
        <w:t>说明：</w:t>
      </w:r>
      <w:r>
        <w:rPr>
          <w:rFonts w:hint="eastAsia"/>
          <w:bCs/>
        </w:rPr>
        <w:t>根据给定的参数构造一个</w:t>
      </w:r>
      <w:r>
        <w:rPr>
          <w:rFonts w:hint="eastAsia"/>
          <w:bCs/>
        </w:rPr>
        <w:t>MMap.Overview</w:t>
      </w:r>
      <w:r>
        <w:rPr>
          <w:rFonts w:hint="eastAsia"/>
          <w:bCs/>
        </w:rPr>
        <w:t>的新实例。</w:t>
      </w:r>
    </w:p>
    <w:p w:rsidR="004C2B95" w:rsidRDefault="00300636">
      <w:pPr>
        <w:rPr>
          <w:bCs/>
        </w:rPr>
      </w:pPr>
      <w:r>
        <w:t>参数：</w:t>
      </w:r>
    </w:p>
    <w:p w:rsidR="004C2B95" w:rsidRDefault="00300636">
      <w:pPr>
        <w:rPr>
          <w:bCs/>
        </w:rPr>
      </w:pPr>
      <w:r>
        <w:rPr>
          <w:rFonts w:hint="eastAsia"/>
          <w:bCs/>
        </w:rPr>
        <w:t>overviewOption</w:t>
      </w:r>
    </w:p>
    <w:p w:rsidR="004C2B95" w:rsidRDefault="00300636">
      <w:pPr>
        <w:rPr>
          <w:bCs/>
        </w:rPr>
      </w:pPr>
      <w:r>
        <w:rPr>
          <w:rFonts w:hint="eastAsia"/>
          <w:bCs/>
        </w:rPr>
        <w:t>说明：地图鹰眼初始化时的参数选项。</w:t>
      </w:r>
      <w:r>
        <w:rPr>
          <w:rFonts w:hint="eastAsia"/>
          <w:bCs/>
        </w:rPr>
        <w:t>overviewOption</w:t>
      </w:r>
      <w:r>
        <w:rPr>
          <w:rFonts w:hint="eastAsia"/>
          <w:bCs/>
        </w:rPr>
        <w:t>为可选参数，包括</w:t>
      </w:r>
      <w:r>
        <w:rPr>
          <w:rFonts w:hint="eastAsia"/>
          <w:bCs/>
        </w:rPr>
        <w:t>tileLayer</w:t>
      </w:r>
      <w:r>
        <w:rPr>
          <w:rFonts w:hint="eastAsia"/>
          <w:bCs/>
        </w:rPr>
        <w:t>、</w:t>
      </w:r>
      <w:r>
        <w:rPr>
          <w:rFonts w:hint="eastAsia"/>
          <w:bCs/>
        </w:rPr>
        <w:t>isOpen</w:t>
      </w:r>
      <w:r>
        <w:rPr>
          <w:rFonts w:hint="eastAsia"/>
          <w:bCs/>
        </w:rPr>
        <w:t>、</w:t>
      </w:r>
      <w:r>
        <w:rPr>
          <w:rFonts w:hint="eastAsia"/>
          <w:bCs/>
        </w:rPr>
        <w:t>visible</w:t>
      </w:r>
      <w:r>
        <w:rPr>
          <w:rFonts w:hint="eastAsia"/>
          <w:bCs/>
        </w:rPr>
        <w:t>选项，所有属性选项均可选。</w:t>
      </w:r>
    </w:p>
    <w:p w:rsidR="004C2B95" w:rsidRDefault="00300636">
      <w:pPr>
        <w:rPr>
          <w:bCs/>
        </w:rPr>
      </w:pPr>
      <w:r>
        <w:rPr>
          <w:rFonts w:hint="eastAsia"/>
          <w:bCs/>
        </w:rPr>
        <w:t>类型：</w:t>
      </w:r>
      <w:r>
        <w:rPr>
          <w:rFonts w:hint="eastAsia"/>
          <w:bCs/>
        </w:rPr>
        <w:t>Object</w:t>
      </w:r>
    </w:p>
    <w:p w:rsidR="004C2B95" w:rsidRDefault="00300636">
      <w:pPr>
        <w:rPr>
          <w:bCs/>
        </w:rPr>
      </w:pPr>
      <w:bookmarkStart w:id="283" w:name="_Toc301345627"/>
      <w:r>
        <w:rPr>
          <w:bCs/>
        </w:rPr>
        <w:t>  tileLayer</w:t>
      </w:r>
      <w:bookmarkEnd w:id="283"/>
    </w:p>
    <w:p w:rsidR="004C2B95" w:rsidRDefault="00300636">
      <w:pPr>
        <w:rPr>
          <w:bCs/>
        </w:rPr>
      </w:pPr>
      <w:r>
        <w:t>说明：</w:t>
      </w:r>
      <w:r>
        <w:rPr>
          <w:bCs/>
        </w:rPr>
        <w:t>鹰眼切片图层。</w:t>
      </w:r>
    </w:p>
    <w:p w:rsidR="004C2B95" w:rsidRDefault="00300636">
      <w:pPr>
        <w:rPr>
          <w:bCs/>
        </w:rPr>
      </w:pPr>
      <w:r>
        <w:t>类型：</w:t>
      </w:r>
      <w:r>
        <w:rPr>
          <w:bCs/>
        </w:rPr>
        <w:t>MMap.TileLayer</w:t>
      </w:r>
    </w:p>
    <w:p w:rsidR="004C2B95" w:rsidRDefault="00300636">
      <w:pPr>
        <w:rPr>
          <w:bCs/>
        </w:rPr>
      </w:pPr>
      <w:r>
        <w:rPr>
          <w:bCs/>
        </w:rPr>
        <w:t>注释：目前暂支持桌面设备浏览器。</w:t>
      </w:r>
    </w:p>
    <w:p w:rsidR="004C2B95" w:rsidRDefault="00300636">
      <w:pPr>
        <w:rPr>
          <w:bCs/>
        </w:rPr>
      </w:pPr>
      <w:bookmarkStart w:id="284" w:name="_Toc301345628"/>
      <w:r>
        <w:rPr>
          <w:bCs/>
        </w:rPr>
        <w:t>  isOpen</w:t>
      </w:r>
      <w:bookmarkEnd w:id="284"/>
    </w:p>
    <w:p w:rsidR="004C2B95" w:rsidRDefault="00300636">
      <w:pPr>
        <w:rPr>
          <w:bCs/>
        </w:rPr>
      </w:pPr>
      <w:r>
        <w:t>说明：</w:t>
      </w:r>
      <w:r>
        <w:rPr>
          <w:bCs/>
        </w:rPr>
        <w:t>鹰眼是否打开。</w:t>
      </w:r>
    </w:p>
    <w:p w:rsidR="004C2B95" w:rsidRDefault="00300636">
      <w:pPr>
        <w:rPr>
          <w:bCs/>
        </w:rPr>
      </w:pPr>
      <w:r>
        <w:t>类型：</w:t>
      </w:r>
      <w:r>
        <w:rPr>
          <w:bCs/>
        </w:rPr>
        <w:t>Boolean</w:t>
      </w:r>
    </w:p>
    <w:p w:rsidR="004C2B95" w:rsidRDefault="00300636">
      <w:pPr>
        <w:rPr>
          <w:bCs/>
        </w:rPr>
      </w:pPr>
      <w:r>
        <w:t>取值：</w:t>
      </w:r>
    </w:p>
    <w:p w:rsidR="004C2B95" w:rsidRDefault="00300636">
      <w:pPr>
        <w:rPr>
          <w:bCs/>
        </w:rPr>
      </w:pPr>
      <w:r>
        <w:rPr>
          <w:bCs/>
        </w:rPr>
        <w:t>true</w:t>
      </w:r>
      <w:r>
        <w:rPr>
          <w:bCs/>
        </w:rPr>
        <w:t>，表示打开鹰眼，即鹰眼最大化</w:t>
      </w:r>
    </w:p>
    <w:p w:rsidR="004C2B95" w:rsidRDefault="00300636">
      <w:pPr>
        <w:rPr>
          <w:bCs/>
        </w:rPr>
      </w:pPr>
      <w:r>
        <w:rPr>
          <w:bCs/>
        </w:rPr>
        <w:t>false</w:t>
      </w:r>
      <w:r>
        <w:rPr>
          <w:bCs/>
        </w:rPr>
        <w:t>，表示关闭鹰眼，即鹰眼最小化</w:t>
      </w:r>
    </w:p>
    <w:p w:rsidR="004C2B95" w:rsidRDefault="00300636">
      <w:pPr>
        <w:rPr>
          <w:bCs/>
        </w:rPr>
      </w:pPr>
      <w:r>
        <w:rPr>
          <w:bCs/>
        </w:rPr>
        <w:t>注释：目前暂支持桌面设备浏览器。</w:t>
      </w:r>
    </w:p>
    <w:p w:rsidR="004C2B95" w:rsidRDefault="00300636">
      <w:pPr>
        <w:rPr>
          <w:bCs/>
        </w:rPr>
      </w:pPr>
      <w:bookmarkStart w:id="285" w:name="_Toc301345629"/>
      <w:r>
        <w:rPr>
          <w:bCs/>
        </w:rPr>
        <w:t>  visible</w:t>
      </w:r>
      <w:bookmarkEnd w:id="285"/>
    </w:p>
    <w:p w:rsidR="004C2B95" w:rsidRDefault="00300636">
      <w:pPr>
        <w:rPr>
          <w:bCs/>
        </w:rPr>
      </w:pPr>
      <w:r>
        <w:t>说明：</w:t>
      </w:r>
      <w:r>
        <w:rPr>
          <w:bCs/>
        </w:rPr>
        <w:t>鹰眼是否显示。</w:t>
      </w:r>
    </w:p>
    <w:p w:rsidR="004C2B95" w:rsidRDefault="00300636">
      <w:pPr>
        <w:rPr>
          <w:bCs/>
        </w:rPr>
      </w:pPr>
      <w:r>
        <w:t>类型：</w:t>
      </w:r>
      <w:r>
        <w:rPr>
          <w:bCs/>
        </w:rPr>
        <w:t>Boolean</w:t>
      </w:r>
    </w:p>
    <w:p w:rsidR="004C2B95" w:rsidRDefault="00300636">
      <w:pPr>
        <w:rPr>
          <w:bCs/>
        </w:rPr>
      </w:pPr>
      <w:r>
        <w:t>取值：</w:t>
      </w:r>
    </w:p>
    <w:p w:rsidR="004C2B95" w:rsidRDefault="00300636">
      <w:pPr>
        <w:rPr>
          <w:bCs/>
        </w:rPr>
      </w:pPr>
      <w:r>
        <w:rPr>
          <w:bCs/>
        </w:rPr>
        <w:t>true</w:t>
      </w:r>
      <w:r>
        <w:rPr>
          <w:bCs/>
        </w:rPr>
        <w:t>，表示显示鹰眼</w:t>
      </w:r>
    </w:p>
    <w:p w:rsidR="004C2B95" w:rsidRDefault="00300636">
      <w:pPr>
        <w:rPr>
          <w:bCs/>
        </w:rPr>
      </w:pPr>
      <w:r>
        <w:rPr>
          <w:bCs/>
        </w:rPr>
        <w:t>false</w:t>
      </w:r>
      <w:r>
        <w:rPr>
          <w:bCs/>
        </w:rPr>
        <w:t>，表示不显示鹰眼</w:t>
      </w:r>
    </w:p>
    <w:p w:rsidR="004C2B95" w:rsidRDefault="00300636">
      <w:pPr>
        <w:rPr>
          <w:bCs/>
        </w:rPr>
      </w:pPr>
      <w:r>
        <w:rPr>
          <w:bCs/>
        </w:rPr>
        <w:lastRenderedPageBreak/>
        <w:t>注释：目前暂支持桌面设备浏览器。</w:t>
      </w:r>
    </w:p>
    <w:p w:rsidR="004C2B95" w:rsidRDefault="00300636">
      <w:pPr>
        <w:rPr>
          <w:bCs/>
        </w:rPr>
      </w:pPr>
      <w:r>
        <w:t>示例：</w:t>
      </w:r>
    </w:p>
    <w:p w:rsidR="004C2B95" w:rsidRDefault="00300636">
      <w:pPr>
        <w:rPr>
          <w:bCs/>
        </w:rPr>
      </w:pPr>
      <w:r>
        <w:rPr>
          <w:rFonts w:hint="eastAsia"/>
          <w:bCs/>
        </w:rPr>
        <w:t>自定义</w:t>
      </w:r>
      <w:r>
        <w:rPr>
          <w:rFonts w:hint="eastAsia"/>
          <w:bCs/>
        </w:rPr>
        <w:t>opt</w:t>
      </w:r>
      <w:r>
        <w:rPr>
          <w:rFonts w:hint="eastAsia"/>
          <w:bCs/>
        </w:rPr>
        <w:t>的</w:t>
      </w:r>
      <w:r>
        <w:rPr>
          <w:rFonts w:hint="eastAsia"/>
          <w:bCs/>
        </w:rPr>
        <w:t>MMap.Overview</w:t>
      </w:r>
      <w:r>
        <w:rPr>
          <w:rFonts w:hint="eastAsia"/>
          <w:bCs/>
        </w:rPr>
        <w:t>对象构造，并在地图中加载地图鹰眼插件，假设</w:t>
      </w:r>
      <w:r>
        <w:rPr>
          <w:rFonts w:hint="eastAsia"/>
          <w:bCs/>
        </w:rPr>
        <w:t>mapObj</w:t>
      </w:r>
      <w:r>
        <w:rPr>
          <w:rFonts w:hint="eastAsia"/>
          <w:bCs/>
        </w:rPr>
        <w:t>、</w:t>
      </w:r>
      <w:r>
        <w:rPr>
          <w:rFonts w:hint="eastAsia"/>
          <w:bCs/>
        </w:rPr>
        <w:t>tileLayer</w:t>
      </w:r>
      <w:r>
        <w:rPr>
          <w:rFonts w:hint="eastAsia"/>
          <w:bCs/>
        </w:rPr>
        <w:t>分别为已实例化的</w:t>
      </w:r>
      <w:r>
        <w:rPr>
          <w:rFonts w:hint="eastAsia"/>
          <w:bCs/>
        </w:rPr>
        <w:t>MMap.Map</w:t>
      </w:r>
      <w:r>
        <w:rPr>
          <w:rFonts w:hint="eastAsia"/>
          <w:bCs/>
        </w:rPr>
        <w:t>、</w:t>
      </w:r>
      <w:r>
        <w:rPr>
          <w:rFonts w:hint="eastAsia"/>
          <w:bCs/>
        </w:rPr>
        <w:t>MMap.TileLayer</w:t>
      </w:r>
      <w:r>
        <w:rPr>
          <w:rFonts w:hint="eastAsia"/>
          <w:bCs/>
        </w:rPr>
        <w:t>对象。</w:t>
      </w:r>
    </w:p>
    <w:tbl>
      <w:tblPr>
        <w:tblW w:w="8522" w:type="dxa"/>
        <w:tblLayout w:type="fixed"/>
        <w:tblCellMar>
          <w:left w:w="0" w:type="dxa"/>
          <w:right w:w="0" w:type="dxa"/>
        </w:tblCellMar>
        <w:tblLook w:val="04A0"/>
      </w:tblPr>
      <w:tblGrid>
        <w:gridCol w:w="8522"/>
      </w:tblGrid>
      <w:tr w:rsidR="004C2B95">
        <w:trPr>
          <w:trHeight w:val="499"/>
        </w:trPr>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mapObj.plugin("MMap.OverView",function(){</w:t>
            </w:r>
          </w:p>
          <w:p w:rsidR="004C2B95" w:rsidRDefault="00300636">
            <w:pPr>
              <w:rPr>
                <w:bCs/>
              </w:rPr>
            </w:pPr>
            <w:r>
              <w:rPr>
                <w:rFonts w:hint="eastAsia"/>
                <w:bCs/>
              </w:rPr>
              <w:t>    overview = new MMap.OverView({isOpen:true,visible:true});</w:t>
            </w:r>
          </w:p>
          <w:p w:rsidR="004C2B95" w:rsidRDefault="00300636">
            <w:pPr>
              <w:rPr>
                <w:bCs/>
              </w:rPr>
            </w:pPr>
            <w:r>
              <w:rPr>
                <w:rFonts w:hint="eastAsia"/>
                <w:bCs/>
              </w:rPr>
              <w:t>    mapObj.addControl(overview);</w:t>
            </w:r>
          </w:p>
          <w:p w:rsidR="004C2B95" w:rsidRDefault="00300636">
            <w:pPr>
              <w:rPr>
                <w:bCs/>
              </w:rPr>
            </w:pPr>
            <w:r>
              <w:rPr>
                <w:rFonts w:hint="eastAsia"/>
                <w:bCs/>
              </w:rPr>
              <w:t>}</w:t>
            </w:r>
          </w:p>
        </w:tc>
      </w:tr>
    </w:tbl>
    <w:p w:rsidR="004C2B95" w:rsidRDefault="00300636">
      <w:pPr>
        <w:pStyle w:val="QB3"/>
        <w:tabs>
          <w:tab w:val="left" w:pos="567"/>
        </w:tabs>
        <w:spacing w:line="240" w:lineRule="auto"/>
        <w:rPr>
          <w:rFonts w:ascii="黑体" w:hAnsi="Times New Roman"/>
        </w:rPr>
      </w:pPr>
      <w:bookmarkStart w:id="286" w:name="_Toc362533807"/>
      <w:r>
        <w:rPr>
          <w:rFonts w:ascii="黑体" w:hAnsi="Times New Roman" w:hint="eastAsia"/>
        </w:rPr>
        <w:t>方法</w:t>
      </w:r>
      <w:bookmarkEnd w:id="286"/>
    </w:p>
    <w:p w:rsidR="004C2B95" w:rsidRDefault="00300636">
      <w:pPr>
        <w:rPr>
          <w:color w:val="000000"/>
        </w:rPr>
      </w:pPr>
      <w:bookmarkStart w:id="287" w:name="_Toc301345631"/>
      <w:r>
        <w:rPr>
          <w:color w:val="000000"/>
        </w:rPr>
        <w:t>（</w:t>
      </w:r>
      <w:r>
        <w:rPr>
          <w:color w:val="000000"/>
        </w:rPr>
        <w:t>1</w:t>
      </w:r>
      <w:r>
        <w:rPr>
          <w:color w:val="000000"/>
        </w:rPr>
        <w:t>）</w:t>
      </w:r>
      <w:r>
        <w:rPr>
          <w:color w:val="000000"/>
        </w:rPr>
        <w:t>       show</w:t>
      </w:r>
      <w:bookmarkEnd w:id="287"/>
      <w:r>
        <w:rPr>
          <w:color w:val="000000"/>
        </w:rPr>
        <w:t>()</w:t>
      </w:r>
    </w:p>
    <w:p w:rsidR="004C2B95" w:rsidRDefault="00300636">
      <w:pPr>
        <w:rPr>
          <w:color w:val="000000"/>
        </w:rPr>
      </w:pPr>
      <w:r>
        <w:rPr>
          <w:bCs/>
        </w:rPr>
        <w:t>说明：</w:t>
      </w:r>
      <w:r>
        <w:rPr>
          <w:rFonts w:hint="eastAsia"/>
          <w:color w:val="000000"/>
        </w:rPr>
        <w:t>显示鹰眼。</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为已经实例化的</w:t>
      </w:r>
      <w:r>
        <w:rPr>
          <w:rFonts w:hint="eastAsia"/>
          <w:color w:val="000000"/>
        </w:rPr>
        <w:t>MMap.Overview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overview.show();</w:t>
            </w:r>
          </w:p>
        </w:tc>
      </w:tr>
    </w:tbl>
    <w:p w:rsidR="004C2B95" w:rsidRDefault="00300636">
      <w:pPr>
        <w:rPr>
          <w:color w:val="000000"/>
        </w:rPr>
      </w:pPr>
      <w:r>
        <w:rPr>
          <w:color w:val="000000"/>
        </w:rPr>
        <w:t> </w:t>
      </w:r>
    </w:p>
    <w:p w:rsidR="004C2B95" w:rsidRDefault="00300636">
      <w:pPr>
        <w:rPr>
          <w:color w:val="000000"/>
        </w:rPr>
      </w:pPr>
      <w:bookmarkStart w:id="288" w:name="_Toc301345632"/>
      <w:r>
        <w:rPr>
          <w:color w:val="000000"/>
        </w:rPr>
        <w:t>（</w:t>
      </w:r>
      <w:r>
        <w:rPr>
          <w:color w:val="000000"/>
        </w:rPr>
        <w:t>2</w:t>
      </w:r>
      <w:r>
        <w:rPr>
          <w:color w:val="000000"/>
        </w:rPr>
        <w:t>）</w:t>
      </w:r>
      <w:r>
        <w:rPr>
          <w:color w:val="000000"/>
        </w:rPr>
        <w:t>       hide</w:t>
      </w:r>
      <w:bookmarkEnd w:id="288"/>
      <w:r>
        <w:rPr>
          <w:color w:val="000000"/>
        </w:rPr>
        <w:t>()</w:t>
      </w:r>
    </w:p>
    <w:p w:rsidR="004C2B95" w:rsidRDefault="00300636">
      <w:pPr>
        <w:rPr>
          <w:color w:val="000000"/>
        </w:rPr>
      </w:pPr>
      <w:r>
        <w:rPr>
          <w:bCs/>
        </w:rPr>
        <w:t>说明：</w:t>
      </w:r>
      <w:r>
        <w:rPr>
          <w:rFonts w:hint="eastAsia"/>
          <w:color w:val="000000"/>
        </w:rPr>
        <w:t>隐藏鹰眼。</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为已经实例化的</w:t>
      </w:r>
      <w:r>
        <w:rPr>
          <w:rFonts w:hint="eastAsia"/>
          <w:color w:val="000000"/>
        </w:rPr>
        <w:t>MMap.Overview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overview.hide();</w:t>
            </w:r>
          </w:p>
        </w:tc>
      </w:tr>
    </w:tbl>
    <w:p w:rsidR="004C2B95" w:rsidRDefault="00300636">
      <w:pPr>
        <w:rPr>
          <w:color w:val="000000"/>
        </w:rPr>
      </w:pPr>
      <w:r>
        <w:rPr>
          <w:color w:val="000000"/>
        </w:rPr>
        <w:t> </w:t>
      </w:r>
    </w:p>
    <w:p w:rsidR="004C2B95" w:rsidRDefault="00300636">
      <w:pPr>
        <w:rPr>
          <w:color w:val="000000"/>
        </w:rPr>
      </w:pPr>
      <w:bookmarkStart w:id="289" w:name="_Toc301345633"/>
      <w:r>
        <w:rPr>
          <w:color w:val="000000"/>
        </w:rPr>
        <w:t>（</w:t>
      </w:r>
      <w:r>
        <w:rPr>
          <w:color w:val="000000"/>
        </w:rPr>
        <w:t>3</w:t>
      </w:r>
      <w:r>
        <w:rPr>
          <w:color w:val="000000"/>
        </w:rPr>
        <w:t>）</w:t>
      </w:r>
      <w:r>
        <w:rPr>
          <w:color w:val="000000"/>
        </w:rPr>
        <w:t>       open</w:t>
      </w:r>
      <w:bookmarkEnd w:id="289"/>
      <w:r>
        <w:rPr>
          <w:color w:val="000000"/>
        </w:rPr>
        <w:t>()</w:t>
      </w:r>
    </w:p>
    <w:p w:rsidR="004C2B95" w:rsidRDefault="00300636">
      <w:pPr>
        <w:rPr>
          <w:color w:val="000000"/>
        </w:rPr>
      </w:pPr>
      <w:r>
        <w:rPr>
          <w:bCs/>
        </w:rPr>
        <w:t>说明：</w:t>
      </w:r>
      <w:r>
        <w:rPr>
          <w:rFonts w:hint="eastAsia"/>
          <w:color w:val="000000"/>
        </w:rPr>
        <w:t>打开鹰眼，即鹰眼最大化。</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为已经实例化的</w:t>
      </w:r>
      <w:r>
        <w:rPr>
          <w:rFonts w:hint="eastAsia"/>
          <w:color w:val="000000"/>
        </w:rPr>
        <w:t>MMap.Overview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overview.open();</w:t>
            </w:r>
          </w:p>
        </w:tc>
      </w:tr>
    </w:tbl>
    <w:p w:rsidR="004C2B95" w:rsidRDefault="00300636">
      <w:pPr>
        <w:rPr>
          <w:color w:val="000000"/>
        </w:rPr>
      </w:pPr>
      <w:r>
        <w:rPr>
          <w:color w:val="000000"/>
        </w:rPr>
        <w:t> </w:t>
      </w:r>
    </w:p>
    <w:p w:rsidR="004C2B95" w:rsidRDefault="00300636">
      <w:pPr>
        <w:rPr>
          <w:color w:val="000000"/>
        </w:rPr>
      </w:pPr>
      <w:bookmarkStart w:id="290" w:name="_Toc301345634"/>
      <w:r>
        <w:rPr>
          <w:color w:val="000000"/>
        </w:rPr>
        <w:t>（</w:t>
      </w:r>
      <w:r>
        <w:rPr>
          <w:color w:val="000000"/>
        </w:rPr>
        <w:t>4</w:t>
      </w:r>
      <w:r>
        <w:rPr>
          <w:color w:val="000000"/>
        </w:rPr>
        <w:t>）</w:t>
      </w:r>
      <w:r>
        <w:rPr>
          <w:color w:val="000000"/>
        </w:rPr>
        <w:t>       close</w:t>
      </w:r>
      <w:bookmarkEnd w:id="290"/>
      <w:r>
        <w:rPr>
          <w:color w:val="000000"/>
        </w:rPr>
        <w:t>()</w:t>
      </w:r>
    </w:p>
    <w:p w:rsidR="004C2B95" w:rsidRDefault="00300636">
      <w:pPr>
        <w:rPr>
          <w:color w:val="000000"/>
        </w:rPr>
      </w:pPr>
      <w:r>
        <w:rPr>
          <w:bCs/>
        </w:rPr>
        <w:t>说明：</w:t>
      </w:r>
      <w:r>
        <w:rPr>
          <w:rFonts w:hint="eastAsia"/>
          <w:color w:val="000000"/>
        </w:rPr>
        <w:t>关闭鹰眼，即鹰眼最小化。</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lastRenderedPageBreak/>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为已经实例化的</w:t>
      </w:r>
      <w:r>
        <w:rPr>
          <w:rFonts w:hint="eastAsia"/>
          <w:color w:val="000000"/>
        </w:rPr>
        <w:t>MMap.Overview</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overview.close();</w:t>
            </w:r>
          </w:p>
        </w:tc>
      </w:tr>
    </w:tbl>
    <w:p w:rsidR="004C2B95" w:rsidRDefault="00300636">
      <w:pPr>
        <w:rPr>
          <w:color w:val="000000"/>
        </w:rPr>
      </w:pPr>
      <w:r>
        <w:rPr>
          <w:color w:val="000000"/>
        </w:rPr>
        <w:t> </w:t>
      </w:r>
    </w:p>
    <w:p w:rsidR="004C2B95" w:rsidRDefault="00300636">
      <w:pPr>
        <w:rPr>
          <w:color w:val="000000"/>
        </w:rPr>
      </w:pPr>
      <w:bookmarkStart w:id="291" w:name="_Toc301345635"/>
      <w:r>
        <w:rPr>
          <w:color w:val="000000"/>
        </w:rPr>
        <w:t>（</w:t>
      </w:r>
      <w:r>
        <w:rPr>
          <w:color w:val="000000"/>
        </w:rPr>
        <w:t>5</w:t>
      </w:r>
      <w:r>
        <w:rPr>
          <w:color w:val="000000"/>
        </w:rPr>
        <w:t>）</w:t>
      </w:r>
      <w:r>
        <w:rPr>
          <w:color w:val="000000"/>
        </w:rPr>
        <w:t>       setTileLayer</w:t>
      </w:r>
      <w:bookmarkEnd w:id="291"/>
      <w:r>
        <w:rPr>
          <w:color w:val="000000"/>
        </w:rPr>
        <w:t>(lay)</w:t>
      </w:r>
    </w:p>
    <w:p w:rsidR="004C2B95" w:rsidRDefault="00300636">
      <w:pPr>
        <w:rPr>
          <w:color w:val="000000"/>
        </w:rPr>
      </w:pPr>
      <w:r>
        <w:rPr>
          <w:bCs/>
        </w:rPr>
        <w:t>说明：</w:t>
      </w:r>
      <w:r>
        <w:rPr>
          <w:rFonts w:hint="eastAsia"/>
          <w:color w:val="000000"/>
        </w:rPr>
        <w:t>设置鹰眼切片图层。</w:t>
      </w:r>
    </w:p>
    <w:p w:rsidR="004C2B95" w:rsidRDefault="00300636">
      <w:pPr>
        <w:rPr>
          <w:color w:val="000000"/>
        </w:rPr>
      </w:pPr>
      <w:r>
        <w:rPr>
          <w:bCs/>
        </w:rPr>
        <w:t>参数：</w:t>
      </w:r>
      <w:r>
        <w:rPr>
          <w:rFonts w:hint="eastAsia"/>
          <w:color w:val="000000"/>
        </w:rPr>
        <w:t>lay</w:t>
      </w:r>
    </w:p>
    <w:p w:rsidR="004C2B95" w:rsidRDefault="00300636">
      <w:pPr>
        <w:rPr>
          <w:color w:val="000000"/>
        </w:rPr>
      </w:pPr>
      <w:r>
        <w:rPr>
          <w:rFonts w:hint="eastAsia"/>
          <w:color w:val="000000"/>
        </w:rPr>
        <w:t>说明：待设置的鹰眼切片图层。</w:t>
      </w:r>
    </w:p>
    <w:p w:rsidR="004C2B95" w:rsidRDefault="00300636">
      <w:pPr>
        <w:rPr>
          <w:color w:val="000000"/>
        </w:rPr>
      </w:pPr>
      <w:r>
        <w:rPr>
          <w:rFonts w:hint="eastAsia"/>
          <w:color w:val="000000"/>
        </w:rPr>
        <w:t>类型：</w:t>
      </w:r>
      <w:r>
        <w:rPr>
          <w:rFonts w:hint="eastAsia"/>
          <w:color w:val="000000"/>
        </w:rPr>
        <w:t>MMap.TileLayer</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w:t>
      </w:r>
      <w:r>
        <w:rPr>
          <w:rFonts w:hint="eastAsia"/>
          <w:color w:val="000000"/>
        </w:rPr>
        <w:t>lay</w:t>
      </w:r>
      <w:r>
        <w:rPr>
          <w:rFonts w:hint="eastAsia"/>
          <w:color w:val="000000"/>
        </w:rPr>
        <w:t>分别为已经实例化的</w:t>
      </w:r>
      <w:r>
        <w:rPr>
          <w:rFonts w:hint="eastAsia"/>
          <w:color w:val="000000"/>
        </w:rPr>
        <w:t>MMap.Overview</w:t>
      </w:r>
      <w:r>
        <w:rPr>
          <w:rFonts w:hint="eastAsia"/>
          <w:color w:val="000000"/>
        </w:rPr>
        <w:t>、</w:t>
      </w:r>
      <w:r>
        <w:rPr>
          <w:rFonts w:hint="eastAsia"/>
          <w:color w:val="000000"/>
        </w:rPr>
        <w:t>MMap.TileLayer</w:t>
      </w:r>
      <w:r>
        <w:rPr>
          <w:rFonts w:hint="eastAsia"/>
          <w:color w:val="000000"/>
        </w:rPr>
        <w:t>对象。</w:t>
      </w:r>
      <w:r>
        <w:rPr>
          <w:color w:val="000000"/>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overview.setTileLayer(lay);</w:t>
            </w:r>
          </w:p>
        </w:tc>
      </w:tr>
    </w:tbl>
    <w:p w:rsidR="004C2B95" w:rsidRDefault="00300636">
      <w:pPr>
        <w:rPr>
          <w:color w:val="000000"/>
        </w:rPr>
      </w:pPr>
      <w:r>
        <w:rPr>
          <w:color w:val="000000"/>
        </w:rPr>
        <w:t> </w:t>
      </w:r>
    </w:p>
    <w:p w:rsidR="004C2B95" w:rsidRDefault="00300636">
      <w:pPr>
        <w:rPr>
          <w:color w:val="000000"/>
        </w:rPr>
      </w:pPr>
      <w:bookmarkStart w:id="292" w:name="_Toc301345636"/>
      <w:r>
        <w:rPr>
          <w:color w:val="000000"/>
        </w:rPr>
        <w:t>（</w:t>
      </w:r>
      <w:r>
        <w:rPr>
          <w:color w:val="000000"/>
        </w:rPr>
        <w:t>6</w:t>
      </w:r>
      <w:r>
        <w:rPr>
          <w:color w:val="000000"/>
        </w:rPr>
        <w:t>）</w:t>
      </w:r>
      <w:r>
        <w:rPr>
          <w:color w:val="000000"/>
        </w:rPr>
        <w:t>       getTileLayer</w:t>
      </w:r>
      <w:bookmarkEnd w:id="292"/>
      <w:r>
        <w:rPr>
          <w:color w:val="000000"/>
        </w:rPr>
        <w:t>()</w:t>
      </w:r>
    </w:p>
    <w:p w:rsidR="004C2B95" w:rsidRDefault="00300636">
      <w:pPr>
        <w:rPr>
          <w:color w:val="000000"/>
        </w:rPr>
      </w:pPr>
      <w:r>
        <w:rPr>
          <w:bCs/>
        </w:rPr>
        <w:t>说明：</w:t>
      </w:r>
      <w:r>
        <w:rPr>
          <w:rFonts w:hint="eastAsia"/>
          <w:color w:val="000000"/>
        </w:rPr>
        <w:t>返回当前鹰眼切片图层对象。</w:t>
      </w:r>
    </w:p>
    <w:p w:rsidR="004C2B95" w:rsidRDefault="00300636">
      <w:pPr>
        <w:rPr>
          <w:color w:val="000000"/>
        </w:rPr>
      </w:pPr>
      <w:r>
        <w:rPr>
          <w:bCs/>
        </w:rPr>
        <w:t>参数：</w:t>
      </w:r>
      <w:r>
        <w:rPr>
          <w:rFonts w:hint="eastAsia"/>
          <w:color w:val="000000"/>
        </w:rPr>
        <w:t>无。</w:t>
      </w:r>
    </w:p>
    <w:p w:rsidR="004C2B95" w:rsidRDefault="00300636">
      <w:pPr>
        <w:rPr>
          <w:bCs/>
        </w:rPr>
      </w:pPr>
      <w:r>
        <w:rPr>
          <w:bCs/>
        </w:rPr>
        <w:t>返回值：</w:t>
      </w:r>
    </w:p>
    <w:p w:rsidR="004C2B95" w:rsidRDefault="00300636">
      <w:pPr>
        <w:rPr>
          <w:color w:val="000000"/>
        </w:rPr>
      </w:pPr>
      <w:r>
        <w:rPr>
          <w:rFonts w:hint="eastAsia"/>
          <w:color w:val="000000"/>
        </w:rPr>
        <w:t>说明：当前鹰眼切片图层对象。</w:t>
      </w:r>
    </w:p>
    <w:p w:rsidR="004C2B95" w:rsidRDefault="00300636">
      <w:pPr>
        <w:rPr>
          <w:color w:val="000000"/>
        </w:rPr>
      </w:pPr>
      <w:r>
        <w:rPr>
          <w:rFonts w:hint="eastAsia"/>
          <w:color w:val="000000"/>
        </w:rPr>
        <w:t>类型：</w:t>
      </w:r>
      <w:r>
        <w:rPr>
          <w:rFonts w:hint="eastAsia"/>
          <w:color w:val="000000"/>
        </w:rPr>
        <w:t>Object</w:t>
      </w:r>
    </w:p>
    <w:p w:rsidR="004C2B95" w:rsidRDefault="00300636">
      <w:pPr>
        <w:rPr>
          <w:color w:val="000000"/>
        </w:rPr>
      </w:pPr>
      <w:r>
        <w:rPr>
          <w:bCs/>
        </w:rPr>
        <w:t>注释：</w:t>
      </w:r>
      <w:r>
        <w:rPr>
          <w:rFonts w:hint="eastAsia"/>
          <w:color w:val="000000"/>
        </w:rPr>
        <w:t>目前暂支持桌面设备浏览器。</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overview</w:t>
      </w:r>
      <w:r>
        <w:rPr>
          <w:rFonts w:hint="eastAsia"/>
          <w:color w:val="000000"/>
        </w:rPr>
        <w:t>为已经实例化的</w:t>
      </w:r>
      <w:r>
        <w:rPr>
          <w:rFonts w:hint="eastAsia"/>
          <w:color w:val="000000"/>
        </w:rPr>
        <w:t>MMap.Overview</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var ll=overview.getTileLayer();</w:t>
            </w:r>
          </w:p>
        </w:tc>
      </w:tr>
    </w:tbl>
    <w:p w:rsidR="004C2B95" w:rsidRDefault="00300636">
      <w:pPr>
        <w:pStyle w:val="QB3"/>
        <w:tabs>
          <w:tab w:val="left" w:pos="567"/>
        </w:tabs>
        <w:spacing w:line="240" w:lineRule="auto"/>
        <w:rPr>
          <w:rFonts w:ascii="黑体" w:hAnsi="Times New Roman"/>
        </w:rPr>
      </w:pPr>
      <w:bookmarkStart w:id="293" w:name="_Toc362533808"/>
      <w:r>
        <w:rPr>
          <w:rFonts w:ascii="黑体" w:hAnsi="Times New Roman" w:hint="eastAsia"/>
        </w:rPr>
        <w:t>事件</w:t>
      </w:r>
      <w:bookmarkEnd w:id="293"/>
    </w:p>
    <w:p w:rsidR="004C2B95" w:rsidRDefault="00300636">
      <w:pPr>
        <w:rPr>
          <w:bCs/>
        </w:rPr>
      </w:pPr>
      <w:bookmarkStart w:id="294" w:name="_Toc301345638"/>
      <w:r>
        <w:rPr>
          <w:bCs/>
        </w:rPr>
        <w:t>（</w:t>
      </w:r>
      <w:r>
        <w:rPr>
          <w:bCs/>
        </w:rPr>
        <w:t>1</w:t>
      </w:r>
      <w:r>
        <w:rPr>
          <w:bCs/>
        </w:rPr>
        <w:t>）</w:t>
      </w:r>
      <w:r>
        <w:rPr>
          <w:bCs/>
        </w:rPr>
        <w:t>       show</w:t>
      </w:r>
      <w:bookmarkEnd w:id="294"/>
    </w:p>
    <w:p w:rsidR="004C2B95" w:rsidRDefault="00300636">
      <w:pPr>
        <w:rPr>
          <w:bCs/>
        </w:rPr>
      </w:pPr>
      <w:r>
        <w:t>说明：</w:t>
      </w:r>
      <w:r>
        <w:rPr>
          <w:rFonts w:hint="eastAsia"/>
          <w:bCs/>
        </w:rPr>
        <w:t>鹰眼显示后触发此事件。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bookmarkStart w:id="295" w:name="_Toc301345639"/>
      <w:r>
        <w:rPr>
          <w:bCs/>
        </w:rPr>
        <w:t>（</w:t>
      </w:r>
      <w:r>
        <w:rPr>
          <w:bCs/>
        </w:rPr>
        <w:t>2</w:t>
      </w:r>
      <w:r>
        <w:rPr>
          <w:bCs/>
        </w:rPr>
        <w:t>）</w:t>
      </w:r>
      <w:r>
        <w:rPr>
          <w:bCs/>
        </w:rPr>
        <w:t>       hide</w:t>
      </w:r>
      <w:bookmarkEnd w:id="295"/>
    </w:p>
    <w:p w:rsidR="004C2B95" w:rsidRDefault="00300636">
      <w:pPr>
        <w:rPr>
          <w:bCs/>
        </w:rPr>
      </w:pPr>
      <w:r>
        <w:t>说明：</w:t>
      </w:r>
      <w:r>
        <w:rPr>
          <w:rFonts w:hint="eastAsia"/>
          <w:bCs/>
        </w:rPr>
        <w:t>鹰眼隐藏后触发此事件。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bookmarkStart w:id="296" w:name="_Toc301345640"/>
      <w:r>
        <w:rPr>
          <w:bCs/>
        </w:rPr>
        <w:t>（</w:t>
      </w:r>
      <w:r>
        <w:rPr>
          <w:bCs/>
        </w:rPr>
        <w:t>3</w:t>
      </w:r>
      <w:r>
        <w:rPr>
          <w:bCs/>
        </w:rPr>
        <w:t>）</w:t>
      </w:r>
      <w:r>
        <w:rPr>
          <w:bCs/>
        </w:rPr>
        <w:t>       open</w:t>
      </w:r>
      <w:bookmarkEnd w:id="296"/>
    </w:p>
    <w:p w:rsidR="004C2B95" w:rsidRDefault="00300636">
      <w:pPr>
        <w:rPr>
          <w:bCs/>
        </w:rPr>
      </w:pPr>
      <w:r>
        <w:lastRenderedPageBreak/>
        <w:t>说明：</w:t>
      </w:r>
      <w:r>
        <w:rPr>
          <w:rFonts w:hint="eastAsia"/>
          <w:bCs/>
        </w:rPr>
        <w:t>鹰眼打开后触发此事件。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bookmarkStart w:id="297" w:name="_Toc301345641"/>
      <w:r>
        <w:rPr>
          <w:bCs/>
        </w:rPr>
        <w:t>（</w:t>
      </w:r>
      <w:r>
        <w:rPr>
          <w:bCs/>
        </w:rPr>
        <w:t>4</w:t>
      </w:r>
      <w:r>
        <w:rPr>
          <w:bCs/>
        </w:rPr>
        <w:t>）</w:t>
      </w:r>
      <w:r>
        <w:rPr>
          <w:bCs/>
        </w:rPr>
        <w:t>       close</w:t>
      </w:r>
      <w:bookmarkEnd w:id="297"/>
    </w:p>
    <w:p w:rsidR="004C2B95" w:rsidRDefault="00300636">
      <w:pPr>
        <w:rPr>
          <w:bCs/>
        </w:rPr>
      </w:pPr>
      <w:r>
        <w:t>说明：</w:t>
      </w:r>
      <w:r>
        <w:rPr>
          <w:rFonts w:hint="eastAsia"/>
          <w:bCs/>
        </w:rPr>
        <w:t>鹰眼关闭后触发此事件。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bookmarkStart w:id="298" w:name="_Toc301345642"/>
      <w:r>
        <w:rPr>
          <w:bCs/>
        </w:rPr>
        <w:t>（</w:t>
      </w:r>
      <w:r>
        <w:rPr>
          <w:bCs/>
        </w:rPr>
        <w:t>5</w:t>
      </w:r>
      <w:r>
        <w:rPr>
          <w:bCs/>
        </w:rPr>
        <w:t>）</w:t>
      </w:r>
      <w:r>
        <w:rPr>
          <w:bCs/>
        </w:rPr>
        <w:t>       load</w:t>
      </w:r>
      <w:bookmarkEnd w:id="298"/>
    </w:p>
    <w:p w:rsidR="004C2B95" w:rsidRDefault="00300636">
      <w:pPr>
        <w:rPr>
          <w:bCs/>
        </w:rPr>
      </w:pPr>
      <w:r>
        <w:t>说明：</w:t>
      </w:r>
      <w:r>
        <w:rPr>
          <w:rFonts w:hint="eastAsia"/>
          <w:bCs/>
        </w:rPr>
        <w:t>图层加载或重加载后触发此事件。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rPr>
          <w:bCs/>
        </w:rPr>
      </w:pPr>
      <w:bookmarkStart w:id="299" w:name="_Toc301345643"/>
      <w:r>
        <w:rPr>
          <w:bCs/>
        </w:rPr>
        <w:t>（</w:t>
      </w:r>
      <w:r>
        <w:rPr>
          <w:bCs/>
        </w:rPr>
        <w:t>6</w:t>
      </w:r>
      <w:r>
        <w:rPr>
          <w:bCs/>
        </w:rPr>
        <w:t>）</w:t>
      </w:r>
      <w:r>
        <w:rPr>
          <w:bCs/>
        </w:rPr>
        <w:t>       changeposition</w:t>
      </w:r>
      <w:bookmarkEnd w:id="299"/>
    </w:p>
    <w:p w:rsidR="004C2B95" w:rsidRDefault="00300636">
      <w:pPr>
        <w:rPr>
          <w:bCs/>
        </w:rPr>
      </w:pPr>
      <w:r>
        <w:t>说明：</w:t>
      </w:r>
      <w:r>
        <w:rPr>
          <w:rFonts w:hint="eastAsia"/>
          <w:bCs/>
        </w:rPr>
        <w:t>鹰眼位置改变时触发此事件。</w:t>
      </w:r>
    </w:p>
    <w:p w:rsidR="004C2B95" w:rsidRDefault="00300636">
      <w:pPr>
        <w:rPr>
          <w:bCs/>
        </w:rPr>
      </w:pPr>
      <w:r>
        <w:t>返回值：</w:t>
      </w:r>
    </w:p>
    <w:p w:rsidR="004C2B95" w:rsidRDefault="00300636">
      <w:pPr>
        <w:rPr>
          <w:bCs/>
        </w:rPr>
      </w:pPr>
      <w:r>
        <w:rPr>
          <w:rFonts w:hint="eastAsia"/>
          <w:bCs/>
        </w:rPr>
        <w:t>说明：触发的事件对象。</w:t>
      </w:r>
    </w:p>
    <w:p w:rsidR="004C2B95" w:rsidRDefault="00300636">
      <w:pPr>
        <w:rPr>
          <w:bCs/>
        </w:rPr>
      </w:pPr>
      <w:r>
        <w:rPr>
          <w:rFonts w:hint="eastAsia"/>
          <w:bCs/>
        </w:rPr>
        <w:t>类型：事件对象。</w:t>
      </w:r>
    </w:p>
    <w:p w:rsidR="004C2B95" w:rsidRDefault="00300636">
      <w:pPr>
        <w:rPr>
          <w:bCs/>
        </w:rPr>
      </w:pPr>
      <w:r>
        <w:t>注释：</w:t>
      </w:r>
      <w:r>
        <w:rPr>
          <w:rFonts w:hint="eastAsia"/>
          <w:bCs/>
        </w:rPr>
        <w:t>目前暂支持桌面设备浏览器。</w:t>
      </w:r>
    </w:p>
    <w:p w:rsidR="004C2B95" w:rsidRDefault="00300636">
      <w:pPr>
        <w:pStyle w:val="QB2"/>
        <w:spacing w:line="240" w:lineRule="auto"/>
        <w:rPr>
          <w:rFonts w:ascii="黑体" w:hAnsi="Times New Roman"/>
        </w:rPr>
      </w:pPr>
      <w:bookmarkStart w:id="300" w:name="_Toc362533809"/>
      <w:r>
        <w:rPr>
          <w:rFonts w:ascii="黑体" w:hAnsi="Times New Roman" w:hint="eastAsia"/>
        </w:rPr>
        <w:t>MMap.Scale</w:t>
      </w:r>
      <w:bookmarkEnd w:id="300"/>
    </w:p>
    <w:p w:rsidR="004C2B95" w:rsidRDefault="00300636">
      <w:pPr>
        <w:pStyle w:val="QB3"/>
        <w:tabs>
          <w:tab w:val="left" w:pos="567"/>
        </w:tabs>
        <w:spacing w:line="240" w:lineRule="auto"/>
        <w:rPr>
          <w:rFonts w:ascii="黑体" w:hAnsi="Times New Roman"/>
        </w:rPr>
      </w:pPr>
      <w:bookmarkStart w:id="301" w:name="_Toc362533810"/>
      <w:r>
        <w:rPr>
          <w:rFonts w:ascii="黑体" w:hAnsi="Times New Roman" w:hint="eastAsia"/>
        </w:rPr>
        <w:t>说明</w:t>
      </w:r>
      <w:bookmarkEnd w:id="301"/>
    </w:p>
    <w:p w:rsidR="004C2B95" w:rsidRDefault="00300636">
      <w:pPr>
        <w:ind w:firstLine="420"/>
      </w:pPr>
      <w:r>
        <w:rPr>
          <w:rFonts w:hint="eastAsia"/>
          <w:color w:val="000000"/>
        </w:rPr>
        <w:t>地图比例尺插件</w:t>
      </w:r>
      <w:r>
        <w:rPr>
          <w:rFonts w:hint="eastAsia"/>
        </w:rPr>
        <w:t>。</w:t>
      </w:r>
    </w:p>
    <w:p w:rsidR="004C2B95" w:rsidRDefault="00300636">
      <w:pPr>
        <w:pStyle w:val="QB3"/>
        <w:tabs>
          <w:tab w:val="left" w:pos="567"/>
        </w:tabs>
        <w:spacing w:line="240" w:lineRule="auto"/>
        <w:rPr>
          <w:rFonts w:ascii="黑体" w:hAnsi="Times New Roman"/>
        </w:rPr>
      </w:pPr>
      <w:bookmarkStart w:id="302" w:name="_Toc362533811"/>
      <w:r>
        <w:rPr>
          <w:rFonts w:ascii="黑体" w:hAnsi="Times New Roman" w:hint="eastAsia"/>
        </w:rPr>
        <w:t>构造函数</w:t>
      </w:r>
      <w:bookmarkEnd w:id="302"/>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03" w:name="_Toc300922806"/>
      <w:r>
        <w:rPr>
          <w:rFonts w:ascii="黑体" w:hAnsi="Times New Roman"/>
        </w:rPr>
        <w:t>MMap.Scale()</w:t>
      </w:r>
      <w:bookmarkEnd w:id="303"/>
    </w:p>
    <w:p w:rsidR="004C2B95" w:rsidRDefault="00300636">
      <w:r>
        <w:rPr>
          <w:bCs/>
        </w:rPr>
        <w:t>说明：</w:t>
      </w:r>
      <w:r>
        <w:rPr>
          <w:rFonts w:hint="eastAsia"/>
        </w:rPr>
        <w:t>根据给定的参数构造一个</w:t>
      </w:r>
      <w:r>
        <w:rPr>
          <w:rFonts w:hint="eastAsia"/>
        </w:rPr>
        <w:t>MMap.Scale</w:t>
      </w:r>
      <w:r>
        <w:rPr>
          <w:rFonts w:hint="eastAsia"/>
        </w:rPr>
        <w:t>的新实例。</w:t>
      </w:r>
    </w:p>
    <w:p w:rsidR="004C2B95" w:rsidRDefault="00300636">
      <w:r>
        <w:rPr>
          <w:bCs/>
        </w:rPr>
        <w:t>参数：</w:t>
      </w:r>
      <w:r>
        <w:rPr>
          <w:rFonts w:hint="eastAsia"/>
        </w:rPr>
        <w:t>无</w:t>
      </w:r>
    </w:p>
    <w:p w:rsidR="004C2B95" w:rsidRDefault="00300636">
      <w:r>
        <w:rPr>
          <w:bCs/>
        </w:rPr>
        <w:t>注释：</w:t>
      </w:r>
      <w:r>
        <w:rPr>
          <w:rFonts w:hint="eastAsia"/>
        </w:rPr>
        <w:t>无。</w:t>
      </w:r>
    </w:p>
    <w:p w:rsidR="004C2B95" w:rsidRDefault="00300636">
      <w:r>
        <w:rPr>
          <w:bCs/>
        </w:rPr>
        <w:t>示例：</w:t>
      </w:r>
    </w:p>
    <w:p w:rsidR="004C2B95" w:rsidRDefault="00300636">
      <w:r>
        <w:rPr>
          <w:rFonts w:hint="eastAsia"/>
        </w:rPr>
        <w:t>构造</w:t>
      </w:r>
      <w:r>
        <w:rPr>
          <w:rFonts w:hint="eastAsia"/>
        </w:rPr>
        <w:t>MMap.Scale</w:t>
      </w:r>
      <w:r>
        <w:rPr>
          <w:rFonts w:hint="eastAsia"/>
        </w:rPr>
        <w:t>对象，并在地图中加载地图比例尺插件，假设</w:t>
      </w:r>
      <w:r>
        <w:rPr>
          <w:rFonts w:hint="eastAsia"/>
        </w:rPr>
        <w:t>mapObj</w:t>
      </w:r>
      <w:r>
        <w:rPr>
          <w:rFonts w:hint="eastAsia"/>
        </w:rPr>
        <w:t>为已实例化的</w:t>
      </w:r>
      <w:r>
        <w:rPr>
          <w:rFonts w:hint="eastAsia"/>
        </w:rPr>
        <w:t>MMap.Map</w:t>
      </w:r>
      <w:r>
        <w:rPr>
          <w:rFonts w:hint="eastAsia"/>
        </w:rPr>
        <w:t>对象。</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 xml:space="preserve">mapObj.plugin("MMap.Scale",function(){scale = new MMap.Scale(); </w:t>
            </w:r>
          </w:p>
          <w:p w:rsidR="004C2B95" w:rsidRDefault="00300636">
            <w:r>
              <w:rPr>
                <w:rFonts w:hint="eastAsia"/>
              </w:rPr>
              <w:t>   mapObj.addControl(scale);})</w:t>
            </w:r>
          </w:p>
        </w:tc>
      </w:tr>
    </w:tbl>
    <w:p w:rsidR="004C2B95" w:rsidRDefault="00300636">
      <w:pPr>
        <w:pStyle w:val="QB3"/>
        <w:tabs>
          <w:tab w:val="left" w:pos="567"/>
        </w:tabs>
        <w:spacing w:line="240" w:lineRule="auto"/>
        <w:rPr>
          <w:rFonts w:ascii="黑体" w:hAnsi="Times New Roman"/>
        </w:rPr>
      </w:pPr>
      <w:bookmarkStart w:id="304" w:name="_Toc362533812"/>
      <w:r>
        <w:rPr>
          <w:rFonts w:ascii="黑体" w:hAnsi="Times New Roman" w:hint="eastAsia"/>
        </w:rPr>
        <w:lastRenderedPageBreak/>
        <w:t>方法</w:t>
      </w:r>
      <w:bookmarkEnd w:id="304"/>
    </w:p>
    <w:p w:rsidR="004C2B95" w:rsidRDefault="00300636">
      <w:pPr>
        <w:rPr>
          <w:color w:val="000000"/>
        </w:rPr>
      </w:pPr>
      <w:bookmarkStart w:id="305" w:name="_Toc300922808"/>
      <w:r>
        <w:rPr>
          <w:color w:val="000000"/>
        </w:rPr>
        <w:t>（</w:t>
      </w:r>
      <w:r>
        <w:rPr>
          <w:color w:val="000000"/>
        </w:rPr>
        <w:t>1</w:t>
      </w:r>
      <w:r>
        <w:rPr>
          <w:color w:val="000000"/>
        </w:rPr>
        <w:t>）</w:t>
      </w:r>
      <w:r>
        <w:rPr>
          <w:color w:val="000000"/>
        </w:rPr>
        <w:t>       show()</w:t>
      </w:r>
      <w:bookmarkEnd w:id="305"/>
    </w:p>
    <w:p w:rsidR="004C2B95" w:rsidRDefault="00300636">
      <w:pPr>
        <w:rPr>
          <w:color w:val="000000"/>
        </w:rPr>
      </w:pPr>
      <w:r>
        <w:rPr>
          <w:bCs/>
        </w:rPr>
        <w:t>说明：</w:t>
      </w:r>
      <w:r>
        <w:rPr>
          <w:rFonts w:hint="eastAsia"/>
          <w:color w:val="000000"/>
        </w:rPr>
        <w:t>显示比例尺。</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scale</w:t>
      </w:r>
      <w:r>
        <w:rPr>
          <w:rFonts w:hint="eastAsia"/>
          <w:color w:val="000000"/>
        </w:rPr>
        <w:t>为已经实例化的</w:t>
      </w:r>
      <w:r>
        <w:rPr>
          <w:rFonts w:hint="eastAsia"/>
          <w:color w:val="000000"/>
        </w:rPr>
        <w:t>MMap.Scale</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scale.show();</w:t>
            </w:r>
          </w:p>
        </w:tc>
      </w:tr>
    </w:tbl>
    <w:p w:rsidR="004C2B95" w:rsidRDefault="00300636">
      <w:pPr>
        <w:rPr>
          <w:color w:val="000000"/>
        </w:rPr>
      </w:pPr>
      <w:r>
        <w:rPr>
          <w:color w:val="000000"/>
        </w:rPr>
        <w:t> </w:t>
      </w:r>
      <w:bookmarkStart w:id="306" w:name="_Toc301345649"/>
      <w:bookmarkStart w:id="307" w:name="_Toc301168092"/>
      <w:bookmarkStart w:id="308" w:name="_Toc300929392"/>
      <w:bookmarkStart w:id="309" w:name="_Toc300922809"/>
      <w:bookmarkEnd w:id="306"/>
      <w:bookmarkEnd w:id="307"/>
      <w:bookmarkEnd w:id="308"/>
      <w:r>
        <w:rPr>
          <w:color w:val="000000"/>
        </w:rPr>
        <w:t>（</w:t>
      </w:r>
      <w:r>
        <w:rPr>
          <w:color w:val="000000"/>
        </w:rPr>
        <w:t>2</w:t>
      </w:r>
      <w:r>
        <w:rPr>
          <w:color w:val="000000"/>
        </w:rPr>
        <w:t>）</w:t>
      </w:r>
      <w:r>
        <w:rPr>
          <w:color w:val="000000"/>
        </w:rPr>
        <w:t>       hide()</w:t>
      </w:r>
      <w:bookmarkEnd w:id="309"/>
    </w:p>
    <w:p w:rsidR="004C2B95" w:rsidRDefault="00300636">
      <w:pPr>
        <w:rPr>
          <w:color w:val="000000"/>
        </w:rPr>
      </w:pPr>
      <w:r>
        <w:rPr>
          <w:bCs/>
        </w:rPr>
        <w:t>说明：</w:t>
      </w:r>
      <w:r>
        <w:rPr>
          <w:rFonts w:hint="eastAsia"/>
          <w:color w:val="000000"/>
        </w:rPr>
        <w:t>隐藏比例尺。</w:t>
      </w:r>
    </w:p>
    <w:p w:rsidR="004C2B95" w:rsidRDefault="00300636">
      <w:pPr>
        <w:rPr>
          <w:color w:val="000000"/>
        </w:rPr>
      </w:pPr>
      <w:r>
        <w:rPr>
          <w:bCs/>
        </w:rPr>
        <w:t>参数：</w:t>
      </w:r>
      <w:r>
        <w:rPr>
          <w:rFonts w:hint="eastAsia"/>
          <w:color w:val="000000"/>
        </w:rPr>
        <w:t>无。</w:t>
      </w:r>
    </w:p>
    <w:p w:rsidR="004C2B95" w:rsidRDefault="00300636">
      <w:pPr>
        <w:rPr>
          <w:color w:val="000000"/>
        </w:rPr>
      </w:pPr>
      <w:r>
        <w:rPr>
          <w:bCs/>
        </w:rPr>
        <w:t>返回值：</w:t>
      </w:r>
      <w:r>
        <w:rPr>
          <w:rFonts w:hint="eastAsia"/>
          <w:color w:val="000000"/>
        </w:rPr>
        <w:t>无。</w:t>
      </w:r>
    </w:p>
    <w:p w:rsidR="004C2B95" w:rsidRDefault="00300636">
      <w:pPr>
        <w:rPr>
          <w:color w:val="000000"/>
        </w:rPr>
      </w:pPr>
      <w:r>
        <w:rPr>
          <w:bCs/>
        </w:rPr>
        <w:t>注释：</w:t>
      </w:r>
      <w:r>
        <w:rPr>
          <w:rFonts w:hint="eastAsia"/>
          <w:color w:val="000000"/>
        </w:rPr>
        <w:t>无。</w:t>
      </w:r>
    </w:p>
    <w:p w:rsidR="004C2B95" w:rsidRDefault="00300636">
      <w:pPr>
        <w:rPr>
          <w:color w:val="000000"/>
        </w:rPr>
      </w:pPr>
      <w:r>
        <w:rPr>
          <w:bCs/>
        </w:rPr>
        <w:t>示例：</w:t>
      </w:r>
    </w:p>
    <w:p w:rsidR="004C2B95" w:rsidRDefault="00300636">
      <w:pPr>
        <w:rPr>
          <w:color w:val="000000"/>
        </w:rPr>
      </w:pPr>
      <w:r>
        <w:rPr>
          <w:rFonts w:hint="eastAsia"/>
          <w:color w:val="000000"/>
        </w:rPr>
        <w:t>假设</w:t>
      </w:r>
      <w:r>
        <w:rPr>
          <w:rFonts w:hint="eastAsia"/>
          <w:color w:val="000000"/>
        </w:rPr>
        <w:t>scale</w:t>
      </w:r>
      <w:r>
        <w:rPr>
          <w:rFonts w:hint="eastAsia"/>
          <w:color w:val="000000"/>
        </w:rPr>
        <w:t>为已经实例化的</w:t>
      </w:r>
      <w:r>
        <w:rPr>
          <w:rFonts w:hint="eastAsia"/>
          <w:color w:val="000000"/>
        </w:rPr>
        <w:t>MMap.Scale</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scale.hide();</w:t>
            </w:r>
          </w:p>
        </w:tc>
      </w:tr>
    </w:tbl>
    <w:p w:rsidR="004C2B95" w:rsidRDefault="00300636">
      <w:pPr>
        <w:pStyle w:val="QB3"/>
        <w:tabs>
          <w:tab w:val="left" w:pos="567"/>
        </w:tabs>
        <w:spacing w:line="240" w:lineRule="auto"/>
        <w:rPr>
          <w:rFonts w:ascii="黑体" w:hAnsi="Times New Roman"/>
        </w:rPr>
      </w:pPr>
      <w:bookmarkStart w:id="310" w:name="_Toc362533813"/>
      <w:r>
        <w:rPr>
          <w:rFonts w:ascii="黑体" w:hAnsi="Times New Roman" w:hint="eastAsia"/>
        </w:rPr>
        <w:t>事件</w:t>
      </w:r>
      <w:bookmarkEnd w:id="310"/>
    </w:p>
    <w:p w:rsidR="004C2B95" w:rsidRDefault="00300636">
      <w:pPr>
        <w:rPr>
          <w:color w:val="000000"/>
        </w:rPr>
      </w:pPr>
      <w:bookmarkStart w:id="311" w:name="_Toc300922811"/>
      <w:r>
        <w:rPr>
          <w:color w:val="000000"/>
        </w:rPr>
        <w:t>（</w:t>
      </w:r>
      <w:r>
        <w:rPr>
          <w:color w:val="000000"/>
        </w:rPr>
        <w:t>1</w:t>
      </w:r>
      <w:r>
        <w:rPr>
          <w:color w:val="000000"/>
        </w:rPr>
        <w:t>）</w:t>
      </w:r>
      <w:r>
        <w:rPr>
          <w:color w:val="000000"/>
        </w:rPr>
        <w:t>       show</w:t>
      </w:r>
      <w:bookmarkEnd w:id="311"/>
    </w:p>
    <w:p w:rsidR="004C2B95" w:rsidRDefault="00300636">
      <w:pPr>
        <w:rPr>
          <w:color w:val="000000"/>
        </w:rPr>
      </w:pPr>
      <w:r>
        <w:rPr>
          <w:bCs/>
        </w:rPr>
        <w:t>说明：</w:t>
      </w:r>
      <w:r>
        <w:rPr>
          <w:rFonts w:hint="eastAsia"/>
          <w:color w:val="000000"/>
        </w:rPr>
        <w:t>比例尺显示时触发此事件。</w:t>
      </w:r>
    </w:p>
    <w:p w:rsidR="004C2B95" w:rsidRDefault="00300636">
      <w:pPr>
        <w:rPr>
          <w:bCs/>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无。</w:t>
      </w:r>
    </w:p>
    <w:p w:rsidR="004C2B95" w:rsidRDefault="00300636">
      <w:pPr>
        <w:rPr>
          <w:color w:val="000000"/>
        </w:rPr>
      </w:pPr>
      <w:bookmarkStart w:id="312" w:name="_Toc301345652"/>
      <w:bookmarkStart w:id="313" w:name="_Toc301168095"/>
      <w:bookmarkStart w:id="314" w:name="_Toc300929395"/>
      <w:bookmarkStart w:id="315" w:name="_Toc300922812"/>
      <w:bookmarkEnd w:id="312"/>
      <w:bookmarkEnd w:id="313"/>
      <w:bookmarkEnd w:id="314"/>
      <w:r>
        <w:rPr>
          <w:color w:val="000000"/>
        </w:rPr>
        <w:t>（</w:t>
      </w:r>
      <w:r>
        <w:rPr>
          <w:color w:val="000000"/>
        </w:rPr>
        <w:t>2</w:t>
      </w:r>
      <w:r>
        <w:rPr>
          <w:color w:val="000000"/>
        </w:rPr>
        <w:t>）</w:t>
      </w:r>
      <w:r>
        <w:rPr>
          <w:color w:val="000000"/>
        </w:rPr>
        <w:t>       hide</w:t>
      </w:r>
      <w:bookmarkEnd w:id="315"/>
    </w:p>
    <w:p w:rsidR="004C2B95" w:rsidRDefault="00300636">
      <w:pPr>
        <w:rPr>
          <w:color w:val="000000"/>
        </w:rPr>
      </w:pPr>
      <w:r>
        <w:rPr>
          <w:bCs/>
        </w:rPr>
        <w:t>说明：</w:t>
      </w:r>
      <w:r>
        <w:rPr>
          <w:rFonts w:hint="eastAsia"/>
          <w:color w:val="000000"/>
        </w:rPr>
        <w:t>比例尺隐藏时触发此事件。</w:t>
      </w:r>
    </w:p>
    <w:p w:rsidR="004C2B95" w:rsidRDefault="00300636">
      <w:pPr>
        <w:rPr>
          <w:color w:val="000000"/>
        </w:rPr>
      </w:pPr>
      <w:r>
        <w:rPr>
          <w:bCs/>
        </w:rPr>
        <w:t>返回值：</w:t>
      </w:r>
    </w:p>
    <w:p w:rsidR="004C2B95" w:rsidRDefault="00300636">
      <w:pPr>
        <w:rPr>
          <w:color w:val="000000"/>
        </w:rPr>
      </w:pPr>
      <w:r>
        <w:rPr>
          <w:rFonts w:hint="eastAsia"/>
          <w:color w:val="000000"/>
        </w:rPr>
        <w:t>说明：触发的事件对象。</w:t>
      </w:r>
    </w:p>
    <w:p w:rsidR="004C2B95" w:rsidRDefault="00300636">
      <w:pPr>
        <w:rPr>
          <w:color w:val="000000"/>
        </w:rPr>
      </w:pPr>
      <w:r>
        <w:rPr>
          <w:rFonts w:hint="eastAsia"/>
          <w:color w:val="000000"/>
        </w:rPr>
        <w:t>类型：事件对象。</w:t>
      </w:r>
    </w:p>
    <w:p w:rsidR="004C2B95" w:rsidRDefault="00300636">
      <w:pPr>
        <w:rPr>
          <w:color w:val="000000"/>
        </w:rPr>
      </w:pPr>
      <w:r>
        <w:rPr>
          <w:bCs/>
        </w:rPr>
        <w:t>注释：</w:t>
      </w:r>
      <w:r>
        <w:rPr>
          <w:rFonts w:hint="eastAsia"/>
          <w:color w:val="000000"/>
        </w:rPr>
        <w:t>无。</w:t>
      </w:r>
    </w:p>
    <w:p w:rsidR="004C2B95" w:rsidRDefault="004C2B95">
      <w:pPr>
        <w:pStyle w:val="21"/>
      </w:pPr>
    </w:p>
    <w:p w:rsidR="004C2B95" w:rsidRDefault="00300636">
      <w:pPr>
        <w:pStyle w:val="QB2"/>
        <w:spacing w:line="240" w:lineRule="auto"/>
        <w:rPr>
          <w:rFonts w:ascii="黑体" w:hAnsi="Times New Roman"/>
        </w:rPr>
      </w:pPr>
      <w:bookmarkStart w:id="316" w:name="_Toc362533814"/>
      <w:r>
        <w:rPr>
          <w:rFonts w:ascii="黑体" w:hAnsi="Times New Roman" w:hint="eastAsia"/>
        </w:rPr>
        <w:t>MMap.Layer</w:t>
      </w:r>
      <w:bookmarkEnd w:id="316"/>
    </w:p>
    <w:p w:rsidR="004C2B95" w:rsidRDefault="00300636">
      <w:pPr>
        <w:pStyle w:val="QB3"/>
        <w:tabs>
          <w:tab w:val="left" w:pos="567"/>
        </w:tabs>
        <w:spacing w:line="240" w:lineRule="auto"/>
        <w:rPr>
          <w:rFonts w:ascii="黑体" w:hAnsi="Times New Roman"/>
        </w:rPr>
      </w:pPr>
      <w:bookmarkStart w:id="317" w:name="_Toc362533815"/>
      <w:r>
        <w:rPr>
          <w:rFonts w:ascii="黑体" w:hAnsi="Times New Roman" w:hint="eastAsia"/>
        </w:rPr>
        <w:t>说明</w:t>
      </w:r>
      <w:bookmarkEnd w:id="317"/>
    </w:p>
    <w:p w:rsidR="004C2B95" w:rsidRDefault="00300636">
      <w:pPr>
        <w:ind w:firstLine="420"/>
      </w:pPr>
      <w:r>
        <w:rPr>
          <w:rFonts w:hint="eastAsia"/>
          <w:color w:val="000000"/>
        </w:rPr>
        <w:t>叠加图层插件</w:t>
      </w:r>
      <w:r>
        <w:rPr>
          <w:rFonts w:hint="eastAsia"/>
        </w:rPr>
        <w:t>。</w:t>
      </w:r>
    </w:p>
    <w:p w:rsidR="004C2B95" w:rsidRDefault="00300636">
      <w:pPr>
        <w:pStyle w:val="QB3"/>
        <w:tabs>
          <w:tab w:val="left" w:pos="567"/>
        </w:tabs>
        <w:spacing w:line="240" w:lineRule="auto"/>
        <w:rPr>
          <w:rFonts w:ascii="黑体" w:hAnsi="Times New Roman"/>
        </w:rPr>
      </w:pPr>
      <w:bookmarkStart w:id="318" w:name="_Toc362533816"/>
      <w:r>
        <w:rPr>
          <w:rFonts w:ascii="黑体" w:hAnsi="Times New Roman" w:hint="eastAsia"/>
        </w:rPr>
        <w:lastRenderedPageBreak/>
        <w:t>构造函数</w:t>
      </w:r>
      <w:bookmarkEnd w:id="318"/>
    </w:p>
    <w:p w:rsidR="004C2B95" w:rsidRDefault="00300636">
      <w:pPr>
        <w:pStyle w:val="QB4"/>
        <w:tabs>
          <w:tab w:val="clear" w:pos="1211"/>
          <w:tab w:val="left" w:pos="567"/>
          <w:tab w:val="left" w:pos="851"/>
        </w:tabs>
        <w:spacing w:line="240" w:lineRule="auto"/>
        <w:ind w:left="1277" w:hanging="1277"/>
        <w:rPr>
          <w:rFonts w:ascii="黑体" w:hAnsi="Times New Roman"/>
        </w:rPr>
      </w:pPr>
      <w:r>
        <w:rPr>
          <w:rFonts w:ascii="黑体" w:hAnsi="Times New Roman"/>
        </w:rPr>
        <w:t>MMap.</w:t>
      </w:r>
      <w:r>
        <w:rPr>
          <w:rFonts w:ascii="黑体" w:hAnsi="Times New Roman" w:hint="eastAsia"/>
        </w:rPr>
        <w:t>Layer</w:t>
      </w:r>
      <w:r>
        <w:rPr>
          <w:rFonts w:ascii="黑体" w:hAnsi="Times New Roman"/>
        </w:rPr>
        <w:t>()</w:t>
      </w:r>
    </w:p>
    <w:p w:rsidR="004C2B95" w:rsidRDefault="00300636">
      <w:r>
        <w:rPr>
          <w:bCs/>
        </w:rPr>
        <w:t>说明：</w:t>
      </w:r>
      <w:r>
        <w:rPr>
          <w:rFonts w:hint="eastAsia"/>
        </w:rPr>
        <w:t>根据给定的参数构造一个</w:t>
      </w:r>
      <w:r>
        <w:rPr>
          <w:rFonts w:hint="eastAsia"/>
        </w:rPr>
        <w:t>MMap.Layer</w:t>
      </w:r>
      <w:r>
        <w:rPr>
          <w:rFonts w:hint="eastAsia"/>
        </w:rPr>
        <w:t>的新实例。</w:t>
      </w:r>
    </w:p>
    <w:p w:rsidR="004C2B95" w:rsidRDefault="00300636">
      <w:r>
        <w:rPr>
          <w:bCs/>
        </w:rPr>
        <w:t>参数：</w:t>
      </w:r>
      <w:r>
        <w:rPr>
          <w:rFonts w:hint="eastAsia"/>
        </w:rPr>
        <w:t>无</w:t>
      </w:r>
    </w:p>
    <w:p w:rsidR="004C2B95" w:rsidRDefault="00300636">
      <w:r>
        <w:rPr>
          <w:bCs/>
        </w:rPr>
        <w:t>注释：</w:t>
      </w:r>
      <w:r>
        <w:rPr>
          <w:rFonts w:hint="eastAsia"/>
        </w:rPr>
        <w:t>无。</w:t>
      </w:r>
    </w:p>
    <w:p w:rsidR="004C2B95" w:rsidRDefault="00300636">
      <w:r>
        <w:rPr>
          <w:bCs/>
        </w:rPr>
        <w:t>示例：</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构造</w:t>
            </w:r>
            <w:r>
              <w:rPr>
                <w:rFonts w:hint="eastAsia"/>
              </w:rPr>
              <w:t>MMap.Layer</w:t>
            </w:r>
            <w:r>
              <w:rPr>
                <w:rFonts w:hint="eastAsia"/>
              </w:rPr>
              <w:t>对象，并调用相应的方法，假设</w:t>
            </w:r>
            <w:r>
              <w:rPr>
                <w:rFonts w:hint="eastAsia"/>
              </w:rPr>
              <w:t>mapObj</w:t>
            </w:r>
            <w:r>
              <w:rPr>
                <w:rFonts w:hint="eastAsia"/>
              </w:rPr>
              <w:t>为已实例化的</w:t>
            </w:r>
            <w:r>
              <w:rPr>
                <w:rFonts w:hint="eastAsia"/>
              </w:rPr>
              <w:t>MMap.Map</w:t>
            </w:r>
            <w:r>
              <w:rPr>
                <w:rFonts w:hint="eastAsia"/>
              </w:rPr>
              <w:t>对象。</w:t>
            </w:r>
            <w:r>
              <w:t> </w:t>
            </w:r>
          </w:p>
          <w:tbl>
            <w:tblPr>
              <w:tblW w:w="8306" w:type="dxa"/>
              <w:tblLayout w:type="fixed"/>
              <w:tblCellMar>
                <w:left w:w="0" w:type="dxa"/>
                <w:right w:w="0" w:type="dxa"/>
              </w:tblCellMar>
              <w:tblLook w:val="04A0"/>
            </w:tblPr>
            <w:tblGrid>
              <w:gridCol w:w="8306"/>
            </w:tblGrid>
            <w:tr w:rsidR="004C2B95">
              <w:tc>
                <w:tcPr>
                  <w:tcW w:w="8306" w:type="dxa"/>
                  <w:shd w:val="clear" w:color="auto" w:fill="CCCCCC"/>
                  <w:tcMar>
                    <w:top w:w="113" w:type="dxa"/>
                    <w:left w:w="108" w:type="dxa"/>
                    <w:bottom w:w="113" w:type="dxa"/>
                    <w:right w:w="108" w:type="dxa"/>
                  </w:tcMar>
                  <w:vAlign w:val="center"/>
                </w:tcPr>
                <w:p w:rsidR="004C2B95" w:rsidRDefault="00300636">
                  <w:r>
                    <w:rPr>
                      <w:rFonts w:hint="eastAsia"/>
                    </w:rPr>
                    <w:t>mapObj.plugin("MMap. Layer",function(){})</w:t>
                  </w:r>
                </w:p>
              </w:tc>
            </w:tr>
          </w:tbl>
          <w:p w:rsidR="004C2B95" w:rsidRDefault="004C2B95"/>
          <w:p w:rsidR="004C2B95" w:rsidRDefault="00300636">
            <w:r>
              <w:rPr>
                <w:rFonts w:hint="eastAsia"/>
              </w:rPr>
              <w:t xml:space="preserve">var newLayer = new MMap. Layer (); </w:t>
            </w:r>
          </w:p>
          <w:p w:rsidR="004C2B95" w:rsidRDefault="00300636">
            <w:pPr>
              <w:pStyle w:val="21"/>
              <w:ind w:leftChars="0" w:left="0" w:firstLineChars="150" w:firstLine="315"/>
            </w:pPr>
            <w:r>
              <w:rPr>
                <w:rFonts w:hint="eastAsia"/>
              </w:rPr>
              <w:t>newLayer.</w:t>
            </w:r>
            <w:r>
              <w:t xml:space="preserve"> add</w:t>
            </w:r>
            <w:r>
              <w:rPr>
                <w:rFonts w:hint="eastAsia"/>
              </w:rPr>
              <w:t>Service</w:t>
            </w:r>
            <w:r>
              <w:t>Layer</w:t>
            </w:r>
            <w:r>
              <w:rPr>
                <w:color w:val="000000"/>
              </w:rPr>
              <w:t xml:space="preserve"> </w:t>
            </w:r>
            <w:r>
              <w:rPr>
                <w:rFonts w:hint="eastAsia"/>
              </w:rPr>
              <w:t>(opt);</w:t>
            </w:r>
          </w:p>
        </w:tc>
      </w:tr>
    </w:tbl>
    <w:p w:rsidR="004C2B95" w:rsidRDefault="00300636">
      <w:pPr>
        <w:pStyle w:val="QB3"/>
        <w:tabs>
          <w:tab w:val="left" w:pos="567"/>
        </w:tabs>
        <w:spacing w:line="240" w:lineRule="auto"/>
        <w:rPr>
          <w:rFonts w:ascii="黑体" w:hAnsi="Times New Roman"/>
        </w:rPr>
      </w:pPr>
      <w:bookmarkStart w:id="319" w:name="_Toc362533817"/>
      <w:r>
        <w:rPr>
          <w:rFonts w:ascii="黑体" w:hAnsi="Times New Roman" w:hint="eastAsia"/>
        </w:rPr>
        <w:t>方法</w:t>
      </w:r>
      <w:bookmarkEnd w:id="319"/>
    </w:p>
    <w:p w:rsidR="004C2B95" w:rsidRDefault="00300636">
      <w:pPr>
        <w:rPr>
          <w:color w:val="000000"/>
        </w:rPr>
      </w:pPr>
      <w:r>
        <w:rPr>
          <w:color w:val="000000"/>
        </w:rPr>
        <w:t>（</w:t>
      </w:r>
      <w:r>
        <w:rPr>
          <w:color w:val="000000"/>
        </w:rPr>
        <w:t>1</w:t>
      </w:r>
      <w:r>
        <w:rPr>
          <w:color w:val="000000"/>
        </w:rPr>
        <w:t>）</w:t>
      </w:r>
      <w:r>
        <w:rPr>
          <w:color w:val="000000"/>
        </w:rPr>
        <w:t>      </w:t>
      </w:r>
      <w:r>
        <w:t>add</w:t>
      </w:r>
      <w:r>
        <w:rPr>
          <w:rFonts w:hint="eastAsia"/>
        </w:rPr>
        <w:t>Service</w:t>
      </w:r>
      <w:r>
        <w:t>Layer</w:t>
      </w:r>
      <w:r>
        <w:rPr>
          <w:color w:val="000000"/>
        </w:rPr>
        <w:t xml:space="preserve"> (</w:t>
      </w:r>
      <w:r>
        <w:rPr>
          <w:rFonts w:hint="eastAsia"/>
          <w:color w:val="000000"/>
        </w:rPr>
        <w:t>opt</w:t>
      </w:r>
      <w:r>
        <w:rPr>
          <w:color w:val="000000"/>
        </w:rPr>
        <w:t>)</w:t>
      </w:r>
    </w:p>
    <w:p w:rsidR="004C2B95" w:rsidRDefault="00300636">
      <w:pPr>
        <w:rPr>
          <w:color w:val="000000"/>
        </w:rPr>
      </w:pPr>
      <w:r>
        <w:rPr>
          <w:bCs/>
        </w:rPr>
        <w:t>说明：</w:t>
      </w:r>
      <w:r>
        <w:rPr>
          <w:rFonts w:hint="eastAsia"/>
          <w:color w:val="000000"/>
        </w:rPr>
        <w:t>新增图层。</w:t>
      </w:r>
    </w:p>
    <w:p w:rsidR="004C2B95" w:rsidRDefault="00300636">
      <w:pPr>
        <w:rPr>
          <w:color w:val="000000"/>
        </w:rPr>
      </w:pPr>
      <w:r>
        <w:rPr>
          <w:bCs/>
        </w:rPr>
        <w:t>参数：</w:t>
      </w:r>
    </w:p>
    <w:p w:rsidR="004C2B95" w:rsidRDefault="00300636">
      <w:pPr>
        <w:rPr>
          <w:color w:val="000000"/>
        </w:rPr>
      </w:pPr>
      <w:r>
        <w:rPr>
          <w:rFonts w:hint="eastAsia"/>
          <w:color w:val="000000"/>
        </w:rPr>
        <w:t>opt</w:t>
      </w:r>
    </w:p>
    <w:p w:rsidR="004C2B95" w:rsidRDefault="00300636">
      <w:pPr>
        <w:pStyle w:val="21"/>
        <w:ind w:leftChars="0" w:left="0" w:firstLineChars="0" w:firstLine="0"/>
      </w:pPr>
      <w:r>
        <w:rPr>
          <w:rFonts w:hint="eastAsia"/>
        </w:rPr>
        <w:t>说明：包括</w:t>
      </w:r>
      <w:r>
        <w:rPr>
          <w:rFonts w:hint="eastAsia"/>
        </w:rPr>
        <w:t>id</w:t>
      </w:r>
      <w:r>
        <w:rPr>
          <w:rFonts w:hint="eastAsia"/>
        </w:rPr>
        <w:t>、</w:t>
      </w:r>
      <w:r>
        <w:t>minZoom</w:t>
      </w:r>
      <w:r>
        <w:rPr>
          <w:rFonts w:hint="eastAsia"/>
        </w:rPr>
        <w:t>、</w:t>
      </w:r>
      <w:r>
        <w:t>maxZoom</w:t>
      </w:r>
      <w:r>
        <w:rPr>
          <w:rFonts w:hint="eastAsia"/>
        </w:rPr>
        <w:t>、</w:t>
      </w:r>
      <w:r>
        <w:t>serviceName</w:t>
      </w:r>
      <w:r>
        <w:rPr>
          <w:rFonts w:hint="eastAsia"/>
        </w:rPr>
        <w:t>、</w:t>
      </w:r>
      <w:r>
        <w:t>opacity</w:t>
      </w:r>
      <w:r>
        <w:rPr>
          <w:rFonts w:hint="eastAsia"/>
        </w:rPr>
        <w:t>，</w:t>
      </w:r>
    </w:p>
    <w:p w:rsidR="004C2B95" w:rsidRDefault="00300636">
      <w:pPr>
        <w:pStyle w:val="21"/>
        <w:ind w:leftChars="0" w:left="0" w:firstLineChars="0" w:firstLine="0"/>
      </w:pPr>
      <w:r>
        <w:rPr>
          <w:rFonts w:hint="eastAsia"/>
        </w:rPr>
        <w:t>类型：</w:t>
      </w:r>
      <w:r>
        <w:rPr>
          <w:rFonts w:hint="eastAsia"/>
        </w:rPr>
        <w:t>Object</w:t>
      </w:r>
    </w:p>
    <w:p w:rsidR="004C2B95" w:rsidRDefault="00300636">
      <w:pPr>
        <w:rPr>
          <w:color w:val="000000"/>
        </w:rPr>
      </w:pPr>
      <w:r>
        <w:rPr>
          <w:rFonts w:hint="eastAsia"/>
          <w:color w:val="000000"/>
        </w:rPr>
        <w:t>id</w:t>
      </w:r>
    </w:p>
    <w:p w:rsidR="004C2B95" w:rsidRDefault="00300636">
      <w:pPr>
        <w:rPr>
          <w:color w:val="000000"/>
        </w:rPr>
      </w:pPr>
      <w:r>
        <w:rPr>
          <w:rFonts w:hint="eastAsia"/>
          <w:color w:val="000000"/>
        </w:rPr>
        <w:t>说明：图层</w:t>
      </w:r>
      <w:r>
        <w:rPr>
          <w:rFonts w:hint="eastAsia"/>
          <w:color w:val="000000"/>
        </w:rPr>
        <w:t>id</w:t>
      </w:r>
    </w:p>
    <w:p w:rsidR="004C2B95" w:rsidRDefault="00300636">
      <w:pPr>
        <w:rPr>
          <w:color w:val="000000"/>
        </w:rPr>
      </w:pPr>
      <w:r>
        <w:rPr>
          <w:rFonts w:hint="eastAsia"/>
          <w:color w:val="000000"/>
        </w:rPr>
        <w:t>类型：</w:t>
      </w:r>
      <w:r>
        <w:rPr>
          <w:rFonts w:hint="eastAsia"/>
          <w:color w:val="000000"/>
        </w:rPr>
        <w:t>String</w:t>
      </w:r>
    </w:p>
    <w:p w:rsidR="004C2B95" w:rsidRDefault="00300636">
      <w:pPr>
        <w:rPr>
          <w:color w:val="000000"/>
        </w:rPr>
      </w:pPr>
      <w:r>
        <w:rPr>
          <w:rFonts w:hint="eastAsia"/>
          <w:color w:val="000000"/>
        </w:rPr>
        <w:t>注释：无</w:t>
      </w:r>
    </w:p>
    <w:p w:rsidR="004C2B95" w:rsidRDefault="00300636">
      <w:pPr>
        <w:rPr>
          <w:color w:val="000000"/>
        </w:rPr>
      </w:pPr>
      <w:r>
        <w:rPr>
          <w:color w:val="000000"/>
        </w:rPr>
        <w:t>minZoom</w:t>
      </w:r>
    </w:p>
    <w:p w:rsidR="004C2B95" w:rsidRDefault="00300636">
      <w:pPr>
        <w:rPr>
          <w:color w:val="000000"/>
        </w:rPr>
      </w:pPr>
      <w:r>
        <w:rPr>
          <w:rFonts w:hint="eastAsia"/>
          <w:color w:val="000000"/>
        </w:rPr>
        <w:t>说明：地图显示最小级别</w:t>
      </w:r>
    </w:p>
    <w:p w:rsidR="004C2B95" w:rsidRDefault="00300636">
      <w:pPr>
        <w:rPr>
          <w:color w:val="000000"/>
        </w:rPr>
      </w:pPr>
      <w:r>
        <w:rPr>
          <w:rFonts w:hint="eastAsia"/>
          <w:color w:val="000000"/>
        </w:rPr>
        <w:t>类型：</w:t>
      </w:r>
      <w:r>
        <w:rPr>
          <w:color w:val="000000"/>
        </w:rPr>
        <w:t>Number</w:t>
      </w:r>
    </w:p>
    <w:p w:rsidR="004C2B95" w:rsidRDefault="00300636">
      <w:pPr>
        <w:rPr>
          <w:color w:val="000000"/>
        </w:rPr>
      </w:pPr>
      <w:r>
        <w:rPr>
          <w:rFonts w:hint="eastAsia"/>
          <w:color w:val="000000"/>
        </w:rPr>
        <w:t>注释：无</w:t>
      </w:r>
    </w:p>
    <w:p w:rsidR="004C2B95" w:rsidRDefault="00300636">
      <w:pPr>
        <w:rPr>
          <w:color w:val="000000"/>
        </w:rPr>
      </w:pPr>
      <w:r>
        <w:rPr>
          <w:color w:val="000000"/>
        </w:rPr>
        <w:t>m</w:t>
      </w:r>
      <w:r>
        <w:rPr>
          <w:rFonts w:hint="eastAsia"/>
          <w:color w:val="000000"/>
        </w:rPr>
        <w:t>ax</w:t>
      </w:r>
      <w:r>
        <w:rPr>
          <w:color w:val="000000"/>
        </w:rPr>
        <w:t>Zoom</w:t>
      </w:r>
    </w:p>
    <w:p w:rsidR="004C2B95" w:rsidRDefault="00300636">
      <w:pPr>
        <w:rPr>
          <w:color w:val="000000"/>
        </w:rPr>
      </w:pPr>
      <w:r>
        <w:rPr>
          <w:rFonts w:hint="eastAsia"/>
          <w:color w:val="000000"/>
        </w:rPr>
        <w:t>说明：地图显示最大级别</w:t>
      </w:r>
    </w:p>
    <w:p w:rsidR="004C2B95" w:rsidRDefault="00300636">
      <w:pPr>
        <w:rPr>
          <w:color w:val="000000"/>
        </w:rPr>
      </w:pPr>
      <w:r>
        <w:rPr>
          <w:rFonts w:hint="eastAsia"/>
          <w:color w:val="000000"/>
        </w:rPr>
        <w:t>类型：</w:t>
      </w:r>
      <w:r>
        <w:rPr>
          <w:color w:val="000000"/>
        </w:rPr>
        <w:t>Number</w:t>
      </w:r>
    </w:p>
    <w:p w:rsidR="004C2B95" w:rsidRDefault="00300636">
      <w:pPr>
        <w:rPr>
          <w:color w:val="000000"/>
        </w:rPr>
      </w:pPr>
      <w:r>
        <w:rPr>
          <w:rFonts w:hint="eastAsia"/>
          <w:color w:val="000000"/>
        </w:rPr>
        <w:t>注释：无</w:t>
      </w:r>
    </w:p>
    <w:p w:rsidR="004C2B95" w:rsidRDefault="00300636">
      <w:pPr>
        <w:rPr>
          <w:color w:val="000000"/>
        </w:rPr>
      </w:pPr>
      <w:r>
        <w:rPr>
          <w:color w:val="000000"/>
        </w:rPr>
        <w:t>serviceName</w:t>
      </w:r>
    </w:p>
    <w:p w:rsidR="004C2B95" w:rsidRDefault="00300636">
      <w:pPr>
        <w:rPr>
          <w:color w:val="000000"/>
        </w:rPr>
      </w:pPr>
      <w:r>
        <w:rPr>
          <w:rFonts w:hint="eastAsia"/>
          <w:color w:val="000000"/>
        </w:rPr>
        <w:t>说明：图层名称</w:t>
      </w:r>
    </w:p>
    <w:p w:rsidR="004C2B95" w:rsidRDefault="00300636">
      <w:pPr>
        <w:rPr>
          <w:color w:val="000000"/>
        </w:rPr>
      </w:pPr>
      <w:r>
        <w:rPr>
          <w:rFonts w:hint="eastAsia"/>
          <w:color w:val="000000"/>
        </w:rPr>
        <w:t>类型：</w:t>
      </w:r>
      <w:r>
        <w:rPr>
          <w:rFonts w:hint="eastAsia"/>
          <w:color w:val="000000"/>
        </w:rPr>
        <w:t>String</w:t>
      </w:r>
    </w:p>
    <w:p w:rsidR="004C2B95" w:rsidRDefault="00300636">
      <w:pPr>
        <w:rPr>
          <w:color w:val="000000"/>
        </w:rPr>
      </w:pPr>
      <w:r>
        <w:rPr>
          <w:rFonts w:hint="eastAsia"/>
          <w:color w:val="000000"/>
        </w:rPr>
        <w:t>注释：无</w:t>
      </w:r>
    </w:p>
    <w:p w:rsidR="004C2B95" w:rsidRDefault="00300636">
      <w:pPr>
        <w:rPr>
          <w:color w:val="000000"/>
        </w:rPr>
      </w:pPr>
      <w:r>
        <w:rPr>
          <w:color w:val="000000"/>
        </w:rPr>
        <w:t>opacity</w:t>
      </w:r>
    </w:p>
    <w:p w:rsidR="004C2B95" w:rsidRDefault="00300636">
      <w:pPr>
        <w:rPr>
          <w:color w:val="000000"/>
        </w:rPr>
      </w:pPr>
      <w:r>
        <w:rPr>
          <w:rFonts w:hint="eastAsia"/>
          <w:color w:val="000000"/>
        </w:rPr>
        <w:t>说明：图层透明度</w:t>
      </w:r>
    </w:p>
    <w:p w:rsidR="004C2B95" w:rsidRDefault="00300636">
      <w:pPr>
        <w:rPr>
          <w:color w:val="000000"/>
        </w:rPr>
      </w:pPr>
      <w:r>
        <w:rPr>
          <w:rFonts w:hint="eastAsia"/>
          <w:color w:val="000000"/>
        </w:rPr>
        <w:t>类型：</w:t>
      </w:r>
      <w:r>
        <w:rPr>
          <w:color w:val="000000"/>
        </w:rPr>
        <w:t>Number</w:t>
      </w:r>
    </w:p>
    <w:p w:rsidR="004C2B95" w:rsidRDefault="00300636">
      <w:pPr>
        <w:rPr>
          <w:color w:val="000000"/>
        </w:rPr>
      </w:pPr>
      <w:r>
        <w:rPr>
          <w:rFonts w:hint="eastAsia"/>
          <w:color w:val="000000"/>
        </w:rPr>
        <w:t>注释：无</w:t>
      </w:r>
    </w:p>
    <w:p w:rsidR="004C2B95" w:rsidRDefault="00300636">
      <w:pPr>
        <w:rPr>
          <w:color w:val="000000"/>
        </w:rPr>
      </w:pPr>
      <w:r>
        <w:rPr>
          <w:color w:val="000000"/>
        </w:rPr>
        <w:lastRenderedPageBreak/>
        <w:t>返回值：</w:t>
      </w:r>
      <w:r>
        <w:rPr>
          <w:rFonts w:hint="eastAsia"/>
          <w:color w:val="000000"/>
        </w:rPr>
        <w:t>无。</w:t>
      </w:r>
    </w:p>
    <w:p w:rsidR="004C2B95" w:rsidRDefault="00300636">
      <w:pPr>
        <w:rPr>
          <w:color w:val="000000"/>
        </w:rPr>
      </w:pPr>
      <w:r>
        <w:rPr>
          <w:color w:val="000000"/>
        </w:rPr>
        <w:t>注释：</w:t>
      </w:r>
      <w:r>
        <w:rPr>
          <w:rFonts w:hint="eastAsia"/>
          <w:color w:val="000000"/>
        </w:rPr>
        <w:t>无。</w:t>
      </w:r>
    </w:p>
    <w:p w:rsidR="004C2B95" w:rsidRDefault="00300636">
      <w:pPr>
        <w:rPr>
          <w:color w:val="000000"/>
        </w:rPr>
      </w:pPr>
      <w:r>
        <w:rPr>
          <w:color w:val="000000"/>
        </w:rPr>
        <w:t>示例：</w:t>
      </w:r>
    </w:p>
    <w:p w:rsidR="004C2B95" w:rsidRDefault="00300636">
      <w:pPr>
        <w:rPr>
          <w:color w:val="000000"/>
        </w:rPr>
      </w:pPr>
      <w:r>
        <w:rPr>
          <w:rFonts w:hint="eastAsia"/>
          <w:color w:val="000000"/>
        </w:rPr>
        <w:t>假设</w:t>
      </w:r>
      <w:r>
        <w:rPr>
          <w:rFonts w:hint="eastAsia"/>
          <w:color w:val="000000"/>
        </w:rPr>
        <w:t>newLayer</w:t>
      </w:r>
      <w:r>
        <w:rPr>
          <w:rFonts w:hint="eastAsia"/>
          <w:color w:val="000000"/>
        </w:rPr>
        <w:t>为已经实例化的</w:t>
      </w:r>
      <w:r>
        <w:rPr>
          <w:rFonts w:hint="eastAsia"/>
          <w:color w:val="000000"/>
        </w:rPr>
        <w:t>MMap.Layer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rFonts w:hint="eastAsia"/>
                <w:color w:val="000000"/>
              </w:rPr>
              <w:t>var opt={</w:t>
            </w:r>
          </w:p>
          <w:p w:rsidR="004C2B95" w:rsidRDefault="00300636">
            <w:pPr>
              <w:rPr>
                <w:color w:val="000000"/>
              </w:rPr>
            </w:pPr>
            <w:r>
              <w:rPr>
                <w:color w:val="000000"/>
              </w:rPr>
              <w:t>id:"r0",</w:t>
            </w:r>
          </w:p>
          <w:p w:rsidR="004C2B95" w:rsidRDefault="00300636">
            <w:pPr>
              <w:rPr>
                <w:color w:val="000000"/>
              </w:rPr>
            </w:pPr>
            <w:r>
              <w:rPr>
                <w:color w:val="000000"/>
              </w:rPr>
              <w:t>minZoom:3,</w:t>
            </w:r>
          </w:p>
          <w:p w:rsidR="004C2B95" w:rsidRDefault="00300636">
            <w:pPr>
              <w:rPr>
                <w:color w:val="000000"/>
              </w:rPr>
            </w:pPr>
            <w:r>
              <w:rPr>
                <w:color w:val="000000"/>
              </w:rPr>
              <w:t>maxZoom:18,</w:t>
            </w:r>
          </w:p>
          <w:p w:rsidR="004C2B95" w:rsidRDefault="00300636">
            <w:pPr>
              <w:rPr>
                <w:color w:val="000000"/>
              </w:rPr>
            </w:pPr>
            <w:r>
              <w:rPr>
                <w:color w:val="000000"/>
              </w:rPr>
              <w:t>serviceName:"lbs",</w:t>
            </w:r>
          </w:p>
          <w:p w:rsidR="004C2B95" w:rsidRDefault="00300636">
            <w:pPr>
              <w:rPr>
                <w:color w:val="000000"/>
              </w:rPr>
            </w:pPr>
            <w:r>
              <w:rPr>
                <w:color w:val="000000"/>
              </w:rPr>
              <w:t>opacity:0.5</w:t>
            </w:r>
          </w:p>
          <w:p w:rsidR="004C2B95" w:rsidRDefault="00300636">
            <w:pPr>
              <w:rPr>
                <w:color w:val="000000"/>
              </w:rPr>
            </w:pPr>
            <w:r>
              <w:rPr>
                <w:rFonts w:hint="eastAsia"/>
                <w:color w:val="000000"/>
              </w:rPr>
              <w:t>};</w:t>
            </w:r>
            <w:r>
              <w:rPr>
                <w:color w:val="000000"/>
              </w:rPr>
              <w:t> </w:t>
            </w:r>
          </w:p>
          <w:p w:rsidR="004C2B95" w:rsidRDefault="00300636">
            <w:pPr>
              <w:rPr>
                <w:color w:val="000000"/>
              </w:rPr>
            </w:pPr>
            <w:r>
              <w:rPr>
                <w:rFonts w:hint="eastAsia"/>
                <w:color w:val="000000"/>
              </w:rPr>
              <w:t>newLayer.</w:t>
            </w:r>
            <w:r>
              <w:rPr>
                <w:color w:val="000000"/>
              </w:rPr>
              <w:t xml:space="preserve"> add</w:t>
            </w:r>
            <w:r>
              <w:rPr>
                <w:rFonts w:hint="eastAsia"/>
                <w:color w:val="000000"/>
              </w:rPr>
              <w:t>Service</w:t>
            </w:r>
            <w:r>
              <w:rPr>
                <w:color w:val="000000"/>
              </w:rPr>
              <w:t xml:space="preserve">Layer </w:t>
            </w:r>
            <w:r>
              <w:rPr>
                <w:rFonts w:hint="eastAsia"/>
                <w:color w:val="000000"/>
              </w:rPr>
              <w:t>(opt);</w:t>
            </w:r>
          </w:p>
        </w:tc>
      </w:tr>
    </w:tbl>
    <w:p w:rsidR="004C2B95" w:rsidRDefault="00300636">
      <w:pPr>
        <w:rPr>
          <w:color w:val="000000"/>
        </w:rPr>
      </w:pPr>
      <w:r>
        <w:rPr>
          <w:color w:val="000000"/>
        </w:rPr>
        <w:t> </w:t>
      </w:r>
      <w:r>
        <w:rPr>
          <w:color w:val="000000"/>
        </w:rPr>
        <w:t>（</w:t>
      </w:r>
      <w:r>
        <w:rPr>
          <w:color w:val="000000"/>
        </w:rPr>
        <w:t>2</w:t>
      </w:r>
      <w:r>
        <w:rPr>
          <w:color w:val="000000"/>
        </w:rPr>
        <w:t>）</w:t>
      </w:r>
      <w:r>
        <w:rPr>
          <w:color w:val="000000"/>
        </w:rPr>
        <w:t>      hideLayer (</w:t>
      </w:r>
      <w:r>
        <w:rPr>
          <w:rFonts w:hint="eastAsia"/>
          <w:color w:val="000000"/>
        </w:rPr>
        <w:t>id</w:t>
      </w:r>
      <w:r>
        <w:rPr>
          <w:color w:val="000000"/>
        </w:rPr>
        <w:t>)</w:t>
      </w:r>
    </w:p>
    <w:p w:rsidR="004C2B95" w:rsidRDefault="00300636">
      <w:pPr>
        <w:rPr>
          <w:color w:val="000000"/>
        </w:rPr>
      </w:pPr>
      <w:r>
        <w:rPr>
          <w:color w:val="000000"/>
        </w:rPr>
        <w:t>说明：</w:t>
      </w:r>
      <w:r>
        <w:rPr>
          <w:rFonts w:hint="eastAsia"/>
          <w:color w:val="000000"/>
        </w:rPr>
        <w:t>根据</w:t>
      </w:r>
      <w:r>
        <w:rPr>
          <w:rFonts w:hint="eastAsia"/>
          <w:color w:val="000000"/>
        </w:rPr>
        <w:t>id</w:t>
      </w:r>
      <w:r>
        <w:rPr>
          <w:rFonts w:hint="eastAsia"/>
          <w:color w:val="000000"/>
        </w:rPr>
        <w:t>隐藏图层。</w:t>
      </w:r>
    </w:p>
    <w:p w:rsidR="004C2B95" w:rsidRDefault="00300636">
      <w:pPr>
        <w:rPr>
          <w:color w:val="000000"/>
        </w:rPr>
      </w:pPr>
      <w:r>
        <w:rPr>
          <w:color w:val="000000"/>
        </w:rPr>
        <w:t>参数：</w:t>
      </w:r>
      <w:r>
        <w:rPr>
          <w:rFonts w:hint="eastAsia"/>
          <w:color w:val="000000"/>
        </w:rPr>
        <w:t>id</w:t>
      </w:r>
    </w:p>
    <w:p w:rsidR="004C2B95" w:rsidRDefault="00300636">
      <w:pPr>
        <w:rPr>
          <w:color w:val="000000"/>
        </w:rPr>
      </w:pPr>
      <w:r>
        <w:rPr>
          <w:rFonts w:hint="eastAsia"/>
          <w:color w:val="000000"/>
        </w:rPr>
        <w:t>说明：图层</w:t>
      </w:r>
      <w:r>
        <w:rPr>
          <w:rFonts w:hint="eastAsia"/>
          <w:color w:val="000000"/>
        </w:rPr>
        <w:t>id</w:t>
      </w:r>
    </w:p>
    <w:p w:rsidR="004C2B95" w:rsidRDefault="00300636">
      <w:pPr>
        <w:rPr>
          <w:color w:val="000000"/>
        </w:rPr>
      </w:pPr>
      <w:r>
        <w:rPr>
          <w:color w:val="000000"/>
        </w:rPr>
        <w:t>返回值：</w:t>
      </w:r>
      <w:r>
        <w:rPr>
          <w:rFonts w:hint="eastAsia"/>
          <w:color w:val="000000"/>
        </w:rPr>
        <w:t>无。</w:t>
      </w:r>
    </w:p>
    <w:p w:rsidR="004C2B95" w:rsidRDefault="00300636">
      <w:pPr>
        <w:rPr>
          <w:color w:val="000000"/>
        </w:rPr>
      </w:pPr>
      <w:r>
        <w:rPr>
          <w:color w:val="000000"/>
        </w:rPr>
        <w:t>注释：</w:t>
      </w:r>
      <w:r>
        <w:rPr>
          <w:rFonts w:hint="eastAsia"/>
          <w:color w:val="000000"/>
        </w:rPr>
        <w:t>无。</w:t>
      </w:r>
    </w:p>
    <w:p w:rsidR="004C2B95" w:rsidRDefault="00300636">
      <w:pPr>
        <w:rPr>
          <w:color w:val="000000"/>
        </w:rPr>
      </w:pPr>
      <w:r>
        <w:rPr>
          <w:color w:val="000000"/>
        </w:rPr>
        <w:t>示例：</w:t>
      </w:r>
    </w:p>
    <w:p w:rsidR="004C2B95" w:rsidRDefault="00300636">
      <w:pPr>
        <w:rPr>
          <w:color w:val="000000"/>
        </w:rPr>
      </w:pPr>
      <w:r>
        <w:rPr>
          <w:rFonts w:hint="eastAsia"/>
          <w:color w:val="000000"/>
        </w:rPr>
        <w:t>假设</w:t>
      </w:r>
      <w:r>
        <w:rPr>
          <w:rFonts w:hint="eastAsia"/>
          <w:color w:val="000000"/>
        </w:rPr>
        <w:t>newLayer</w:t>
      </w:r>
      <w:r>
        <w:rPr>
          <w:rFonts w:hint="eastAsia"/>
          <w:color w:val="000000"/>
        </w:rPr>
        <w:t>为已经实例化的</w:t>
      </w:r>
      <w:r>
        <w:rPr>
          <w:rFonts w:hint="eastAsia"/>
          <w:color w:val="000000"/>
        </w:rPr>
        <w:t>MMap. Layer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color w:val="000000"/>
              </w:rPr>
              <w:t>newLayer.hideLayer(id);</w:t>
            </w:r>
          </w:p>
        </w:tc>
      </w:tr>
    </w:tbl>
    <w:p w:rsidR="004C2B95" w:rsidRDefault="00300636">
      <w:pPr>
        <w:rPr>
          <w:color w:val="000000"/>
        </w:rPr>
      </w:pPr>
      <w:r>
        <w:rPr>
          <w:color w:val="000000"/>
        </w:rPr>
        <w:t>（</w:t>
      </w:r>
      <w:r>
        <w:rPr>
          <w:rFonts w:hint="eastAsia"/>
          <w:color w:val="000000"/>
        </w:rPr>
        <w:t>3</w:t>
      </w:r>
      <w:r>
        <w:rPr>
          <w:color w:val="000000"/>
        </w:rPr>
        <w:t>）</w:t>
      </w:r>
      <w:r>
        <w:rPr>
          <w:color w:val="000000"/>
        </w:rPr>
        <w:t>      showLayer (</w:t>
      </w:r>
      <w:r>
        <w:rPr>
          <w:rFonts w:hint="eastAsia"/>
          <w:color w:val="000000"/>
        </w:rPr>
        <w:t>id</w:t>
      </w:r>
      <w:r>
        <w:rPr>
          <w:color w:val="000000"/>
        </w:rPr>
        <w:t>)</w:t>
      </w:r>
    </w:p>
    <w:p w:rsidR="004C2B95" w:rsidRDefault="00300636">
      <w:pPr>
        <w:rPr>
          <w:color w:val="000000"/>
        </w:rPr>
      </w:pPr>
      <w:r>
        <w:rPr>
          <w:color w:val="000000"/>
        </w:rPr>
        <w:t>说明：</w:t>
      </w:r>
      <w:r>
        <w:rPr>
          <w:rFonts w:hint="eastAsia"/>
          <w:color w:val="000000"/>
        </w:rPr>
        <w:t>根据</w:t>
      </w:r>
      <w:r>
        <w:rPr>
          <w:rFonts w:hint="eastAsia"/>
          <w:color w:val="000000"/>
        </w:rPr>
        <w:t>id</w:t>
      </w:r>
      <w:r>
        <w:rPr>
          <w:rFonts w:hint="eastAsia"/>
          <w:color w:val="000000"/>
        </w:rPr>
        <w:t>显示图层。</w:t>
      </w:r>
    </w:p>
    <w:p w:rsidR="004C2B95" w:rsidRDefault="00300636">
      <w:pPr>
        <w:rPr>
          <w:color w:val="000000"/>
        </w:rPr>
      </w:pPr>
      <w:r>
        <w:rPr>
          <w:color w:val="000000"/>
        </w:rPr>
        <w:t>参数：</w:t>
      </w:r>
      <w:r>
        <w:rPr>
          <w:rFonts w:hint="eastAsia"/>
          <w:color w:val="000000"/>
        </w:rPr>
        <w:t>id</w:t>
      </w:r>
    </w:p>
    <w:p w:rsidR="004C2B95" w:rsidRDefault="00300636">
      <w:pPr>
        <w:rPr>
          <w:color w:val="000000"/>
        </w:rPr>
      </w:pPr>
      <w:r>
        <w:rPr>
          <w:rFonts w:hint="eastAsia"/>
          <w:color w:val="000000"/>
        </w:rPr>
        <w:t>说明：图层</w:t>
      </w:r>
      <w:r>
        <w:rPr>
          <w:rFonts w:hint="eastAsia"/>
          <w:color w:val="000000"/>
        </w:rPr>
        <w:t>id</w:t>
      </w:r>
    </w:p>
    <w:p w:rsidR="004C2B95" w:rsidRDefault="00300636">
      <w:pPr>
        <w:rPr>
          <w:color w:val="000000"/>
        </w:rPr>
      </w:pPr>
      <w:r>
        <w:rPr>
          <w:color w:val="000000"/>
        </w:rPr>
        <w:t>返回值：</w:t>
      </w:r>
      <w:r>
        <w:rPr>
          <w:rFonts w:hint="eastAsia"/>
          <w:color w:val="000000"/>
        </w:rPr>
        <w:t>无。</w:t>
      </w:r>
    </w:p>
    <w:p w:rsidR="004C2B95" w:rsidRDefault="00300636">
      <w:pPr>
        <w:rPr>
          <w:color w:val="000000"/>
        </w:rPr>
      </w:pPr>
      <w:r>
        <w:rPr>
          <w:color w:val="000000"/>
        </w:rPr>
        <w:t>注释：</w:t>
      </w:r>
      <w:r>
        <w:rPr>
          <w:rFonts w:hint="eastAsia"/>
          <w:color w:val="000000"/>
        </w:rPr>
        <w:t>无。</w:t>
      </w:r>
    </w:p>
    <w:p w:rsidR="004C2B95" w:rsidRDefault="00300636">
      <w:pPr>
        <w:rPr>
          <w:color w:val="000000"/>
        </w:rPr>
      </w:pPr>
      <w:r>
        <w:rPr>
          <w:color w:val="000000"/>
        </w:rPr>
        <w:t>示例：</w:t>
      </w:r>
    </w:p>
    <w:p w:rsidR="004C2B95" w:rsidRDefault="00300636">
      <w:pPr>
        <w:rPr>
          <w:color w:val="000000"/>
        </w:rPr>
      </w:pPr>
      <w:r>
        <w:rPr>
          <w:rFonts w:hint="eastAsia"/>
          <w:color w:val="000000"/>
        </w:rPr>
        <w:t>假设</w:t>
      </w:r>
      <w:r>
        <w:rPr>
          <w:rFonts w:hint="eastAsia"/>
          <w:color w:val="000000"/>
        </w:rPr>
        <w:t>newLayer</w:t>
      </w:r>
      <w:r>
        <w:rPr>
          <w:rFonts w:hint="eastAsia"/>
          <w:color w:val="000000"/>
        </w:rPr>
        <w:t>为已经实例化的</w:t>
      </w:r>
      <w:r>
        <w:rPr>
          <w:rFonts w:hint="eastAsia"/>
          <w:color w:val="000000"/>
        </w:rPr>
        <w:t>MMap. Layer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rPr>
              <w:t>newLayer</w:t>
            </w:r>
            <w:r>
              <w:rPr>
                <w:rFonts w:hint="eastAsia"/>
                <w:color w:val="000000"/>
              </w:rPr>
              <w:t>.showLayer(id);</w:t>
            </w:r>
          </w:p>
        </w:tc>
      </w:tr>
    </w:tbl>
    <w:p w:rsidR="004C2B95" w:rsidRDefault="00300636">
      <w:pPr>
        <w:rPr>
          <w:color w:val="000000"/>
        </w:rPr>
      </w:pPr>
      <w:r>
        <w:rPr>
          <w:color w:val="000000"/>
        </w:rPr>
        <w:t>（</w:t>
      </w:r>
      <w:r>
        <w:rPr>
          <w:rFonts w:hint="eastAsia"/>
          <w:color w:val="000000"/>
        </w:rPr>
        <w:t>4</w:t>
      </w:r>
      <w:r>
        <w:rPr>
          <w:color w:val="000000"/>
        </w:rPr>
        <w:t>）</w:t>
      </w:r>
      <w:r>
        <w:rPr>
          <w:color w:val="000000"/>
        </w:rPr>
        <w:t>      removeLayer (</w:t>
      </w:r>
      <w:r>
        <w:rPr>
          <w:rFonts w:hint="eastAsia"/>
          <w:color w:val="000000"/>
        </w:rPr>
        <w:t>id</w:t>
      </w:r>
      <w:r>
        <w:rPr>
          <w:color w:val="000000"/>
        </w:rPr>
        <w:t>)</w:t>
      </w:r>
    </w:p>
    <w:p w:rsidR="004C2B95" w:rsidRDefault="00300636">
      <w:pPr>
        <w:rPr>
          <w:color w:val="000000"/>
        </w:rPr>
      </w:pPr>
      <w:r>
        <w:rPr>
          <w:bCs/>
        </w:rPr>
        <w:t>说明</w:t>
      </w:r>
      <w:r>
        <w:rPr>
          <w:color w:val="000000"/>
        </w:rPr>
        <w:t>：</w:t>
      </w:r>
      <w:r>
        <w:rPr>
          <w:rFonts w:hint="eastAsia"/>
          <w:color w:val="000000"/>
        </w:rPr>
        <w:t>根据</w:t>
      </w:r>
      <w:r>
        <w:rPr>
          <w:rFonts w:hint="eastAsia"/>
          <w:color w:val="000000"/>
        </w:rPr>
        <w:t>id</w:t>
      </w:r>
      <w:r>
        <w:rPr>
          <w:rFonts w:hint="eastAsia"/>
          <w:color w:val="000000"/>
        </w:rPr>
        <w:t>删除图层。</w:t>
      </w:r>
    </w:p>
    <w:p w:rsidR="004C2B95" w:rsidRDefault="00300636">
      <w:pPr>
        <w:rPr>
          <w:color w:val="000000"/>
        </w:rPr>
      </w:pPr>
      <w:r>
        <w:rPr>
          <w:color w:val="000000"/>
        </w:rPr>
        <w:t>参数：</w:t>
      </w:r>
      <w:r>
        <w:rPr>
          <w:rFonts w:hint="eastAsia"/>
          <w:color w:val="000000"/>
        </w:rPr>
        <w:t>id</w:t>
      </w:r>
    </w:p>
    <w:p w:rsidR="004C2B95" w:rsidRDefault="00300636">
      <w:pPr>
        <w:rPr>
          <w:color w:val="000000"/>
        </w:rPr>
      </w:pPr>
      <w:r>
        <w:rPr>
          <w:rFonts w:hint="eastAsia"/>
          <w:color w:val="000000"/>
        </w:rPr>
        <w:t>说明：图层</w:t>
      </w:r>
      <w:r>
        <w:rPr>
          <w:rFonts w:hint="eastAsia"/>
          <w:color w:val="000000"/>
        </w:rPr>
        <w:t>id</w:t>
      </w:r>
    </w:p>
    <w:p w:rsidR="004C2B95" w:rsidRDefault="00300636">
      <w:pPr>
        <w:rPr>
          <w:color w:val="000000"/>
        </w:rPr>
      </w:pPr>
      <w:r>
        <w:rPr>
          <w:color w:val="000000"/>
        </w:rPr>
        <w:t>返回值：</w:t>
      </w:r>
      <w:r>
        <w:rPr>
          <w:rFonts w:hint="eastAsia"/>
          <w:color w:val="000000"/>
        </w:rPr>
        <w:t>无。</w:t>
      </w:r>
    </w:p>
    <w:p w:rsidR="004C2B95" w:rsidRDefault="00300636">
      <w:pPr>
        <w:rPr>
          <w:color w:val="000000"/>
        </w:rPr>
      </w:pPr>
      <w:r>
        <w:rPr>
          <w:color w:val="000000"/>
        </w:rPr>
        <w:t>注释：</w:t>
      </w:r>
      <w:r>
        <w:rPr>
          <w:rFonts w:hint="eastAsia"/>
          <w:color w:val="000000"/>
        </w:rPr>
        <w:t>无。</w:t>
      </w:r>
    </w:p>
    <w:p w:rsidR="004C2B95" w:rsidRDefault="00300636">
      <w:pPr>
        <w:rPr>
          <w:color w:val="000000"/>
        </w:rPr>
      </w:pPr>
      <w:r>
        <w:rPr>
          <w:color w:val="000000"/>
        </w:rPr>
        <w:t>示例：</w:t>
      </w:r>
    </w:p>
    <w:p w:rsidR="004C2B95" w:rsidRDefault="00300636">
      <w:pPr>
        <w:rPr>
          <w:color w:val="000000"/>
        </w:rPr>
      </w:pPr>
      <w:r>
        <w:rPr>
          <w:rFonts w:hint="eastAsia"/>
          <w:color w:val="000000"/>
        </w:rPr>
        <w:t>假设</w:t>
      </w:r>
      <w:r>
        <w:rPr>
          <w:rFonts w:hint="eastAsia"/>
        </w:rPr>
        <w:t>newLayer</w:t>
      </w:r>
      <w:r>
        <w:rPr>
          <w:rFonts w:hint="eastAsia"/>
          <w:color w:val="000000"/>
        </w:rPr>
        <w:t>为已经实例化的</w:t>
      </w:r>
      <w:r>
        <w:rPr>
          <w:rFonts w:hint="eastAsia"/>
          <w:color w:val="000000"/>
        </w:rPr>
        <w:t>MMap.</w:t>
      </w:r>
      <w:r>
        <w:rPr>
          <w:rFonts w:hint="eastAsia"/>
        </w:rPr>
        <w:t xml:space="preserve"> Layer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rPr>
              <w:t>newLayer</w:t>
            </w:r>
            <w:r>
              <w:rPr>
                <w:rFonts w:hint="eastAsia"/>
                <w:color w:val="000000"/>
              </w:rPr>
              <w:t>.</w:t>
            </w:r>
            <w:r>
              <w:rPr>
                <w:color w:val="000000"/>
              </w:rPr>
              <w:t xml:space="preserve"> removeLayer </w:t>
            </w:r>
            <w:r>
              <w:rPr>
                <w:rFonts w:hint="eastAsia"/>
                <w:color w:val="000000"/>
              </w:rPr>
              <w:t>(id);</w:t>
            </w:r>
          </w:p>
        </w:tc>
      </w:tr>
    </w:tbl>
    <w:p w:rsidR="004C2B95" w:rsidRDefault="00300636">
      <w:pPr>
        <w:rPr>
          <w:color w:val="000000"/>
        </w:rPr>
      </w:pPr>
      <w:r>
        <w:rPr>
          <w:color w:val="000000"/>
        </w:rPr>
        <w:t>（</w:t>
      </w:r>
      <w:r>
        <w:rPr>
          <w:rFonts w:hint="eastAsia"/>
          <w:color w:val="000000"/>
        </w:rPr>
        <w:t>5</w:t>
      </w:r>
      <w:r>
        <w:rPr>
          <w:color w:val="000000"/>
        </w:rPr>
        <w:t>）</w:t>
      </w:r>
      <w:r>
        <w:rPr>
          <w:color w:val="000000"/>
        </w:rPr>
        <w:t>      getLayerNum ()</w:t>
      </w:r>
    </w:p>
    <w:p w:rsidR="004C2B95" w:rsidRDefault="00300636">
      <w:pPr>
        <w:rPr>
          <w:color w:val="000000"/>
        </w:rPr>
      </w:pPr>
      <w:r>
        <w:rPr>
          <w:color w:val="000000"/>
        </w:rPr>
        <w:t>说明：</w:t>
      </w:r>
      <w:r>
        <w:rPr>
          <w:rFonts w:hint="eastAsia"/>
          <w:color w:val="000000"/>
        </w:rPr>
        <w:t>获取图层数。</w:t>
      </w:r>
    </w:p>
    <w:p w:rsidR="004C2B95" w:rsidRDefault="00300636">
      <w:pPr>
        <w:rPr>
          <w:color w:val="000000"/>
        </w:rPr>
      </w:pPr>
      <w:r>
        <w:rPr>
          <w:color w:val="000000"/>
        </w:rPr>
        <w:lastRenderedPageBreak/>
        <w:t>参数：</w:t>
      </w:r>
      <w:r>
        <w:rPr>
          <w:rFonts w:hint="eastAsia"/>
          <w:color w:val="000000"/>
        </w:rPr>
        <w:t>无。</w:t>
      </w:r>
    </w:p>
    <w:p w:rsidR="004C2B95" w:rsidRDefault="00300636">
      <w:pPr>
        <w:rPr>
          <w:color w:val="000000"/>
        </w:rPr>
      </w:pPr>
      <w:r>
        <w:rPr>
          <w:color w:val="000000"/>
        </w:rPr>
        <w:t>返回值：</w:t>
      </w:r>
      <w:r>
        <w:rPr>
          <w:rFonts w:hint="eastAsia"/>
          <w:color w:val="000000"/>
        </w:rPr>
        <w:t>layerNum</w:t>
      </w:r>
    </w:p>
    <w:p w:rsidR="004C2B95" w:rsidRDefault="00300636">
      <w:pPr>
        <w:rPr>
          <w:color w:val="000000"/>
        </w:rPr>
      </w:pPr>
      <w:r>
        <w:rPr>
          <w:rFonts w:hint="eastAsia"/>
          <w:color w:val="000000"/>
        </w:rPr>
        <w:t>说明：当前图层数</w:t>
      </w:r>
    </w:p>
    <w:p w:rsidR="004C2B95" w:rsidRDefault="00300636">
      <w:pPr>
        <w:rPr>
          <w:color w:val="000000"/>
        </w:rPr>
      </w:pPr>
      <w:r>
        <w:rPr>
          <w:color w:val="000000"/>
        </w:rPr>
        <w:t>注释：</w:t>
      </w:r>
      <w:r>
        <w:rPr>
          <w:rFonts w:hint="eastAsia"/>
          <w:color w:val="000000"/>
        </w:rPr>
        <w:t>无。</w:t>
      </w:r>
    </w:p>
    <w:p w:rsidR="004C2B95" w:rsidRDefault="00300636">
      <w:pPr>
        <w:rPr>
          <w:color w:val="000000"/>
        </w:rPr>
      </w:pPr>
      <w:r>
        <w:rPr>
          <w:color w:val="000000"/>
        </w:rPr>
        <w:t>示例：</w:t>
      </w:r>
    </w:p>
    <w:p w:rsidR="004C2B95" w:rsidRDefault="00300636">
      <w:pPr>
        <w:rPr>
          <w:color w:val="000000"/>
        </w:rPr>
      </w:pPr>
      <w:r>
        <w:rPr>
          <w:rFonts w:hint="eastAsia"/>
          <w:color w:val="000000"/>
        </w:rPr>
        <w:t>假设</w:t>
      </w:r>
      <w:r>
        <w:rPr>
          <w:rFonts w:hint="eastAsia"/>
          <w:color w:val="000000"/>
        </w:rPr>
        <w:t>newLayer</w:t>
      </w:r>
      <w:r>
        <w:rPr>
          <w:rFonts w:hint="eastAsia"/>
          <w:color w:val="000000"/>
        </w:rPr>
        <w:t>为已经实例化的</w:t>
      </w:r>
      <w:r>
        <w:rPr>
          <w:rFonts w:hint="eastAsia"/>
          <w:color w:val="000000"/>
        </w:rPr>
        <w:t>MMap. Layer</w:t>
      </w:r>
      <w:r>
        <w:rPr>
          <w:rFonts w:hint="eastAsia"/>
          <w:color w:val="000000"/>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color w:val="000000"/>
              </w:rPr>
            </w:pPr>
            <w:r>
              <w:rPr>
                <w:color w:val="000000"/>
              </w:rPr>
              <w:t> </w:t>
            </w:r>
            <w:r>
              <w:rPr>
                <w:rFonts w:hint="eastAsia"/>
              </w:rPr>
              <w:t>newLayer</w:t>
            </w:r>
            <w:r>
              <w:rPr>
                <w:rFonts w:hint="eastAsia"/>
                <w:color w:val="000000"/>
              </w:rPr>
              <w:t>.</w:t>
            </w:r>
            <w:r>
              <w:rPr>
                <w:color w:val="000000"/>
              </w:rPr>
              <w:t xml:space="preserve"> getLayerNum </w:t>
            </w:r>
            <w:r>
              <w:rPr>
                <w:rFonts w:hint="eastAsia"/>
                <w:color w:val="000000"/>
              </w:rPr>
              <w:t>();</w:t>
            </w:r>
          </w:p>
        </w:tc>
      </w:tr>
    </w:tbl>
    <w:p w:rsidR="004C2B95" w:rsidRDefault="004C2B95">
      <w:pPr>
        <w:pStyle w:val="21"/>
        <w:ind w:leftChars="0" w:left="0" w:firstLineChars="0" w:firstLine="0"/>
      </w:pPr>
    </w:p>
    <w:p w:rsidR="004C2B95" w:rsidRDefault="00300636">
      <w:pPr>
        <w:pStyle w:val="QB10"/>
        <w:spacing w:line="240" w:lineRule="auto"/>
      </w:pPr>
      <w:bookmarkStart w:id="320" w:name="_Toc362533818"/>
      <w:r>
        <w:rPr>
          <w:rFonts w:hint="eastAsia"/>
        </w:rPr>
        <w:t>搜索API</w:t>
      </w:r>
      <w:bookmarkEnd w:id="320"/>
    </w:p>
    <w:p w:rsidR="004C2B95" w:rsidRDefault="00300636">
      <w:pPr>
        <w:pStyle w:val="QB2"/>
        <w:spacing w:line="240" w:lineRule="auto"/>
        <w:rPr>
          <w:rFonts w:ascii="黑体" w:hAnsi="Times New Roman"/>
        </w:rPr>
      </w:pPr>
      <w:bookmarkStart w:id="321" w:name="_Toc362533819"/>
      <w:r>
        <w:rPr>
          <w:rFonts w:ascii="黑体" w:hAnsi="Times New Roman" w:hint="eastAsia"/>
        </w:rPr>
        <w:t>MMap.PoiSearch</w:t>
      </w:r>
      <w:bookmarkEnd w:id="321"/>
    </w:p>
    <w:p w:rsidR="004C2B95" w:rsidRDefault="00300636">
      <w:pPr>
        <w:pStyle w:val="QB3"/>
        <w:tabs>
          <w:tab w:val="left" w:pos="567"/>
        </w:tabs>
        <w:spacing w:line="240" w:lineRule="auto"/>
        <w:rPr>
          <w:rFonts w:ascii="黑体" w:hAnsi="Times New Roman"/>
        </w:rPr>
      </w:pPr>
      <w:bookmarkStart w:id="322" w:name="_Toc362533820"/>
      <w:r>
        <w:rPr>
          <w:rFonts w:ascii="黑体" w:hAnsi="Times New Roman" w:hint="eastAsia"/>
        </w:rPr>
        <w:t>说明</w:t>
      </w:r>
      <w:bookmarkEnd w:id="322"/>
    </w:p>
    <w:p w:rsidR="004C2B95" w:rsidRDefault="00300636">
      <w:pPr>
        <w:ind w:firstLine="420"/>
      </w:pPr>
      <w:r>
        <w:rPr>
          <w:rFonts w:hint="eastAsia"/>
          <w:color w:val="000000"/>
        </w:rPr>
        <w:t>该类封装了所有兴趣点查询方法</w:t>
      </w:r>
      <w:r>
        <w:rPr>
          <w:rFonts w:hint="eastAsia"/>
        </w:rPr>
        <w:t>。</w:t>
      </w:r>
    </w:p>
    <w:p w:rsidR="004C2B95" w:rsidRDefault="00300636">
      <w:pPr>
        <w:pStyle w:val="QB3"/>
        <w:tabs>
          <w:tab w:val="left" w:pos="567"/>
        </w:tabs>
        <w:spacing w:line="240" w:lineRule="auto"/>
        <w:rPr>
          <w:rFonts w:ascii="黑体" w:hAnsi="Times New Roman"/>
        </w:rPr>
      </w:pPr>
      <w:bookmarkStart w:id="323" w:name="_Toc362533821"/>
      <w:r>
        <w:rPr>
          <w:rFonts w:ascii="黑体" w:hAnsi="Times New Roman" w:hint="eastAsia"/>
        </w:rPr>
        <w:t>构造函数</w:t>
      </w:r>
      <w:bookmarkEnd w:id="323"/>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24" w:name="_Toc301345657"/>
      <w:r>
        <w:rPr>
          <w:rFonts w:ascii="黑体" w:hAnsi="Times New Roman"/>
        </w:rPr>
        <w:t>MMap.PoiSearch(poiSearchOption)</w:t>
      </w:r>
      <w:bookmarkEnd w:id="324"/>
    </w:p>
    <w:p w:rsidR="004C2B95" w:rsidRDefault="00300636">
      <w:pPr>
        <w:rPr>
          <w:bCs/>
        </w:rPr>
      </w:pPr>
      <w:bookmarkStart w:id="325" w:name="_Toc301345658"/>
      <w:r>
        <w:t>说明：</w:t>
      </w:r>
      <w:bookmarkEnd w:id="325"/>
      <w:r>
        <w:rPr>
          <w:rFonts w:hint="eastAsia"/>
          <w:bCs/>
        </w:rPr>
        <w:t>根据给定的参数构造一个</w:t>
      </w:r>
      <w:r>
        <w:rPr>
          <w:rFonts w:hint="eastAsia"/>
          <w:bCs/>
        </w:rPr>
        <w:t>MMap.PoiSearch</w:t>
      </w:r>
      <w:r>
        <w:rPr>
          <w:rFonts w:hint="eastAsia"/>
          <w:bCs/>
        </w:rPr>
        <w:t>的新实例。</w:t>
      </w:r>
    </w:p>
    <w:p w:rsidR="004C2B95" w:rsidRDefault="00300636">
      <w:r>
        <w:t>参数：</w:t>
      </w:r>
    </w:p>
    <w:p w:rsidR="004C2B95" w:rsidRDefault="00300636">
      <w:pPr>
        <w:pStyle w:val="12"/>
        <w:numPr>
          <w:ilvl w:val="0"/>
          <w:numId w:val="21"/>
        </w:numPr>
        <w:ind w:firstLineChars="0"/>
        <w:rPr>
          <w:bCs/>
        </w:rPr>
      </w:pPr>
      <w:r>
        <w:rPr>
          <w:rFonts w:hint="eastAsia"/>
          <w:bCs/>
        </w:rPr>
        <w:t>poiSearchOption</w:t>
      </w:r>
    </w:p>
    <w:p w:rsidR="004C2B95" w:rsidRDefault="00300636">
      <w:pPr>
        <w:rPr>
          <w:bCs/>
        </w:rPr>
      </w:pPr>
      <w:r>
        <w:rPr>
          <w:rFonts w:hint="eastAsia"/>
          <w:bCs/>
        </w:rPr>
        <w:t>说明：对象初始化时的参数选项。</w:t>
      </w:r>
      <w:r>
        <w:rPr>
          <w:rFonts w:hint="eastAsia"/>
          <w:bCs/>
        </w:rPr>
        <w:t>poiSearchOption</w:t>
      </w:r>
      <w:r>
        <w:rPr>
          <w:rFonts w:hint="eastAsia"/>
          <w:bCs/>
        </w:rPr>
        <w:t>为可选参数，包含</w:t>
      </w:r>
      <w:r>
        <w:rPr>
          <w:rFonts w:hint="eastAsia"/>
          <w:bCs/>
        </w:rPr>
        <w:t>srctype</w:t>
      </w:r>
      <w:r>
        <w:rPr>
          <w:rFonts w:hint="eastAsia"/>
          <w:bCs/>
        </w:rPr>
        <w:t>、</w:t>
      </w:r>
      <w:r>
        <w:rPr>
          <w:rFonts w:hint="eastAsia"/>
          <w:bCs/>
        </w:rPr>
        <w:t>type</w:t>
      </w:r>
      <w:r>
        <w:rPr>
          <w:rFonts w:hint="eastAsia"/>
          <w:bCs/>
        </w:rPr>
        <w:t>、</w:t>
      </w:r>
      <w:r>
        <w:rPr>
          <w:rFonts w:hint="eastAsia"/>
          <w:bCs/>
        </w:rPr>
        <w:t>number</w:t>
      </w:r>
      <w:r>
        <w:rPr>
          <w:rFonts w:hint="eastAsia"/>
          <w:bCs/>
        </w:rPr>
        <w:t>、</w:t>
      </w:r>
      <w:r>
        <w:rPr>
          <w:rFonts w:hint="eastAsia"/>
          <w:bCs/>
        </w:rPr>
        <w:t>batch</w:t>
      </w:r>
      <w:r>
        <w:rPr>
          <w:rFonts w:hint="eastAsia"/>
          <w:bCs/>
        </w:rPr>
        <w:t>、</w:t>
      </w:r>
      <w:r>
        <w:rPr>
          <w:rFonts w:hint="eastAsia"/>
          <w:bCs/>
        </w:rPr>
        <w:t>range</w:t>
      </w:r>
      <w:r>
        <w:rPr>
          <w:rFonts w:hint="eastAsia"/>
          <w:bCs/>
        </w:rPr>
        <w:t>、</w:t>
      </w:r>
      <w:r>
        <w:rPr>
          <w:rFonts w:hint="eastAsia"/>
          <w:bCs/>
        </w:rPr>
        <w:t>ext</w:t>
      </w:r>
      <w:r>
        <w:rPr>
          <w:rFonts w:hint="eastAsia"/>
          <w:bCs/>
        </w:rPr>
        <w:t>选项，所有选项均可选。</w:t>
      </w:r>
    </w:p>
    <w:p w:rsidR="004C2B95" w:rsidRDefault="00300636">
      <w:pPr>
        <w:rPr>
          <w:bCs/>
        </w:rPr>
      </w:pPr>
      <w:r>
        <w:rPr>
          <w:rFonts w:hint="eastAsia"/>
          <w:bCs/>
        </w:rPr>
        <w:t>类型：</w:t>
      </w:r>
      <w:r>
        <w:rPr>
          <w:rFonts w:hint="eastAsia"/>
          <w:bCs/>
        </w:rPr>
        <w:t>Object</w:t>
      </w:r>
    </w:p>
    <w:p w:rsidR="004C2B95" w:rsidRDefault="00300636">
      <w:pPr>
        <w:pStyle w:val="12"/>
        <w:numPr>
          <w:ilvl w:val="0"/>
          <w:numId w:val="21"/>
        </w:numPr>
        <w:ind w:firstLineChars="0"/>
        <w:rPr>
          <w:bCs/>
        </w:rPr>
      </w:pPr>
      <w:bookmarkStart w:id="326" w:name="_Toc301345659"/>
      <w:r>
        <w:rPr>
          <w:bCs/>
        </w:rPr>
        <w:t>srctype</w:t>
      </w:r>
      <w:bookmarkEnd w:id="326"/>
    </w:p>
    <w:p w:rsidR="004C2B95" w:rsidRDefault="00300636">
      <w:pPr>
        <w:rPr>
          <w:bCs/>
        </w:rPr>
      </w:pPr>
      <w:r>
        <w:t>说明：</w:t>
      </w:r>
      <w:r>
        <w:rPr>
          <w:bCs/>
        </w:rPr>
        <w:t>数据源，默认值为</w:t>
      </w:r>
      <w:r>
        <w:rPr>
          <w:bCs/>
        </w:rPr>
        <w:t>POI</w:t>
      </w:r>
      <w:r>
        <w:rPr>
          <w:bCs/>
        </w:rPr>
        <w:t>。</w:t>
      </w:r>
    </w:p>
    <w:p w:rsidR="004C2B95" w:rsidRDefault="00300636">
      <w:pPr>
        <w:rPr>
          <w:bCs/>
        </w:rPr>
      </w:pPr>
      <w:r>
        <w:t>类型：</w:t>
      </w:r>
      <w:r>
        <w:rPr>
          <w:bCs/>
        </w:rPr>
        <w:t>String</w:t>
      </w:r>
    </w:p>
    <w:p w:rsidR="004C2B95" w:rsidRDefault="00300636">
      <w:pPr>
        <w:rPr>
          <w:bCs/>
        </w:rPr>
      </w:pPr>
      <w:r>
        <w:t>取值：</w:t>
      </w:r>
    </w:p>
    <w:p w:rsidR="004C2B95" w:rsidRDefault="00300636">
      <w:pPr>
        <w:rPr>
          <w:bCs/>
        </w:rPr>
      </w:pPr>
      <w:r>
        <w:rPr>
          <w:bCs/>
        </w:rPr>
        <w:t>POI</w:t>
      </w:r>
      <w:r>
        <w:rPr>
          <w:bCs/>
        </w:rPr>
        <w:t>，基础库</w:t>
      </w:r>
    </w:p>
    <w:p w:rsidR="004C2B95" w:rsidRDefault="00300636">
      <w:pPr>
        <w:rPr>
          <w:bCs/>
        </w:rPr>
      </w:pPr>
      <w:r>
        <w:rPr>
          <w:bCs/>
        </w:rPr>
        <w:t>DIBIAO</w:t>
      </w:r>
      <w:r>
        <w:rPr>
          <w:bCs/>
        </w:rPr>
        <w:t>，企业地标</w:t>
      </w:r>
    </w:p>
    <w:p w:rsidR="004C2B95" w:rsidRDefault="00300636">
      <w:pPr>
        <w:rPr>
          <w:bCs/>
        </w:rPr>
      </w:pPr>
      <w:r>
        <w:rPr>
          <w:bCs/>
        </w:rPr>
        <w:t>BUS</w:t>
      </w:r>
      <w:r>
        <w:rPr>
          <w:bCs/>
        </w:rPr>
        <w:t>，公交数据</w:t>
      </w:r>
    </w:p>
    <w:p w:rsidR="004C2B95" w:rsidRDefault="00300636">
      <w:pPr>
        <w:rPr>
          <w:bCs/>
        </w:rPr>
      </w:pPr>
      <w:r>
        <w:rPr>
          <w:bCs/>
        </w:rPr>
        <w:t>可对数据源进行混合查询，如，需要同时查询基础库与公交数据，并要求前</w:t>
      </w:r>
      <w:r>
        <w:rPr>
          <w:bCs/>
        </w:rPr>
        <w:t>1000</w:t>
      </w:r>
      <w:r>
        <w:rPr>
          <w:bCs/>
        </w:rPr>
        <w:t>条记录来自公交数据，后续记录来自基础库，可如下设置：</w:t>
      </w:r>
    </w:p>
    <w:p w:rsidR="004C2B95" w:rsidRDefault="00300636">
      <w:pPr>
        <w:rPr>
          <w:bCs/>
        </w:rPr>
      </w:pPr>
      <w:r>
        <w:rPr>
          <w:bCs/>
        </w:rPr>
        <w:t>srctype=BUS:1000%2bPOI</w:t>
      </w:r>
    </w:p>
    <w:p w:rsidR="004C2B95" w:rsidRDefault="00300636">
      <w:pPr>
        <w:rPr>
          <w:bCs/>
        </w:rPr>
      </w:pPr>
      <w:r>
        <w:t>注释：</w:t>
      </w:r>
      <w:r>
        <w:rPr>
          <w:bCs/>
        </w:rPr>
        <w:t>该选项定义了在哪些数据中执行查询，同时指定在查询多个来源的数据时不同来源的结果间的排序规则。不区分大小写。</w:t>
      </w:r>
    </w:p>
    <w:p w:rsidR="004C2B95" w:rsidRDefault="00300636">
      <w:pPr>
        <w:pStyle w:val="12"/>
        <w:numPr>
          <w:ilvl w:val="0"/>
          <w:numId w:val="21"/>
        </w:numPr>
        <w:ind w:firstLineChars="0"/>
        <w:rPr>
          <w:bCs/>
        </w:rPr>
      </w:pPr>
      <w:bookmarkStart w:id="327" w:name="_Toc301345660"/>
      <w:r>
        <w:rPr>
          <w:bCs/>
        </w:rPr>
        <w:t>type</w:t>
      </w:r>
      <w:bookmarkEnd w:id="327"/>
    </w:p>
    <w:p w:rsidR="004C2B95" w:rsidRDefault="00300636">
      <w:pPr>
        <w:rPr>
          <w:bCs/>
        </w:rPr>
      </w:pPr>
      <w:r>
        <w:t>说明：</w:t>
      </w:r>
      <w:r>
        <w:rPr>
          <w:bCs/>
        </w:rPr>
        <w:t>数据分类类别，如：酒店、运动场、餐馆等。</w:t>
      </w:r>
    </w:p>
    <w:p w:rsidR="004C2B95" w:rsidRDefault="00300636">
      <w:pPr>
        <w:rPr>
          <w:bCs/>
        </w:rPr>
      </w:pPr>
      <w:r>
        <w:t>类型：</w:t>
      </w:r>
      <w:r>
        <w:rPr>
          <w:bCs/>
        </w:rPr>
        <w:t>String</w:t>
      </w:r>
    </w:p>
    <w:p w:rsidR="004C2B95" w:rsidRDefault="00300636">
      <w:pPr>
        <w:rPr>
          <w:bCs/>
        </w:rPr>
      </w:pPr>
      <w:r>
        <w:rPr>
          <w:bCs/>
        </w:rPr>
        <w:t>注释：无。</w:t>
      </w:r>
    </w:p>
    <w:p w:rsidR="004C2B95" w:rsidRDefault="00300636">
      <w:pPr>
        <w:pStyle w:val="12"/>
        <w:numPr>
          <w:ilvl w:val="0"/>
          <w:numId w:val="21"/>
        </w:numPr>
        <w:ind w:firstLineChars="0"/>
        <w:rPr>
          <w:bCs/>
        </w:rPr>
      </w:pPr>
      <w:bookmarkStart w:id="328" w:name="_Toc301345661"/>
      <w:r>
        <w:rPr>
          <w:bCs/>
        </w:rPr>
        <w:t>number</w:t>
      </w:r>
      <w:bookmarkEnd w:id="328"/>
    </w:p>
    <w:p w:rsidR="004C2B95" w:rsidRDefault="00300636">
      <w:pPr>
        <w:rPr>
          <w:bCs/>
        </w:rPr>
      </w:pPr>
      <w:r>
        <w:lastRenderedPageBreak/>
        <w:t>说明：</w:t>
      </w:r>
      <w:r>
        <w:rPr>
          <w:bCs/>
        </w:rPr>
        <w:t>每页记录数，默认为每页显示</w:t>
      </w:r>
      <w:r>
        <w:rPr>
          <w:bCs/>
        </w:rPr>
        <w:t>10</w:t>
      </w:r>
      <w:r>
        <w:rPr>
          <w:bCs/>
        </w:rPr>
        <w:t>条记录。</w:t>
      </w:r>
    </w:p>
    <w:p w:rsidR="004C2B95" w:rsidRDefault="00300636">
      <w:pPr>
        <w:rPr>
          <w:bCs/>
        </w:rPr>
      </w:pPr>
      <w:r>
        <w:t>类型：</w:t>
      </w:r>
      <w:r>
        <w:rPr>
          <w:bCs/>
        </w:rPr>
        <w:t>Number</w:t>
      </w:r>
    </w:p>
    <w:p w:rsidR="004C2B95" w:rsidRDefault="00300636">
      <w:pPr>
        <w:rPr>
          <w:bCs/>
        </w:rPr>
      </w:pPr>
      <w:r>
        <w:rPr>
          <w:bCs/>
        </w:rPr>
        <w:t>注释：无。</w:t>
      </w:r>
    </w:p>
    <w:p w:rsidR="004C2B95" w:rsidRDefault="00300636">
      <w:pPr>
        <w:pStyle w:val="12"/>
        <w:numPr>
          <w:ilvl w:val="0"/>
          <w:numId w:val="21"/>
        </w:numPr>
        <w:ind w:firstLineChars="0"/>
        <w:rPr>
          <w:bCs/>
        </w:rPr>
      </w:pPr>
      <w:bookmarkStart w:id="329" w:name="_Toc301345662"/>
      <w:r>
        <w:rPr>
          <w:bCs/>
        </w:rPr>
        <w:t>batch</w:t>
      </w:r>
      <w:bookmarkEnd w:id="329"/>
    </w:p>
    <w:p w:rsidR="004C2B95" w:rsidRDefault="00300636">
      <w:pPr>
        <w:rPr>
          <w:bCs/>
        </w:rPr>
      </w:pPr>
      <w:r>
        <w:t>说明：</w:t>
      </w:r>
      <w:r>
        <w:rPr>
          <w:bCs/>
        </w:rPr>
        <w:t>请求页面，默认为第</w:t>
      </w:r>
      <w:r>
        <w:rPr>
          <w:bCs/>
        </w:rPr>
        <w:t>1</w:t>
      </w:r>
      <w:r>
        <w:rPr>
          <w:bCs/>
        </w:rPr>
        <w:t>页。</w:t>
      </w:r>
    </w:p>
    <w:p w:rsidR="004C2B95" w:rsidRDefault="00300636">
      <w:pPr>
        <w:rPr>
          <w:bCs/>
        </w:rPr>
      </w:pPr>
      <w:r>
        <w:t>类型：</w:t>
      </w:r>
      <w:r>
        <w:rPr>
          <w:bCs/>
        </w:rPr>
        <w:t>Number</w:t>
      </w:r>
    </w:p>
    <w:p w:rsidR="004C2B95" w:rsidRDefault="00300636">
      <w:pPr>
        <w:rPr>
          <w:bCs/>
        </w:rPr>
      </w:pPr>
      <w:r>
        <w:rPr>
          <w:bCs/>
        </w:rPr>
        <w:t>注释：无。</w:t>
      </w:r>
    </w:p>
    <w:p w:rsidR="004C2B95" w:rsidRDefault="00300636">
      <w:pPr>
        <w:pStyle w:val="12"/>
        <w:numPr>
          <w:ilvl w:val="0"/>
          <w:numId w:val="21"/>
        </w:numPr>
        <w:ind w:firstLineChars="0"/>
        <w:rPr>
          <w:bCs/>
        </w:rPr>
      </w:pPr>
      <w:bookmarkStart w:id="330" w:name="_Toc301345663"/>
      <w:r>
        <w:rPr>
          <w:bCs/>
        </w:rPr>
        <w:t>range</w:t>
      </w:r>
      <w:bookmarkEnd w:id="330"/>
    </w:p>
    <w:p w:rsidR="004C2B95" w:rsidRDefault="00300636">
      <w:pPr>
        <w:rPr>
          <w:bCs/>
        </w:rPr>
      </w:pPr>
      <w:r>
        <w:t>说明：</w:t>
      </w:r>
      <w:r>
        <w:rPr>
          <w:bCs/>
        </w:rPr>
        <w:t>周边查询时，圆型区域的半径，单位：米，默认值为</w:t>
      </w:r>
      <w:r>
        <w:rPr>
          <w:bCs/>
        </w:rPr>
        <w:t>3000</w:t>
      </w:r>
      <w:r>
        <w:rPr>
          <w:bCs/>
        </w:rPr>
        <w:t>。</w:t>
      </w:r>
    </w:p>
    <w:p w:rsidR="004C2B95" w:rsidRDefault="00300636">
      <w:pPr>
        <w:rPr>
          <w:bCs/>
        </w:rPr>
      </w:pPr>
      <w:r>
        <w:t>类型：</w:t>
      </w:r>
      <w:r>
        <w:rPr>
          <w:bCs/>
        </w:rPr>
        <w:t>Number</w:t>
      </w:r>
    </w:p>
    <w:p w:rsidR="004C2B95" w:rsidRDefault="00300636">
      <w:pPr>
        <w:rPr>
          <w:bCs/>
        </w:rPr>
      </w:pPr>
      <w:r>
        <w:rPr>
          <w:bCs/>
        </w:rPr>
        <w:t>注释：无。</w:t>
      </w:r>
    </w:p>
    <w:p w:rsidR="004C2B95" w:rsidRDefault="00300636">
      <w:pPr>
        <w:pStyle w:val="12"/>
        <w:numPr>
          <w:ilvl w:val="0"/>
          <w:numId w:val="21"/>
        </w:numPr>
        <w:ind w:firstLineChars="0"/>
        <w:rPr>
          <w:bCs/>
        </w:rPr>
      </w:pPr>
      <w:bookmarkStart w:id="331" w:name="_Toc301345664"/>
      <w:r>
        <w:rPr>
          <w:bCs/>
        </w:rPr>
        <w:t>ext</w:t>
      </w:r>
      <w:bookmarkEnd w:id="331"/>
    </w:p>
    <w:p w:rsidR="004C2B95" w:rsidRDefault="00300636">
      <w:pPr>
        <w:rPr>
          <w:bCs/>
        </w:rPr>
      </w:pPr>
      <w:r>
        <w:t>说明：</w:t>
      </w:r>
      <w:r>
        <w:rPr>
          <w:bCs/>
        </w:rPr>
        <w:t>扩展字段。</w:t>
      </w:r>
    </w:p>
    <w:p w:rsidR="004C2B95" w:rsidRDefault="00300636">
      <w:pPr>
        <w:rPr>
          <w:bCs/>
        </w:rPr>
      </w:pPr>
      <w:r>
        <w:t>类型：</w:t>
      </w:r>
      <w:r>
        <w:rPr>
          <w:bCs/>
        </w:rPr>
        <w:t>String</w:t>
      </w:r>
    </w:p>
    <w:p w:rsidR="004C2B95" w:rsidRDefault="00300636">
      <w:pPr>
        <w:rPr>
          <w:bCs/>
        </w:rPr>
      </w:pPr>
      <w:r>
        <w:rPr>
          <w:bCs/>
        </w:rPr>
        <w:t>注释：无。</w:t>
      </w:r>
    </w:p>
    <w:p w:rsidR="004C2B95" w:rsidRDefault="00300636">
      <w:pPr>
        <w:rPr>
          <w:bCs/>
        </w:rPr>
      </w:pPr>
      <w:r>
        <w:t>示例：</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var poiSearchOption = {</w:t>
            </w:r>
          </w:p>
          <w:p w:rsidR="004C2B95" w:rsidRDefault="00300636">
            <w:pPr>
              <w:rPr>
                <w:bCs/>
              </w:rPr>
            </w:pPr>
            <w:r>
              <w:rPr>
                <w:rFonts w:hint="eastAsia"/>
                <w:bCs/>
              </w:rPr>
              <w:t>           srctype:"POI",//</w:t>
            </w:r>
            <w:r>
              <w:rPr>
                <w:rFonts w:hint="eastAsia"/>
                <w:bCs/>
              </w:rPr>
              <w:t>数据来源</w:t>
            </w:r>
          </w:p>
          <w:p w:rsidR="004C2B95" w:rsidRDefault="00300636">
            <w:pPr>
              <w:rPr>
                <w:bCs/>
              </w:rPr>
            </w:pPr>
            <w:r>
              <w:rPr>
                <w:rFonts w:hint="eastAsia"/>
                <w:bCs/>
              </w:rPr>
              <w:t>           type:"",//</w:t>
            </w:r>
            <w:r>
              <w:rPr>
                <w:rFonts w:hint="eastAsia"/>
                <w:bCs/>
              </w:rPr>
              <w:t>数据类别</w:t>
            </w:r>
          </w:p>
          <w:p w:rsidR="004C2B95" w:rsidRDefault="00300636">
            <w:pPr>
              <w:rPr>
                <w:bCs/>
              </w:rPr>
            </w:pPr>
            <w:r>
              <w:rPr>
                <w:rFonts w:hint="eastAsia"/>
                <w:bCs/>
              </w:rPr>
              <w:t>           number:10,//</w:t>
            </w:r>
            <w:r>
              <w:rPr>
                <w:rFonts w:hint="eastAsia"/>
                <w:bCs/>
              </w:rPr>
              <w:t>每页数量，默认</w:t>
            </w:r>
            <w:r>
              <w:rPr>
                <w:rFonts w:hint="eastAsia"/>
                <w:bCs/>
              </w:rPr>
              <w:t>10</w:t>
            </w:r>
          </w:p>
          <w:p w:rsidR="004C2B95" w:rsidRDefault="00300636">
            <w:pPr>
              <w:rPr>
                <w:bCs/>
              </w:rPr>
            </w:pPr>
            <w:r>
              <w:rPr>
                <w:rFonts w:hint="eastAsia"/>
                <w:bCs/>
              </w:rPr>
              <w:t>           batch:1,//</w:t>
            </w:r>
            <w:r>
              <w:rPr>
                <w:rFonts w:hint="eastAsia"/>
                <w:bCs/>
              </w:rPr>
              <w:t>请求页数，默认</w:t>
            </w:r>
            <w:r>
              <w:rPr>
                <w:rFonts w:hint="eastAsia"/>
                <w:bCs/>
              </w:rPr>
              <w:t>1</w:t>
            </w:r>
          </w:p>
          <w:p w:rsidR="004C2B95" w:rsidRDefault="00300636">
            <w:pPr>
              <w:rPr>
                <w:bCs/>
              </w:rPr>
            </w:pPr>
            <w:r>
              <w:rPr>
                <w:rFonts w:hint="eastAsia"/>
                <w:bCs/>
              </w:rPr>
              <w:t>           range:3000,    //</w:t>
            </w:r>
            <w:r>
              <w:rPr>
                <w:rFonts w:hint="eastAsia"/>
                <w:bCs/>
              </w:rPr>
              <w:t>查询范围，默认</w:t>
            </w:r>
            <w:r>
              <w:rPr>
                <w:rFonts w:hint="eastAsia"/>
                <w:bCs/>
              </w:rPr>
              <w:t>3000</w:t>
            </w:r>
            <w:r>
              <w:rPr>
                <w:rFonts w:hint="eastAsia"/>
                <w:bCs/>
              </w:rPr>
              <w:t>米</w:t>
            </w:r>
          </w:p>
          <w:p w:rsidR="004C2B95" w:rsidRDefault="00300636">
            <w:pPr>
              <w:rPr>
                <w:bCs/>
              </w:rPr>
            </w:pPr>
            <w:r>
              <w:rPr>
                <w:rFonts w:hint="eastAsia"/>
                <w:bCs/>
              </w:rPr>
              <w:t>           ext:""//</w:t>
            </w:r>
            <w:r>
              <w:rPr>
                <w:rFonts w:hint="eastAsia"/>
                <w:bCs/>
              </w:rPr>
              <w:t>扩展字段</w:t>
            </w:r>
          </w:p>
          <w:p w:rsidR="004C2B95" w:rsidRDefault="00300636">
            <w:pPr>
              <w:rPr>
                <w:bCs/>
              </w:rPr>
            </w:pPr>
            <w:r>
              <w:rPr>
                <w:rFonts w:hint="eastAsia"/>
                <w:bCs/>
              </w:rPr>
              <w:t>           };</w:t>
            </w:r>
          </w:p>
          <w:p w:rsidR="004C2B95" w:rsidRDefault="00300636">
            <w:pPr>
              <w:rPr>
                <w:bCs/>
              </w:rPr>
            </w:pPr>
            <w:r>
              <w:rPr>
                <w:rFonts w:hint="eastAsia"/>
                <w:bCs/>
              </w:rPr>
              <w:t>var poiSearch = new MMap.PoiSearch(poiSearchOption);</w:t>
            </w:r>
          </w:p>
        </w:tc>
      </w:tr>
    </w:tbl>
    <w:p w:rsidR="004C2B95" w:rsidRDefault="00300636">
      <w:pPr>
        <w:pStyle w:val="QB3"/>
        <w:tabs>
          <w:tab w:val="left" w:pos="567"/>
        </w:tabs>
        <w:spacing w:line="240" w:lineRule="auto"/>
        <w:rPr>
          <w:rFonts w:ascii="黑体" w:hAnsi="Times New Roman"/>
        </w:rPr>
      </w:pPr>
      <w:bookmarkStart w:id="332" w:name="_Toc362533822"/>
      <w:r>
        <w:rPr>
          <w:rFonts w:ascii="黑体" w:hAnsi="Times New Roman" w:hint="eastAsia"/>
        </w:rPr>
        <w:t>方法</w:t>
      </w:r>
      <w:bookmarkEnd w:id="332"/>
    </w:p>
    <w:p w:rsidR="004C2B95" w:rsidRDefault="00300636">
      <w:pPr>
        <w:rPr>
          <w:bCs/>
        </w:rPr>
      </w:pPr>
      <w:bookmarkStart w:id="333" w:name="_Toc301345666"/>
      <w:r>
        <w:rPr>
          <w:bCs/>
        </w:rPr>
        <w:t>（</w:t>
      </w:r>
      <w:r>
        <w:rPr>
          <w:bCs/>
        </w:rPr>
        <w:t>1</w:t>
      </w:r>
      <w:r>
        <w:rPr>
          <w:bCs/>
        </w:rPr>
        <w:t>）</w:t>
      </w:r>
      <w:r>
        <w:rPr>
          <w:bCs/>
        </w:rPr>
        <w:t>       byKeywords</w:t>
      </w:r>
      <w:bookmarkEnd w:id="333"/>
      <w:r>
        <w:rPr>
          <w:bCs/>
        </w:rPr>
        <w:t>(keyword,city,callback)</w:t>
      </w:r>
    </w:p>
    <w:p w:rsidR="004C2B95" w:rsidRDefault="00300636">
      <w:pPr>
        <w:rPr>
          <w:bCs/>
        </w:rPr>
      </w:pPr>
      <w:r>
        <w:t>说明：</w:t>
      </w:r>
      <w:r>
        <w:rPr>
          <w:rFonts w:hint="eastAsia"/>
          <w:bCs/>
        </w:rPr>
        <w:t>根据关键字搜索兴趣点。</w:t>
      </w:r>
    </w:p>
    <w:p w:rsidR="004C2B95" w:rsidRDefault="00300636">
      <w:r>
        <w:t>参数：</w:t>
      </w:r>
    </w:p>
    <w:p w:rsidR="004C2B95" w:rsidRDefault="00300636">
      <w:pPr>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rPr>
          <w:bCs/>
        </w:rPr>
      </w:pPr>
      <w:r>
        <w:rPr>
          <w:bCs/>
        </w:rPr>
        <w:t>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lastRenderedPageBreak/>
        <w:t>下面给出一个一般性</w:t>
      </w:r>
      <w:r>
        <w:rPr>
          <w:rFonts w:hint="eastAsia"/>
          <w:bCs/>
        </w:rPr>
        <w:t>XML</w:t>
      </w:r>
      <w:r>
        <w:rPr>
          <w:rFonts w:hint="eastAsia"/>
          <w:bCs/>
        </w:rPr>
        <w:t>返回结果，并进行说明：</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&lt;time&gt;0.025&lt;/time&gt;&lt;!--</w:t>
            </w:r>
            <w:r>
              <w:rPr>
                <w:rFonts w:hint="eastAsia"/>
                <w:bCs/>
              </w:rPr>
              <w:t>查询时间，单位：毫秒</w:t>
            </w:r>
            <w:r>
              <w:rPr>
                <w:rFonts w:hint="eastAsia"/>
                <w:bCs/>
              </w:rPr>
              <w:t>--&gt;</w:t>
            </w:r>
          </w:p>
          <w:p w:rsidR="004C2B95" w:rsidRDefault="00300636">
            <w:pPr>
              <w:rPr>
                <w:bCs/>
              </w:rPr>
            </w:pPr>
            <w:r>
              <w:rPr>
                <w:rFonts w:hint="eastAsia"/>
                <w:bCs/>
              </w:rPr>
              <w:t>&lt;count&gt;200&lt;/count&gt;&lt;!--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&lt;total&gt;15924&lt;/total&gt;&lt;!--</w:t>
            </w:r>
            <w:r>
              <w:rPr>
                <w:rFonts w:hint="eastAsia"/>
                <w:bCs/>
              </w:rPr>
              <w:t>返回的记录集总数</w:t>
            </w:r>
            <w:r>
              <w:rPr>
                <w:rFonts w:hint="eastAsia"/>
                <w:bCs/>
              </w:rPr>
              <w:t>--&gt;</w:t>
            </w:r>
          </w:p>
          <w:p w:rsidR="004C2B95" w:rsidRDefault="00300636">
            <w:pPr>
              <w:rPr>
                <w:bCs/>
              </w:rPr>
            </w:pPr>
            <w:r>
              <w:rPr>
                <w:rFonts w:hint="eastAsia"/>
                <w:bCs/>
              </w:rPr>
              <w:t>&lt;record&gt;2&lt;/record&gt;&lt;!--</w:t>
            </w:r>
            <w:r>
              <w:rPr>
                <w:rFonts w:hint="eastAsia"/>
                <w:bCs/>
              </w:rPr>
              <w:t>此页返回的记录数</w:t>
            </w:r>
            <w:r>
              <w:rPr>
                <w:rFonts w:hint="eastAsia"/>
                <w:bCs/>
              </w:rPr>
              <w:t>--&gt;</w:t>
            </w:r>
          </w:p>
          <w:p w:rsidR="004C2B95" w:rsidRDefault="00300636">
            <w:pPr>
              <w:rPr>
                <w:bCs/>
              </w:rPr>
            </w:pPr>
            <w:r>
              <w:rPr>
                <w:rFonts w:hint="eastAsia"/>
                <w:bCs/>
              </w:rPr>
              <w:t>&lt;bounds&gt;116.4284901;39.9328101;116.4323077;39.9404814&lt;/bounds&gt;&lt;!--bounds</w:t>
            </w:r>
            <w:r>
              <w:rPr>
                <w:rFonts w:hint="eastAsia"/>
                <w:bCs/>
              </w:rPr>
              <w:t>值，当前返回的</w:t>
            </w:r>
            <w:r>
              <w:rPr>
                <w:rFonts w:hint="eastAsia"/>
                <w:bCs/>
              </w:rPr>
              <w:t>POI</w:t>
            </w:r>
            <w:r>
              <w:rPr>
                <w:rFonts w:hint="eastAsia"/>
                <w:bCs/>
              </w:rPr>
              <w:t>点统一在一个矩形框内，</w:t>
            </w:r>
            <w:r>
              <w:rPr>
                <w:rFonts w:hint="eastAsia"/>
                <w:bCs/>
              </w:rPr>
              <w:t>bounds</w:t>
            </w:r>
            <w:r>
              <w:rPr>
                <w:rFonts w:hint="eastAsia"/>
                <w:bCs/>
              </w:rPr>
              <w:t>为矩形框的左下、右上点对应坐标对</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&lt;poi&gt;&lt;!--POI</w:t>
            </w:r>
            <w:r>
              <w:rPr>
                <w:rFonts w:hint="eastAsia"/>
                <w:bCs/>
              </w:rPr>
              <w:t>描述信息</w:t>
            </w:r>
            <w:r>
              <w:rPr>
                <w:rFonts w:hint="eastAsia"/>
                <w:bCs/>
              </w:rPr>
              <w:t>--&gt;</w:t>
            </w:r>
          </w:p>
          <w:p w:rsidR="004C2B95" w:rsidRDefault="00300636">
            <w:pPr>
              <w:rPr>
                <w:bCs/>
              </w:rPr>
            </w:pPr>
            <w:r>
              <w:rPr>
                <w:rFonts w:hint="eastAsia"/>
                <w:bCs/>
              </w:rPr>
              <w:t>&lt;pguid&gt;B000A82V8U&lt;/pguid&gt;&lt;!--POI</w:t>
            </w:r>
            <w:r>
              <w:rPr>
                <w:rFonts w:hint="eastAsia"/>
                <w:bCs/>
              </w:rPr>
              <w:t>的唯一标识，即全局索引库的</w:t>
            </w:r>
            <w:r>
              <w:rPr>
                <w:rFonts w:hint="eastAsia"/>
                <w:bCs/>
              </w:rPr>
              <w:t>ID --&gt;</w:t>
            </w:r>
          </w:p>
          <w:p w:rsidR="004C2B95" w:rsidRDefault="00300636">
            <w:pPr>
              <w:rPr>
                <w:bCs/>
              </w:rPr>
            </w:pPr>
            <w:r>
              <w:rPr>
                <w:rFonts w:hint="eastAsia"/>
                <w:bCs/>
              </w:rPr>
              <w:t>&lt;name&gt;</w:t>
            </w:r>
            <w:r>
              <w:rPr>
                <w:rFonts w:hint="eastAsia"/>
                <w:bCs/>
              </w:rPr>
              <w:t>凯龙宾馆</w:t>
            </w:r>
            <w:r>
              <w:rPr>
                <w:rFonts w:hint="eastAsia"/>
                <w:bCs/>
              </w:rPr>
              <w:t>&lt;/name&gt;&lt;!--POI</w:t>
            </w:r>
            <w:r>
              <w:rPr>
                <w:rFonts w:hint="eastAsia"/>
                <w:bCs/>
              </w:rPr>
              <w:t>的名称</w:t>
            </w:r>
            <w:r>
              <w:rPr>
                <w:rFonts w:hint="eastAsia"/>
                <w:bCs/>
              </w:rPr>
              <w:t>--&gt;</w:t>
            </w:r>
          </w:p>
          <w:p w:rsidR="004C2B95" w:rsidRDefault="00300636">
            <w:pPr>
              <w:rPr>
                <w:bCs/>
              </w:rPr>
            </w:pPr>
            <w:r>
              <w:rPr>
                <w:rFonts w:hint="eastAsia"/>
                <w:bCs/>
              </w:rPr>
              <w:t>&lt;type&gt;</w:t>
            </w:r>
            <w:r>
              <w:rPr>
                <w:rFonts w:hint="eastAsia"/>
                <w:bCs/>
              </w:rPr>
              <w:t>住宿服务</w:t>
            </w:r>
            <w:r>
              <w:rPr>
                <w:rFonts w:hint="eastAsia"/>
                <w:bCs/>
              </w:rPr>
              <w:t>;</w:t>
            </w:r>
            <w:r>
              <w:rPr>
                <w:rFonts w:hint="eastAsia"/>
                <w:bCs/>
              </w:rPr>
              <w:t>宾馆酒店</w:t>
            </w:r>
            <w:r>
              <w:rPr>
                <w:rFonts w:hint="eastAsia"/>
                <w:bCs/>
              </w:rPr>
              <w:t>;</w:t>
            </w:r>
            <w:r>
              <w:rPr>
                <w:rFonts w:hint="eastAsia"/>
                <w:bCs/>
              </w:rPr>
              <w:t>宾馆酒店</w:t>
            </w:r>
            <w:r>
              <w:rPr>
                <w:rFonts w:hint="eastAsia"/>
                <w:bCs/>
              </w:rPr>
              <w:t>&lt;/type&gt;&lt;!--</w:t>
            </w:r>
            <w:r>
              <w:rPr>
                <w:rFonts w:hint="eastAsia"/>
                <w:bCs/>
              </w:rPr>
              <w:t>数据分类类别</w:t>
            </w:r>
            <w:r>
              <w:rPr>
                <w:rFonts w:hint="eastAsia"/>
                <w:bCs/>
              </w:rPr>
              <w:t>--&gt;</w:t>
            </w:r>
          </w:p>
          <w:p w:rsidR="004C2B95" w:rsidRDefault="00300636">
            <w:pPr>
              <w:rPr>
                <w:bCs/>
              </w:rPr>
            </w:pPr>
            <w:r>
              <w:rPr>
                <w:rFonts w:hint="eastAsia"/>
                <w:bCs/>
              </w:rPr>
              <w:t>&lt;tel&gt;010-64033977;010-64069861&lt;/tel&gt;&lt;!--</w:t>
            </w:r>
            <w:r>
              <w:rPr>
                <w:rFonts w:hint="eastAsia"/>
                <w:bCs/>
              </w:rPr>
              <w:t>联系电话</w:t>
            </w:r>
            <w:r>
              <w:rPr>
                <w:rFonts w:hint="eastAsia"/>
                <w:bCs/>
              </w:rPr>
              <w:t>--&gt;</w:t>
            </w:r>
          </w:p>
          <w:p w:rsidR="004C2B95" w:rsidRDefault="00300636">
            <w:pPr>
              <w:rPr>
                <w:bCs/>
              </w:rPr>
            </w:pPr>
            <w:r>
              <w:rPr>
                <w:rFonts w:hint="eastAsia"/>
                <w:bCs/>
              </w:rPr>
              <w:t>&lt;address&gt;</w:t>
            </w:r>
            <w:r>
              <w:rPr>
                <w:rFonts w:hint="eastAsia"/>
                <w:bCs/>
              </w:rPr>
              <w:t>朝内北小街</w:t>
            </w:r>
            <w:r>
              <w:rPr>
                <w:rFonts w:hint="eastAsia"/>
                <w:bCs/>
              </w:rPr>
              <w:t>2</w:t>
            </w:r>
            <w:r>
              <w:rPr>
                <w:rFonts w:hint="eastAsia"/>
                <w:bCs/>
              </w:rPr>
              <w:t>号</w:t>
            </w:r>
            <w:r>
              <w:rPr>
                <w:rFonts w:hint="eastAsia"/>
                <w:bCs/>
              </w:rPr>
              <w:t>&lt;/address&gt;&lt;!--</w:t>
            </w:r>
            <w:r>
              <w:rPr>
                <w:rFonts w:hint="eastAsia"/>
                <w:bCs/>
              </w:rPr>
              <w:t>地址</w:t>
            </w:r>
            <w:r>
              <w:rPr>
                <w:rFonts w:hint="eastAsia"/>
                <w:bCs/>
              </w:rPr>
              <w:t>--&gt;</w:t>
            </w:r>
          </w:p>
          <w:p w:rsidR="004C2B95" w:rsidRDefault="00300636">
            <w:pPr>
              <w:rPr>
                <w:bCs/>
              </w:rPr>
            </w:pPr>
            <w:r>
              <w:rPr>
                <w:rFonts w:hint="eastAsia"/>
                <w:bCs/>
              </w:rPr>
              <w:t>&lt;x&gt;116.4284901&lt;/x&gt;&lt;!--</w:t>
            </w:r>
            <w:r>
              <w:rPr>
                <w:rFonts w:hint="eastAsia"/>
                <w:bCs/>
              </w:rPr>
              <w:t>经度</w:t>
            </w:r>
            <w:r>
              <w:rPr>
                <w:rFonts w:hint="eastAsia"/>
                <w:bCs/>
              </w:rPr>
              <w:t>--&gt;</w:t>
            </w:r>
          </w:p>
          <w:p w:rsidR="004C2B95" w:rsidRDefault="00300636">
            <w:pPr>
              <w:rPr>
                <w:bCs/>
              </w:rPr>
            </w:pPr>
            <w:r>
              <w:rPr>
                <w:rFonts w:hint="eastAsia"/>
                <w:bCs/>
              </w:rPr>
              <w:t>&lt;y&gt;39.9328101&lt;/y&gt;&lt;!--</w:t>
            </w:r>
            <w:r>
              <w:rPr>
                <w:rFonts w:hint="eastAsia"/>
                <w:bCs/>
              </w:rPr>
              <w:t>纬度</w:t>
            </w:r>
            <w:r>
              <w:rPr>
                <w:rFonts w:hint="eastAsia"/>
                <w:bCs/>
              </w:rPr>
              <w:t>--&gt;</w:t>
            </w:r>
          </w:p>
          <w:p w:rsidR="004C2B95" w:rsidRDefault="00300636">
            <w:pPr>
              <w:rPr>
                <w:bCs/>
              </w:rPr>
            </w:pPr>
            <w:r>
              <w:rPr>
                <w:rFonts w:hint="eastAsia"/>
                <w:bCs/>
              </w:rPr>
              <w:t>&lt;srctype&gt;basepoi&lt;/srctype&gt;&lt;!--</w:t>
            </w:r>
            <w:r>
              <w:rPr>
                <w:rFonts w:hint="eastAsia"/>
                <w:bCs/>
              </w:rPr>
              <w:t>数据源类型</w:t>
            </w:r>
            <w:r>
              <w:rPr>
                <w:rFonts w:hint="eastAsia"/>
                <w:bCs/>
              </w:rPr>
              <w:t>--&gt;</w:t>
            </w:r>
          </w:p>
          <w:p w:rsidR="004C2B95" w:rsidRDefault="00300636">
            <w:pPr>
              <w:rPr>
                <w:bCs/>
              </w:rPr>
            </w:pPr>
            <w:r>
              <w:rPr>
                <w:rFonts w:hint="eastAsia"/>
                <w:bCs/>
              </w:rPr>
              <w:t>&lt;/poi&gt;</w:t>
            </w:r>
          </w:p>
          <w:p w:rsidR="004C2B95" w:rsidRDefault="00300636">
            <w:pPr>
              <w:rPr>
                <w:bCs/>
              </w:rPr>
            </w:pPr>
            <w:r>
              <w:rPr>
                <w:rFonts w:hint="eastAsia"/>
                <w:bCs/>
              </w:rPr>
              <w: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poiSearch.byKeywords("</w:t>
            </w:r>
            <w:r>
              <w:rPr>
                <w:rFonts w:hint="eastAsia"/>
                <w:bCs/>
              </w:rPr>
              <w:t>中关村</w:t>
            </w:r>
            <w:r>
              <w:rPr>
                <w:rFonts w:hint="eastAsia"/>
                <w:bCs/>
              </w:rPr>
              <w:t>","010", function(data){</w:t>
            </w:r>
          </w:p>
          <w:p w:rsidR="004C2B95" w:rsidRDefault="00300636">
            <w:pPr>
              <w:rPr>
                <w:bCs/>
              </w:rPr>
            </w:pPr>
            <w:r>
              <w:rPr>
                <w:rFonts w:hint="eastAsia"/>
                <w:bCs/>
              </w:rPr>
              <w:t xml:space="preserve">           console.log(data);                                                            </w:t>
            </w:r>
          </w:p>
          <w:p w:rsidR="004C2B95" w:rsidRDefault="00300636">
            <w:pPr>
              <w:rPr>
                <w:bCs/>
              </w:rPr>
            </w:pPr>
            <w:r>
              <w:rPr>
                <w:rFonts w:hint="eastAsia"/>
                <w:bCs/>
              </w:rPr>
              <w:t xml:space="preserve">    });    </w:t>
            </w:r>
          </w:p>
        </w:tc>
      </w:tr>
    </w:tbl>
    <w:p w:rsidR="004C2B95" w:rsidRDefault="00300636">
      <w:pPr>
        <w:rPr>
          <w:bCs/>
        </w:rPr>
      </w:pPr>
      <w:r>
        <w:rPr>
          <w:bCs/>
        </w:rPr>
        <w:t> </w:t>
      </w:r>
      <w:bookmarkStart w:id="334" w:name="_Toc301345667"/>
      <w:r>
        <w:rPr>
          <w:bCs/>
        </w:rPr>
        <w:t>（</w:t>
      </w:r>
      <w:r>
        <w:rPr>
          <w:bCs/>
        </w:rPr>
        <w:t>2</w:t>
      </w:r>
      <w:r>
        <w:rPr>
          <w:bCs/>
        </w:rPr>
        <w:t>）</w:t>
      </w:r>
      <w:r>
        <w:rPr>
          <w:bCs/>
        </w:rPr>
        <w:t>       byCenKeywords</w:t>
      </w:r>
      <w:bookmarkEnd w:id="334"/>
      <w:r>
        <w:rPr>
          <w:bCs/>
        </w:rPr>
        <w:t>(keyword,cenWord,city,callback)</w:t>
      </w:r>
    </w:p>
    <w:p w:rsidR="004C2B95" w:rsidRDefault="00300636">
      <w:pPr>
        <w:rPr>
          <w:bCs/>
        </w:rPr>
      </w:pPr>
      <w:r>
        <w:t>说明：</w:t>
      </w:r>
      <w:r>
        <w:rPr>
          <w:rFonts w:hint="eastAsia"/>
          <w:bCs/>
        </w:rPr>
        <w:t>根据中心点关键字进行周边查询。</w:t>
      </w:r>
    </w:p>
    <w:p w:rsidR="004C2B95" w:rsidRDefault="00300636">
      <w:pPr>
        <w:rPr>
          <w:bCs/>
        </w:rPr>
      </w:pPr>
      <w:r>
        <w:t>参数：</w:t>
      </w:r>
    </w:p>
    <w:p w:rsidR="004C2B95" w:rsidRDefault="00300636">
      <w:pPr>
        <w:pStyle w:val="12"/>
        <w:numPr>
          <w:ilvl w:val="0"/>
          <w:numId w:val="22"/>
        </w:numPr>
        <w:ind w:firstLineChars="0"/>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pStyle w:val="12"/>
        <w:numPr>
          <w:ilvl w:val="0"/>
          <w:numId w:val="22"/>
        </w:numPr>
        <w:ind w:firstLineChars="0"/>
        <w:rPr>
          <w:bCs/>
        </w:rPr>
      </w:pPr>
      <w:r>
        <w:rPr>
          <w:bCs/>
        </w:rPr>
        <w:t>cenWord</w:t>
      </w:r>
    </w:p>
    <w:p w:rsidR="004C2B95" w:rsidRDefault="00300636">
      <w:pPr>
        <w:rPr>
          <w:bCs/>
        </w:rPr>
      </w:pPr>
      <w:r>
        <w:rPr>
          <w:bCs/>
        </w:rPr>
        <w:t>说明：中心点关键词。</w:t>
      </w:r>
    </w:p>
    <w:p w:rsidR="004C2B95" w:rsidRDefault="00300636">
      <w:pPr>
        <w:rPr>
          <w:bCs/>
        </w:rPr>
      </w:pPr>
      <w:r>
        <w:rPr>
          <w:bCs/>
        </w:rPr>
        <w:t>类型：</w:t>
      </w:r>
      <w:r>
        <w:rPr>
          <w:bCs/>
        </w:rPr>
        <w:t>String</w:t>
      </w:r>
    </w:p>
    <w:p w:rsidR="004C2B95" w:rsidRDefault="00300636">
      <w:pPr>
        <w:pStyle w:val="12"/>
        <w:numPr>
          <w:ilvl w:val="0"/>
          <w:numId w:val="22"/>
        </w:numPr>
        <w:ind w:firstLineChars="0"/>
        <w:rPr>
          <w:bCs/>
        </w:rPr>
      </w:pPr>
      <w:r>
        <w:rPr>
          <w:bCs/>
        </w:rPr>
        <w:t>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pStyle w:val="12"/>
        <w:numPr>
          <w:ilvl w:val="0"/>
          <w:numId w:val="22"/>
        </w:numPr>
        <w:ind w:firstLineChars="0"/>
        <w:rPr>
          <w:bCs/>
        </w:rPr>
      </w:pPr>
      <w:r>
        <w:rPr>
          <w:bCs/>
        </w:rPr>
        <w:t>callback</w:t>
      </w:r>
    </w:p>
    <w:p w:rsidR="004C2B95" w:rsidRDefault="00300636">
      <w:pPr>
        <w:rPr>
          <w:bCs/>
        </w:rPr>
      </w:pPr>
      <w:r>
        <w:rPr>
          <w:bCs/>
        </w:rPr>
        <w:lastRenderedPageBreak/>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&lt;time&gt;0.089&lt;/time&gt;&lt;!--</w:t>
            </w:r>
            <w:r>
              <w:rPr>
                <w:rFonts w:hint="eastAsia"/>
                <w:bCs/>
              </w:rPr>
              <w:t>查询时间，单位：毫秒</w:t>
            </w:r>
            <w:r>
              <w:rPr>
                <w:rFonts w:hint="eastAsia"/>
                <w:bCs/>
              </w:rPr>
              <w:t>--&gt;</w:t>
            </w:r>
          </w:p>
          <w:p w:rsidR="004C2B95" w:rsidRDefault="00300636">
            <w:pPr>
              <w:rPr>
                <w:bCs/>
              </w:rPr>
            </w:pPr>
            <w:r>
              <w:rPr>
                <w:rFonts w:hint="eastAsia"/>
                <w:bCs/>
              </w:rPr>
              <w:t>&lt;count&gt;200&lt;/count&gt;&lt;!--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&lt;total&gt;211&lt;/total&gt;&lt;!--</w:t>
            </w:r>
            <w:r>
              <w:rPr>
                <w:rFonts w:hint="eastAsia"/>
                <w:bCs/>
              </w:rPr>
              <w:t>返回的记录集总数</w:t>
            </w:r>
            <w:r>
              <w:rPr>
                <w:rFonts w:hint="eastAsia"/>
                <w:bCs/>
              </w:rPr>
              <w:t>--&gt;</w:t>
            </w:r>
          </w:p>
          <w:p w:rsidR="004C2B95" w:rsidRDefault="00300636">
            <w:pPr>
              <w:rPr>
                <w:bCs/>
              </w:rPr>
            </w:pPr>
            <w:r>
              <w:rPr>
                <w:rFonts w:hint="eastAsia"/>
                <w:bCs/>
              </w:rPr>
              <w:t>&lt;record&gt;10&lt;/record&gt;&lt;!--</w:t>
            </w:r>
            <w:r>
              <w:rPr>
                <w:rFonts w:hint="eastAsia"/>
                <w:bCs/>
              </w:rPr>
              <w:t>此页返回的记录数</w:t>
            </w:r>
            <w:r>
              <w:rPr>
                <w:rFonts w:hint="eastAsia"/>
                <w:bCs/>
              </w:rPr>
              <w:t>--&gt;</w:t>
            </w:r>
          </w:p>
          <w:p w:rsidR="004C2B95" w:rsidRDefault="00300636">
            <w:pPr>
              <w:rPr>
                <w:bCs/>
              </w:rPr>
            </w:pPr>
            <w:r>
              <w:rPr>
                <w:rFonts w:hint="eastAsia"/>
                <w:bCs/>
              </w:rPr>
              <w:t>&lt;bounds&gt;116.3067589;39.9771029;116.3180894;39.9863013&lt;/bounds&gt;&lt;!--bounds</w:t>
            </w:r>
            <w:r>
              <w:rPr>
                <w:rFonts w:hint="eastAsia"/>
                <w:bCs/>
              </w:rPr>
              <w:t>值，当前返回的</w:t>
            </w:r>
            <w:r>
              <w:rPr>
                <w:rFonts w:hint="eastAsia"/>
                <w:bCs/>
              </w:rPr>
              <w:t>POI</w:t>
            </w:r>
            <w:r>
              <w:rPr>
                <w:rFonts w:hint="eastAsia"/>
                <w:bCs/>
              </w:rPr>
              <w:t>点统一在一个矩形框内，</w:t>
            </w:r>
            <w:r>
              <w:rPr>
                <w:rFonts w:hint="eastAsia"/>
                <w:bCs/>
              </w:rPr>
              <w:t>bounds</w:t>
            </w:r>
            <w:r>
              <w:rPr>
                <w:rFonts w:hint="eastAsia"/>
                <w:bCs/>
              </w:rPr>
              <w:t>为矩形框的左下、右上点对应坐标对</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&lt;poi&gt;&lt;!--</w:t>
            </w:r>
            <w:r>
              <w:rPr>
                <w:rFonts w:hint="eastAsia"/>
                <w:bCs/>
              </w:rPr>
              <w:t>周边</w:t>
            </w:r>
            <w:r>
              <w:rPr>
                <w:rFonts w:hint="eastAsia"/>
                <w:bCs/>
              </w:rPr>
              <w:t>POI</w:t>
            </w:r>
            <w:r>
              <w:rPr>
                <w:rFonts w:hint="eastAsia"/>
                <w:bCs/>
              </w:rPr>
              <w:t>信息描述</w:t>
            </w:r>
            <w:r>
              <w:rPr>
                <w:rFonts w:hint="eastAsia"/>
                <w:bCs/>
              </w:rPr>
              <w:t>--&gt;</w:t>
            </w:r>
          </w:p>
          <w:p w:rsidR="004C2B95" w:rsidRDefault="00300636">
            <w:pPr>
              <w:rPr>
                <w:bCs/>
              </w:rPr>
            </w:pPr>
            <w:r>
              <w:rPr>
                <w:rFonts w:hint="eastAsia"/>
                <w:bCs/>
              </w:rPr>
              <w:t>&lt;pguid&gt;B000A811DI&lt;/pguid&gt;&lt;!--POI</w:t>
            </w:r>
            <w:r>
              <w:rPr>
                <w:rFonts w:hint="eastAsia"/>
                <w:bCs/>
              </w:rPr>
              <w:t>的唯一标识，即全局索引库的</w:t>
            </w:r>
            <w:r>
              <w:rPr>
                <w:rFonts w:hint="eastAsia"/>
                <w:bCs/>
              </w:rPr>
              <w:t>ID --&gt;</w:t>
            </w:r>
          </w:p>
          <w:p w:rsidR="004C2B95" w:rsidRDefault="00300636">
            <w:pPr>
              <w:rPr>
                <w:bCs/>
              </w:rPr>
            </w:pPr>
            <w:r>
              <w:rPr>
                <w:rFonts w:hint="eastAsia"/>
                <w:bCs/>
              </w:rPr>
              <w:t>&lt;name&gt;</w:t>
            </w:r>
            <w:r>
              <w:rPr>
                <w:rFonts w:hint="eastAsia"/>
                <w:bCs/>
              </w:rPr>
              <w:t>北京亿佳鑫商务酒店</w:t>
            </w:r>
            <w:r>
              <w:rPr>
                <w:rFonts w:hint="eastAsia"/>
                <w:bCs/>
              </w:rPr>
              <w:t>&lt;/name&gt;&lt;!--POI</w:t>
            </w:r>
            <w:r>
              <w:rPr>
                <w:rFonts w:hint="eastAsia"/>
                <w:bCs/>
              </w:rPr>
              <w:t>的名称</w:t>
            </w:r>
            <w:r>
              <w:rPr>
                <w:rFonts w:hint="eastAsia"/>
                <w:bCs/>
              </w:rPr>
              <w:t>--&gt;</w:t>
            </w:r>
          </w:p>
          <w:p w:rsidR="004C2B95" w:rsidRDefault="00300636">
            <w:pPr>
              <w:rPr>
                <w:bCs/>
              </w:rPr>
            </w:pPr>
            <w:r>
              <w:rPr>
                <w:rFonts w:hint="eastAsia"/>
                <w:bCs/>
              </w:rPr>
              <w:t>&lt;type&gt;</w:t>
            </w:r>
            <w:r>
              <w:rPr>
                <w:rFonts w:hint="eastAsia"/>
                <w:bCs/>
              </w:rPr>
              <w:t>住宿服务</w:t>
            </w:r>
            <w:r>
              <w:rPr>
                <w:rFonts w:hint="eastAsia"/>
                <w:bCs/>
              </w:rPr>
              <w:t>;</w:t>
            </w:r>
            <w:r>
              <w:rPr>
                <w:rFonts w:hint="eastAsia"/>
                <w:bCs/>
              </w:rPr>
              <w:t>宾馆酒店</w:t>
            </w:r>
            <w:r>
              <w:rPr>
                <w:rFonts w:hint="eastAsia"/>
                <w:bCs/>
              </w:rPr>
              <w:t>;</w:t>
            </w:r>
            <w:r>
              <w:rPr>
                <w:rFonts w:hint="eastAsia"/>
                <w:bCs/>
              </w:rPr>
              <w:t>宾馆酒店</w:t>
            </w:r>
            <w:r>
              <w:rPr>
                <w:rFonts w:hint="eastAsia"/>
                <w:bCs/>
              </w:rPr>
              <w:t>&lt;/type&gt;&lt;!--</w:t>
            </w:r>
            <w:r>
              <w:rPr>
                <w:rFonts w:hint="eastAsia"/>
                <w:bCs/>
              </w:rPr>
              <w:t>数据分类类别</w:t>
            </w:r>
            <w:r>
              <w:rPr>
                <w:rFonts w:hint="eastAsia"/>
                <w:bCs/>
              </w:rPr>
              <w:t>--&gt;</w:t>
            </w:r>
          </w:p>
          <w:p w:rsidR="004C2B95" w:rsidRDefault="00300636">
            <w:pPr>
              <w:rPr>
                <w:bCs/>
              </w:rPr>
            </w:pPr>
            <w:r>
              <w:rPr>
                <w:rFonts w:hint="eastAsia"/>
                <w:bCs/>
              </w:rPr>
              <w:t>&lt;tel&gt;010-82538882;010-82538884;010-82538888&lt;/tel&gt;&lt;!--</w:t>
            </w:r>
            <w:r>
              <w:rPr>
                <w:rFonts w:hint="eastAsia"/>
                <w:bCs/>
              </w:rPr>
              <w:t>联系电话</w:t>
            </w:r>
            <w:r>
              <w:rPr>
                <w:rFonts w:hint="eastAsia"/>
                <w:bCs/>
              </w:rPr>
              <w:t>--&gt;</w:t>
            </w:r>
          </w:p>
          <w:p w:rsidR="004C2B95" w:rsidRDefault="00300636">
            <w:pPr>
              <w:rPr>
                <w:bCs/>
              </w:rPr>
            </w:pPr>
            <w:r>
              <w:rPr>
                <w:rFonts w:hint="eastAsia"/>
                <w:bCs/>
              </w:rPr>
              <w:t>&lt;address&gt;</w:t>
            </w:r>
            <w:r>
              <w:rPr>
                <w:rFonts w:hint="eastAsia"/>
                <w:bCs/>
              </w:rPr>
              <w:t>中关村大街</w:t>
            </w:r>
            <w:r>
              <w:rPr>
                <w:rFonts w:hint="eastAsia"/>
                <w:bCs/>
              </w:rPr>
              <w:t>18</w:t>
            </w:r>
            <w:r>
              <w:rPr>
                <w:rFonts w:hint="eastAsia"/>
                <w:bCs/>
              </w:rPr>
              <w:t>号科贸电子城</w:t>
            </w:r>
            <w:r>
              <w:rPr>
                <w:rFonts w:hint="eastAsia"/>
                <w:bCs/>
              </w:rPr>
              <w:t>B</w:t>
            </w:r>
            <w:r>
              <w:rPr>
                <w:rFonts w:hint="eastAsia"/>
                <w:bCs/>
              </w:rPr>
              <w:t>座中关村数字物流港</w:t>
            </w:r>
            <w:r>
              <w:rPr>
                <w:rFonts w:hint="eastAsia"/>
                <w:bCs/>
              </w:rPr>
              <w:t>19-20</w:t>
            </w:r>
            <w:r>
              <w:rPr>
                <w:rFonts w:hint="eastAsia"/>
                <w:bCs/>
              </w:rPr>
              <w:t>层</w:t>
            </w:r>
            <w:r>
              <w:rPr>
                <w:rFonts w:hint="eastAsia"/>
                <w:bCs/>
              </w:rPr>
              <w:t>&lt;/address&gt;&lt;!--</w:t>
            </w:r>
            <w:r>
              <w:rPr>
                <w:rFonts w:hint="eastAsia"/>
                <w:bCs/>
              </w:rPr>
              <w:t>地址</w:t>
            </w:r>
            <w:r>
              <w:rPr>
                <w:rFonts w:hint="eastAsia"/>
                <w:bCs/>
              </w:rPr>
              <w:t>--&gt;</w:t>
            </w:r>
          </w:p>
          <w:p w:rsidR="004C2B95" w:rsidRDefault="00300636">
            <w:pPr>
              <w:rPr>
                <w:bCs/>
              </w:rPr>
            </w:pPr>
            <w:r>
              <w:rPr>
                <w:rFonts w:hint="eastAsia"/>
                <w:bCs/>
              </w:rPr>
              <w:t>&lt;x&gt;116.3177441&lt;/x&gt;&lt;!--</w:t>
            </w:r>
            <w:r>
              <w:rPr>
                <w:rFonts w:hint="eastAsia"/>
                <w:bCs/>
              </w:rPr>
              <w:t>经度</w:t>
            </w:r>
            <w:r>
              <w:rPr>
                <w:rFonts w:hint="eastAsia"/>
                <w:bCs/>
              </w:rPr>
              <w:t>--&gt;</w:t>
            </w:r>
          </w:p>
          <w:p w:rsidR="004C2B95" w:rsidRDefault="00300636">
            <w:pPr>
              <w:rPr>
                <w:bCs/>
              </w:rPr>
            </w:pPr>
            <w:r>
              <w:rPr>
                <w:rFonts w:hint="eastAsia"/>
                <w:bCs/>
              </w:rPr>
              <w:t>&lt;y&gt;39.9837253&lt;/y&gt;&lt;!--</w:t>
            </w:r>
            <w:r>
              <w:rPr>
                <w:rFonts w:hint="eastAsia"/>
                <w:bCs/>
              </w:rPr>
              <w:t>纬度</w:t>
            </w:r>
            <w:r>
              <w:rPr>
                <w:rFonts w:hint="eastAsia"/>
                <w:bCs/>
              </w:rPr>
              <w:t>--&gt;</w:t>
            </w:r>
          </w:p>
          <w:p w:rsidR="004C2B95" w:rsidRDefault="00300636">
            <w:pPr>
              <w:rPr>
                <w:bCs/>
              </w:rPr>
            </w:pPr>
            <w:r>
              <w:rPr>
                <w:rFonts w:hint="eastAsia"/>
                <w:bCs/>
              </w:rPr>
              <w:t>&lt;srctype&gt;basepoi&lt;/srctype&gt;&lt;!--</w:t>
            </w:r>
            <w:r>
              <w:rPr>
                <w:rFonts w:hint="eastAsia"/>
                <w:bCs/>
              </w:rPr>
              <w:t>数据源类型</w:t>
            </w:r>
            <w:r>
              <w:rPr>
                <w:rFonts w:hint="eastAsia"/>
                <w:bCs/>
              </w:rPr>
              <w:t>--&gt;</w:t>
            </w:r>
          </w:p>
          <w:p w:rsidR="004C2B95" w:rsidRDefault="00300636">
            <w:pPr>
              <w:rPr>
                <w:bCs/>
              </w:rPr>
            </w:pPr>
            <w:r>
              <w:rPr>
                <w:rFonts w:hint="eastAsia"/>
                <w:bCs/>
              </w:rPr>
              <w:t>&lt;distance&gt;152&lt;/distance&gt;&lt;!--</w:t>
            </w:r>
            <w:r>
              <w:rPr>
                <w:rFonts w:hint="eastAsia"/>
                <w:bCs/>
              </w:rPr>
              <w:t>距离中心点距离</w:t>
            </w:r>
            <w:r>
              <w:rPr>
                <w:rFonts w:hint="eastAsia"/>
                <w:bCs/>
              </w:rPr>
              <w:t>--&gt;</w:t>
            </w:r>
          </w:p>
          <w:p w:rsidR="004C2B95" w:rsidRDefault="00300636">
            <w:pPr>
              <w:rPr>
                <w:bCs/>
              </w:rPr>
            </w:pPr>
            <w:r>
              <w:rPr>
                <w:rFonts w:hint="eastAsia"/>
                <w:bCs/>
              </w:rPr>
              <w:t>&lt;/poi&gt;</w:t>
            </w:r>
          </w:p>
          <w:p w:rsidR="004C2B95" w:rsidRDefault="00300636">
            <w:pPr>
              <w:rPr>
                <w:bCs/>
              </w:rPr>
            </w:pPr>
            <w:r>
              <w:rPr>
                <w:rFonts w:hint="eastAsia"/>
                <w:bCs/>
              </w:rPr>
              <w:t>……</w:t>
            </w:r>
          </w:p>
          <w:p w:rsidR="004C2B95" w:rsidRDefault="00300636">
            <w:pPr>
              <w:rPr>
                <w:bCs/>
              </w:rPr>
            </w:pPr>
            <w:r>
              <w:rPr>
                <w:rFonts w:hint="eastAsia"/>
                <w:bCs/>
              </w:rPr>
              <w:t>&lt;cenpoi&gt;&lt;!--</w:t>
            </w:r>
            <w:r>
              <w:rPr>
                <w:rFonts w:hint="eastAsia"/>
                <w:bCs/>
              </w:rPr>
              <w:t>中心点列表</w:t>
            </w:r>
            <w:r>
              <w:rPr>
                <w:rFonts w:hint="eastAsia"/>
                <w:bCs/>
              </w:rPr>
              <w:t>--&gt;</w:t>
            </w:r>
          </w:p>
          <w:p w:rsidR="004C2B95" w:rsidRDefault="00300636">
            <w:pPr>
              <w:rPr>
                <w:bCs/>
              </w:rPr>
            </w:pPr>
            <w:r>
              <w:rPr>
                <w:rFonts w:hint="eastAsia"/>
                <w:bCs/>
              </w:rPr>
              <w:t>&lt;pguid&gt;BV00A01713&lt;/pguid&gt;</w:t>
            </w:r>
          </w:p>
          <w:p w:rsidR="004C2B95" w:rsidRDefault="00300636">
            <w:pPr>
              <w:rPr>
                <w:bCs/>
              </w:rPr>
            </w:pPr>
            <w:r>
              <w:rPr>
                <w:rFonts w:hint="eastAsia"/>
                <w:bCs/>
              </w:rPr>
              <w:t>&lt;name&gt;</w:t>
            </w:r>
            <w:r>
              <w:rPr>
                <w:rFonts w:hint="eastAsia"/>
                <w:bCs/>
              </w:rPr>
              <w:t>中关村</w:t>
            </w:r>
            <w:r>
              <w:rPr>
                <w:rFonts w:hint="eastAsia"/>
                <w:bCs/>
              </w:rPr>
              <w:t>&lt;/name&gt;</w:t>
            </w:r>
          </w:p>
          <w:p w:rsidR="004C2B95" w:rsidRDefault="00300636">
            <w:pPr>
              <w:rPr>
                <w:bCs/>
              </w:rPr>
            </w:pPr>
            <w:r>
              <w:rPr>
                <w:rFonts w:hint="eastAsia"/>
                <w:bCs/>
              </w:rPr>
              <w:t>&lt;type&gt;</w:t>
            </w:r>
            <w:r>
              <w:rPr>
                <w:rFonts w:hint="eastAsia"/>
                <w:bCs/>
              </w:rPr>
              <w:t>交通设施服务</w:t>
            </w:r>
            <w:r>
              <w:rPr>
                <w:rFonts w:hint="eastAsia"/>
                <w:bCs/>
              </w:rPr>
              <w:t>;</w:t>
            </w:r>
            <w:r>
              <w:rPr>
                <w:rFonts w:hint="eastAsia"/>
                <w:bCs/>
              </w:rPr>
              <w:t>公交车站</w:t>
            </w:r>
            <w:r>
              <w:rPr>
                <w:rFonts w:hint="eastAsia"/>
                <w:bCs/>
              </w:rPr>
              <w:t>;</w:t>
            </w:r>
            <w:r>
              <w:rPr>
                <w:rFonts w:hint="eastAsia"/>
                <w:bCs/>
              </w:rPr>
              <w:t>公交车站相关</w:t>
            </w:r>
            <w:r>
              <w:rPr>
                <w:rFonts w:hint="eastAsia"/>
                <w:bCs/>
              </w:rPr>
              <w:t>|</w:t>
            </w:r>
            <w:r>
              <w:rPr>
                <w:rFonts w:hint="eastAsia"/>
                <w:bCs/>
              </w:rPr>
              <w:t>交通设施服务</w:t>
            </w:r>
            <w:r>
              <w:rPr>
                <w:rFonts w:hint="eastAsia"/>
                <w:bCs/>
              </w:rPr>
              <w:t>;</w:t>
            </w:r>
            <w:r>
              <w:rPr>
                <w:rFonts w:hint="eastAsia"/>
                <w:bCs/>
              </w:rPr>
              <w:t>地铁站</w:t>
            </w:r>
            <w:r>
              <w:rPr>
                <w:rFonts w:hint="eastAsia"/>
                <w:bCs/>
              </w:rPr>
              <w:t>;</w:t>
            </w:r>
            <w:r>
              <w:rPr>
                <w:rFonts w:hint="eastAsia"/>
                <w:bCs/>
              </w:rPr>
              <w:t>地铁站</w:t>
            </w:r>
            <w:r>
              <w:rPr>
                <w:rFonts w:hint="eastAsia"/>
                <w:bCs/>
              </w:rPr>
              <w:t>&lt;/type&gt;</w:t>
            </w:r>
          </w:p>
          <w:p w:rsidR="004C2B95" w:rsidRDefault="00300636">
            <w:pPr>
              <w:rPr>
                <w:bCs/>
              </w:rPr>
            </w:pPr>
            <w:r>
              <w:rPr>
                <w:rFonts w:hint="eastAsia"/>
                <w:bCs/>
              </w:rPr>
              <w:t>&lt;tel/&gt;</w:t>
            </w:r>
          </w:p>
          <w:p w:rsidR="004C2B95" w:rsidRDefault="00300636">
            <w:pPr>
              <w:rPr>
                <w:bCs/>
              </w:rPr>
            </w:pPr>
            <w:r>
              <w:rPr>
                <w:rFonts w:hint="eastAsia"/>
                <w:bCs/>
              </w:rPr>
              <w:t>&lt;address/&gt;</w:t>
            </w:r>
          </w:p>
          <w:p w:rsidR="004C2B95" w:rsidRDefault="00300636">
            <w:pPr>
              <w:rPr>
                <w:bCs/>
              </w:rPr>
            </w:pPr>
            <w:r>
              <w:rPr>
                <w:rFonts w:hint="eastAsia"/>
                <w:bCs/>
              </w:rPr>
              <w:t>&lt;x&gt;116.316268&lt;/x&gt;</w:t>
            </w:r>
          </w:p>
          <w:p w:rsidR="004C2B95" w:rsidRDefault="00300636">
            <w:pPr>
              <w:rPr>
                <w:bCs/>
              </w:rPr>
            </w:pPr>
            <w:r>
              <w:rPr>
                <w:rFonts w:hint="eastAsia"/>
                <w:bCs/>
              </w:rPr>
              <w:t>&lt;y&gt;39.984487&lt;/y&gt;</w:t>
            </w:r>
          </w:p>
          <w:p w:rsidR="004C2B95" w:rsidRDefault="00300636">
            <w:pPr>
              <w:rPr>
                <w:bCs/>
              </w:rPr>
            </w:pPr>
            <w:r>
              <w:rPr>
                <w:rFonts w:hint="eastAsia"/>
                <w:bCs/>
              </w:rPr>
              <w:t>&lt;srctype&gt;basepoi&lt;/srctype&gt;</w:t>
            </w:r>
          </w:p>
          <w:p w:rsidR="004C2B95" w:rsidRDefault="00300636">
            <w:pPr>
              <w:rPr>
                <w:bCs/>
              </w:rPr>
            </w:pPr>
            <w:r>
              <w:rPr>
                <w:rFonts w:hint="eastAsia"/>
                <w:bCs/>
              </w:rPr>
              <w:t>&lt;/cenpoi&gt;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lastRenderedPageBreak/>
              <w:t> </w:t>
            </w:r>
            <w:r>
              <w:rPr>
                <w:rFonts w:hint="eastAsia"/>
                <w:bCs/>
              </w:rPr>
              <w:t>    poiSearch.byCenKeywords("</w:t>
            </w:r>
            <w:r>
              <w:rPr>
                <w:rFonts w:hint="eastAsia"/>
                <w:bCs/>
              </w:rPr>
              <w:t>学校</w:t>
            </w:r>
            <w:r>
              <w:rPr>
                <w:rFonts w:hint="eastAsia"/>
                <w:bCs/>
              </w:rPr>
              <w:t>","</w:t>
            </w:r>
            <w:r>
              <w:rPr>
                <w:rFonts w:hint="eastAsia"/>
                <w:bCs/>
              </w:rPr>
              <w:t>中关村</w:t>
            </w:r>
            <w:r>
              <w:rPr>
                <w:rFonts w:hint="eastAsia"/>
                <w:bCs/>
              </w:rPr>
              <w:t>","010",function(data){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t> </w:t>
      </w:r>
      <w:bookmarkStart w:id="335" w:name="_Toc301345668"/>
      <w:r>
        <w:rPr>
          <w:bCs/>
        </w:rPr>
        <w:t>（</w:t>
      </w:r>
      <w:r>
        <w:rPr>
          <w:bCs/>
        </w:rPr>
        <w:t>3</w:t>
      </w:r>
      <w:r>
        <w:rPr>
          <w:bCs/>
        </w:rPr>
        <w:t>）</w:t>
      </w:r>
      <w:r>
        <w:rPr>
          <w:bCs/>
        </w:rPr>
        <w:t>       byCenPoi</w:t>
      </w:r>
      <w:bookmarkEnd w:id="335"/>
      <w:r>
        <w:rPr>
          <w:bCs/>
        </w:rPr>
        <w:t>(centXY,keyword,callback)</w:t>
      </w:r>
    </w:p>
    <w:p w:rsidR="004C2B95" w:rsidRDefault="00300636">
      <w:pPr>
        <w:rPr>
          <w:bCs/>
        </w:rPr>
      </w:pPr>
      <w:r>
        <w:t>说明：</w:t>
      </w:r>
      <w:r>
        <w:rPr>
          <w:rFonts w:hint="eastAsia"/>
          <w:bCs/>
        </w:rPr>
        <w:t>根据中心点经纬度进行周边查询。</w:t>
      </w:r>
    </w:p>
    <w:p w:rsidR="004C2B95" w:rsidRDefault="00300636">
      <w:pPr>
        <w:rPr>
          <w:bCs/>
        </w:rPr>
      </w:pPr>
      <w:r>
        <w:t>参数：</w:t>
      </w:r>
    </w:p>
    <w:p w:rsidR="004C2B95" w:rsidRDefault="00300636">
      <w:pPr>
        <w:pStyle w:val="12"/>
        <w:numPr>
          <w:ilvl w:val="0"/>
          <w:numId w:val="23"/>
        </w:numPr>
        <w:ind w:firstLineChars="0"/>
        <w:rPr>
          <w:bCs/>
        </w:rPr>
      </w:pPr>
      <w:r>
        <w:rPr>
          <w:bCs/>
        </w:rPr>
        <w:t>centXY</w:t>
      </w:r>
    </w:p>
    <w:p w:rsidR="004C2B95" w:rsidRDefault="00300636">
      <w:pPr>
        <w:rPr>
          <w:bCs/>
        </w:rPr>
      </w:pPr>
      <w:r>
        <w:rPr>
          <w:bCs/>
        </w:rPr>
        <w:t>说明：中心点经纬度坐标。</w:t>
      </w:r>
    </w:p>
    <w:p w:rsidR="004C2B95" w:rsidRDefault="00300636">
      <w:pPr>
        <w:rPr>
          <w:bCs/>
        </w:rPr>
      </w:pPr>
      <w:r>
        <w:rPr>
          <w:bCs/>
        </w:rPr>
        <w:t>类型：</w:t>
      </w:r>
      <w:r>
        <w:rPr>
          <w:bCs/>
        </w:rPr>
        <w:t>MMap.LngLat</w:t>
      </w:r>
    </w:p>
    <w:p w:rsidR="004C2B95" w:rsidRDefault="00300636">
      <w:pPr>
        <w:pStyle w:val="12"/>
        <w:numPr>
          <w:ilvl w:val="0"/>
          <w:numId w:val="23"/>
        </w:numPr>
        <w:ind w:firstLineChars="0"/>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pStyle w:val="12"/>
        <w:numPr>
          <w:ilvl w:val="0"/>
          <w:numId w:val="23"/>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&lt;time&gt;0.031&lt;/time&gt;&lt;!--</w:t>
            </w:r>
            <w:r>
              <w:rPr>
                <w:rFonts w:hint="eastAsia"/>
                <w:bCs/>
              </w:rPr>
              <w:t>查询时间，单位：毫秒</w:t>
            </w:r>
            <w:r>
              <w:rPr>
                <w:rFonts w:hint="eastAsia"/>
                <w:bCs/>
              </w:rPr>
              <w:t>--&gt;</w:t>
            </w:r>
          </w:p>
          <w:p w:rsidR="004C2B95" w:rsidRDefault="00300636">
            <w:pPr>
              <w:rPr>
                <w:bCs/>
              </w:rPr>
            </w:pPr>
            <w:r>
              <w:rPr>
                <w:rFonts w:hint="eastAsia"/>
                <w:bCs/>
              </w:rPr>
              <w:t>&lt;count&gt;2&lt;/count&gt;&lt;!--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&lt;total&gt;2&lt;/total&gt;&lt;!--</w:t>
            </w:r>
            <w:r>
              <w:rPr>
                <w:rFonts w:hint="eastAsia"/>
                <w:bCs/>
              </w:rPr>
              <w:t>返回的记录集总数</w:t>
            </w:r>
            <w:r>
              <w:rPr>
                <w:rFonts w:hint="eastAsia"/>
                <w:bCs/>
              </w:rPr>
              <w:t>--&gt;</w:t>
            </w:r>
          </w:p>
          <w:p w:rsidR="004C2B95" w:rsidRDefault="00300636">
            <w:pPr>
              <w:rPr>
                <w:bCs/>
              </w:rPr>
            </w:pPr>
            <w:r>
              <w:rPr>
                <w:rFonts w:hint="eastAsia"/>
                <w:bCs/>
              </w:rPr>
              <w:t>&lt;record&gt;2&lt;/record&gt;&lt;!--</w:t>
            </w:r>
            <w:r>
              <w:rPr>
                <w:rFonts w:hint="eastAsia"/>
                <w:bCs/>
              </w:rPr>
              <w:t>此页返回的记录数</w:t>
            </w:r>
            <w:r>
              <w:rPr>
                <w:rFonts w:hint="eastAsia"/>
                <w:bCs/>
              </w:rPr>
              <w:t>--&gt;</w:t>
            </w:r>
          </w:p>
          <w:p w:rsidR="004C2B95" w:rsidRDefault="00300636">
            <w:pPr>
              <w:rPr>
                <w:bCs/>
              </w:rPr>
            </w:pPr>
            <w:r>
              <w:rPr>
                <w:rFonts w:hint="eastAsia"/>
                <w:bCs/>
              </w:rPr>
              <w:t>&lt;bounds&gt;116.5799457;39.803981;116.582626;39.8197431&lt;/bounds&gt;&lt;!--bounds</w:t>
            </w:r>
            <w:r>
              <w:rPr>
                <w:rFonts w:hint="eastAsia"/>
                <w:bCs/>
              </w:rPr>
              <w:t>值，当前返回的</w:t>
            </w:r>
            <w:r>
              <w:rPr>
                <w:rFonts w:hint="eastAsia"/>
                <w:bCs/>
              </w:rPr>
              <w:t>POI</w:t>
            </w:r>
            <w:r>
              <w:rPr>
                <w:rFonts w:hint="eastAsia"/>
                <w:bCs/>
              </w:rPr>
              <w:t>点统一在一个矩形框内，</w:t>
            </w:r>
            <w:r>
              <w:rPr>
                <w:rFonts w:hint="eastAsia"/>
                <w:bCs/>
              </w:rPr>
              <w:t>bounds</w:t>
            </w:r>
            <w:r>
              <w:rPr>
                <w:rFonts w:hint="eastAsia"/>
                <w:bCs/>
              </w:rPr>
              <w:t>为矩形框的左下、右上点对应坐标对</w:t>
            </w:r>
            <w:r>
              <w:rPr>
                <w:rFonts w:hint="eastAsia"/>
                <w:bCs/>
              </w:rPr>
              <w:t>--&gt;</w:t>
            </w:r>
          </w:p>
          <w:p w:rsidR="004C2B95" w:rsidRDefault="00300636">
            <w:pPr>
              <w:rPr>
                <w:bCs/>
              </w:rPr>
            </w:pPr>
            <w:r>
              <w:rPr>
                <w:rFonts w:hint="eastAsia"/>
                <w:bCs/>
              </w:rPr>
              <w:t>&lt;list type="list"&gt;</w:t>
            </w:r>
          </w:p>
          <w:p w:rsidR="004C2B95" w:rsidRDefault="00300636">
            <w:pPr>
              <w:rPr>
                <w:bCs/>
              </w:rPr>
            </w:pPr>
            <w:r>
              <w:rPr>
                <w:rFonts w:hint="eastAsia"/>
                <w:bCs/>
              </w:rPr>
              <w:t>&lt;poi&gt;&lt;!--POI</w:t>
            </w:r>
            <w:r>
              <w:rPr>
                <w:rFonts w:hint="eastAsia"/>
                <w:bCs/>
              </w:rPr>
              <w:t>描述信息</w:t>
            </w:r>
            <w:r>
              <w:rPr>
                <w:rFonts w:hint="eastAsia"/>
                <w:bCs/>
              </w:rPr>
              <w:t>--&gt;</w:t>
            </w:r>
          </w:p>
          <w:p w:rsidR="004C2B95" w:rsidRDefault="00300636">
            <w:pPr>
              <w:rPr>
                <w:bCs/>
              </w:rPr>
            </w:pPr>
            <w:r>
              <w:rPr>
                <w:rFonts w:hint="eastAsia"/>
                <w:bCs/>
              </w:rPr>
              <w:t>&lt;pguid&gt;B000A7RG2P&lt;/pguid&gt;&lt;!--POI</w:t>
            </w:r>
            <w:r>
              <w:rPr>
                <w:rFonts w:hint="eastAsia"/>
                <w:bCs/>
              </w:rPr>
              <w:t>的唯一标识，即全局索引库的</w:t>
            </w:r>
            <w:r>
              <w:rPr>
                <w:rFonts w:hint="eastAsia"/>
                <w:bCs/>
              </w:rPr>
              <w:t>ID --&gt;</w:t>
            </w:r>
          </w:p>
          <w:p w:rsidR="004C2B95" w:rsidRDefault="00300636">
            <w:pPr>
              <w:rPr>
                <w:bCs/>
              </w:rPr>
            </w:pPr>
            <w:r>
              <w:rPr>
                <w:rFonts w:hint="eastAsia"/>
                <w:bCs/>
              </w:rPr>
              <w:t>&lt;name&gt;</w:t>
            </w:r>
            <w:r>
              <w:rPr>
                <w:rFonts w:hint="eastAsia"/>
                <w:bCs/>
              </w:rPr>
              <w:t>北京紫旭酒店管理有限公司</w:t>
            </w:r>
            <w:r>
              <w:rPr>
                <w:rFonts w:hint="eastAsia"/>
                <w:bCs/>
              </w:rPr>
              <w:t>&lt;/name&gt;&lt;!--POI</w:t>
            </w:r>
            <w:r>
              <w:rPr>
                <w:rFonts w:hint="eastAsia"/>
                <w:bCs/>
              </w:rPr>
              <w:t>的名称</w:t>
            </w:r>
            <w:r>
              <w:rPr>
                <w:rFonts w:hint="eastAsia"/>
                <w:bCs/>
              </w:rPr>
              <w:t>--&gt;</w:t>
            </w:r>
          </w:p>
          <w:p w:rsidR="004C2B95" w:rsidRDefault="00300636">
            <w:pPr>
              <w:rPr>
                <w:bCs/>
              </w:rPr>
            </w:pPr>
            <w:r>
              <w:rPr>
                <w:rFonts w:hint="eastAsia"/>
                <w:bCs/>
              </w:rPr>
              <w:t>&lt;type&gt;</w:t>
            </w:r>
            <w:r>
              <w:rPr>
                <w:rFonts w:hint="eastAsia"/>
                <w:bCs/>
              </w:rPr>
              <w:t>生活服务</w:t>
            </w:r>
            <w:r>
              <w:rPr>
                <w:rFonts w:hint="eastAsia"/>
                <w:bCs/>
              </w:rPr>
              <w:t>;</w:t>
            </w:r>
            <w:r>
              <w:rPr>
                <w:rFonts w:hint="eastAsia"/>
                <w:bCs/>
              </w:rPr>
              <w:t>生活服务场所</w:t>
            </w:r>
            <w:r>
              <w:rPr>
                <w:rFonts w:hint="eastAsia"/>
                <w:bCs/>
              </w:rPr>
              <w:t>;</w:t>
            </w:r>
            <w:r>
              <w:rPr>
                <w:rFonts w:hint="eastAsia"/>
                <w:bCs/>
              </w:rPr>
              <w:t>生活服务场所</w:t>
            </w:r>
            <w:r>
              <w:rPr>
                <w:rFonts w:hint="eastAsia"/>
                <w:bCs/>
              </w:rPr>
              <w:t>&lt;/type&gt;&lt;!--</w:t>
            </w:r>
            <w:r>
              <w:rPr>
                <w:rFonts w:hint="eastAsia"/>
                <w:bCs/>
              </w:rPr>
              <w:t>数据分类类别</w:t>
            </w:r>
            <w:r>
              <w:rPr>
                <w:rFonts w:hint="eastAsia"/>
                <w:bCs/>
              </w:rPr>
              <w:t>--&gt;</w:t>
            </w:r>
          </w:p>
          <w:p w:rsidR="004C2B95" w:rsidRDefault="00300636">
            <w:pPr>
              <w:rPr>
                <w:bCs/>
              </w:rPr>
            </w:pPr>
            <w:r>
              <w:rPr>
                <w:rFonts w:hint="eastAsia"/>
                <w:bCs/>
              </w:rPr>
              <w:t>&lt;tel/&gt;&lt;!--</w:t>
            </w:r>
            <w:r>
              <w:rPr>
                <w:rFonts w:hint="eastAsia"/>
                <w:bCs/>
              </w:rPr>
              <w:t>联系电话</w:t>
            </w:r>
            <w:r>
              <w:rPr>
                <w:rFonts w:hint="eastAsia"/>
                <w:bCs/>
              </w:rPr>
              <w:t>--&gt;</w:t>
            </w:r>
          </w:p>
          <w:p w:rsidR="004C2B95" w:rsidRDefault="00300636">
            <w:pPr>
              <w:rPr>
                <w:bCs/>
              </w:rPr>
            </w:pPr>
            <w:r>
              <w:rPr>
                <w:rFonts w:hint="eastAsia"/>
                <w:bCs/>
              </w:rPr>
              <w:t>&lt;address/&gt;&lt;!--</w:t>
            </w:r>
            <w:r>
              <w:rPr>
                <w:rFonts w:hint="eastAsia"/>
                <w:bCs/>
              </w:rPr>
              <w:t>地址</w:t>
            </w:r>
            <w:r>
              <w:rPr>
                <w:rFonts w:hint="eastAsia"/>
                <w:bCs/>
              </w:rPr>
              <w:t>--&gt;</w:t>
            </w:r>
          </w:p>
          <w:p w:rsidR="004C2B95" w:rsidRDefault="00300636">
            <w:pPr>
              <w:rPr>
                <w:bCs/>
              </w:rPr>
            </w:pPr>
            <w:r>
              <w:rPr>
                <w:rFonts w:hint="eastAsia"/>
                <w:bCs/>
              </w:rPr>
              <w:t>&lt;x&gt;116.5826260&lt;/x&gt;&lt;!--</w:t>
            </w:r>
            <w:r>
              <w:rPr>
                <w:rFonts w:hint="eastAsia"/>
                <w:bCs/>
              </w:rPr>
              <w:t>经度</w:t>
            </w:r>
            <w:r>
              <w:rPr>
                <w:rFonts w:hint="eastAsia"/>
                <w:bCs/>
              </w:rPr>
              <w:t>--&gt;</w:t>
            </w:r>
          </w:p>
          <w:p w:rsidR="004C2B95" w:rsidRDefault="00300636">
            <w:pPr>
              <w:rPr>
                <w:bCs/>
              </w:rPr>
            </w:pPr>
            <w:r>
              <w:rPr>
                <w:rFonts w:hint="eastAsia"/>
                <w:bCs/>
              </w:rPr>
              <w:t>&lt;y&gt;39.8039810&lt;/y&gt;&lt;!--</w:t>
            </w:r>
            <w:r>
              <w:rPr>
                <w:rFonts w:hint="eastAsia"/>
                <w:bCs/>
              </w:rPr>
              <w:t>纬度</w:t>
            </w:r>
            <w:r>
              <w:rPr>
                <w:rFonts w:hint="eastAsia"/>
                <w:bCs/>
              </w:rPr>
              <w:t>--&gt;</w:t>
            </w:r>
          </w:p>
          <w:p w:rsidR="004C2B95" w:rsidRDefault="00300636">
            <w:pPr>
              <w:rPr>
                <w:bCs/>
              </w:rPr>
            </w:pPr>
            <w:r>
              <w:rPr>
                <w:rFonts w:hint="eastAsia"/>
                <w:bCs/>
              </w:rPr>
              <w:t>&lt;srctype&gt;basepoi&lt;/srctype&gt;&lt;!--</w:t>
            </w:r>
            <w:r>
              <w:rPr>
                <w:rFonts w:hint="eastAsia"/>
                <w:bCs/>
              </w:rPr>
              <w:t>数据源类型</w:t>
            </w:r>
            <w:r>
              <w:rPr>
                <w:rFonts w:hint="eastAsia"/>
                <w:bCs/>
              </w:rPr>
              <w:t>--&gt;</w:t>
            </w:r>
          </w:p>
          <w:p w:rsidR="004C2B95" w:rsidRDefault="00300636">
            <w:pPr>
              <w:rPr>
                <w:bCs/>
              </w:rPr>
            </w:pPr>
            <w:r>
              <w:rPr>
                <w:rFonts w:hint="eastAsia"/>
                <w:bCs/>
              </w:rPr>
              <w:t>&lt;distance&gt;1549&lt;/distance&gt;&lt;!--</w:t>
            </w:r>
            <w:r>
              <w:rPr>
                <w:rFonts w:hint="eastAsia"/>
                <w:bCs/>
              </w:rPr>
              <w:t>距离中心点的直线距离</w:t>
            </w:r>
            <w:r>
              <w:rPr>
                <w:rFonts w:hint="eastAsia"/>
                <w:bCs/>
              </w:rPr>
              <w:t>--&gt;</w:t>
            </w:r>
          </w:p>
          <w:p w:rsidR="004C2B95" w:rsidRDefault="00300636">
            <w:pPr>
              <w:rPr>
                <w:bCs/>
              </w:rPr>
            </w:pPr>
            <w:r>
              <w:rPr>
                <w:rFonts w:hint="eastAsia"/>
                <w:bCs/>
              </w:rPr>
              <w:t>&lt;/poi&gt;</w:t>
            </w:r>
          </w:p>
          <w:p w:rsidR="004C2B95" w:rsidRDefault="00300636">
            <w:pPr>
              <w:rPr>
                <w:bCs/>
              </w:rPr>
            </w:pPr>
            <w:r>
              <w:rPr>
                <w:rFonts w:hint="eastAsia"/>
                <w:bCs/>
              </w:rPr>
              <w:t>……</w:t>
            </w:r>
          </w:p>
          <w:p w:rsidR="004C2B95" w:rsidRDefault="00300636">
            <w:pPr>
              <w:rPr>
                <w:bCs/>
              </w:rPr>
            </w:pPr>
            <w:r>
              <w:rPr>
                <w:rFonts w:hint="eastAsia"/>
                <w:bCs/>
              </w:rPr>
              <w:t>&lt;/list&gt;</w:t>
            </w:r>
          </w:p>
          <w:p w:rsidR="004C2B95" w:rsidRDefault="00300636">
            <w:pPr>
              <w:rPr>
                <w:bCs/>
              </w:rPr>
            </w:pPr>
            <w:r>
              <w:rPr>
                <w:rFonts w:hint="eastAsia"/>
                <w:bCs/>
              </w:rPr>
              <w:lastRenderedPageBreak/>
              <w:t>&lt;/searchresult&gt;</w:t>
            </w:r>
          </w:p>
        </w:tc>
      </w:tr>
    </w:tbl>
    <w:p w:rsidR="004C2B95" w:rsidRDefault="00300636">
      <w:pPr>
        <w:rPr>
          <w:bCs/>
        </w:rPr>
      </w:pPr>
      <w:r>
        <w:rPr>
          <w:bCs/>
        </w:rPr>
        <w:lastRenderedPageBreak/>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poiSearch.byCenPoi(new MMap.LngLat("116.33869171142578","39.88747972892272"),"</w:t>
            </w:r>
            <w:r>
              <w:rPr>
                <w:rFonts w:hint="eastAsia"/>
                <w:bCs/>
              </w:rPr>
              <w:t>酒店</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t> </w:t>
      </w:r>
      <w:bookmarkStart w:id="336" w:name="_Toc301345669"/>
      <w:r>
        <w:rPr>
          <w:bCs/>
        </w:rPr>
        <w:t>（</w:t>
      </w:r>
      <w:r>
        <w:rPr>
          <w:bCs/>
        </w:rPr>
        <w:t>4</w:t>
      </w:r>
      <w:r>
        <w:rPr>
          <w:bCs/>
        </w:rPr>
        <w:t>）</w:t>
      </w:r>
      <w:r>
        <w:rPr>
          <w:bCs/>
        </w:rPr>
        <w:t>       byPguid</w:t>
      </w:r>
      <w:bookmarkEnd w:id="336"/>
      <w:r>
        <w:rPr>
          <w:bCs/>
        </w:rPr>
        <w:t>(pguid,callback)</w:t>
      </w:r>
    </w:p>
    <w:p w:rsidR="004C2B95" w:rsidRDefault="00300636">
      <w:pPr>
        <w:rPr>
          <w:bCs/>
        </w:rPr>
      </w:pPr>
      <w:r>
        <w:t>说明：</w:t>
      </w:r>
      <w:r>
        <w:rPr>
          <w:rFonts w:hint="eastAsia"/>
          <w:bCs/>
        </w:rPr>
        <w:t>根据</w:t>
      </w:r>
      <w:r>
        <w:rPr>
          <w:rFonts w:hint="eastAsia"/>
          <w:bCs/>
        </w:rPr>
        <w:t>PGUID</w:t>
      </w:r>
      <w:r>
        <w:rPr>
          <w:rFonts w:hint="eastAsia"/>
          <w:bCs/>
        </w:rPr>
        <w:t>（全局索引库</w:t>
      </w:r>
      <w:r>
        <w:rPr>
          <w:rFonts w:hint="eastAsia"/>
          <w:bCs/>
        </w:rPr>
        <w:t>ID</w:t>
      </w:r>
      <w:r>
        <w:rPr>
          <w:rFonts w:hint="eastAsia"/>
          <w:bCs/>
        </w:rPr>
        <w:t>）查询兴趣点的详细信息。</w:t>
      </w:r>
    </w:p>
    <w:p w:rsidR="004C2B95" w:rsidRDefault="00300636">
      <w:pPr>
        <w:rPr>
          <w:bCs/>
        </w:rPr>
      </w:pPr>
      <w:r>
        <w:t>参数：</w:t>
      </w:r>
    </w:p>
    <w:p w:rsidR="004C2B95" w:rsidRDefault="00300636">
      <w:pPr>
        <w:pStyle w:val="12"/>
        <w:numPr>
          <w:ilvl w:val="0"/>
          <w:numId w:val="24"/>
        </w:numPr>
        <w:ind w:firstLineChars="0"/>
        <w:rPr>
          <w:bCs/>
        </w:rPr>
      </w:pPr>
      <w:r>
        <w:rPr>
          <w:bCs/>
        </w:rPr>
        <w:t>pguid</w:t>
      </w:r>
    </w:p>
    <w:p w:rsidR="004C2B95" w:rsidRDefault="00300636">
      <w:pPr>
        <w:rPr>
          <w:bCs/>
        </w:rPr>
      </w:pPr>
      <w:r>
        <w:rPr>
          <w:bCs/>
        </w:rPr>
        <w:t>说明：全局索引库</w:t>
      </w:r>
      <w:r>
        <w:rPr>
          <w:bCs/>
        </w:rPr>
        <w:t>ID</w:t>
      </w:r>
      <w:r>
        <w:rPr>
          <w:bCs/>
        </w:rPr>
        <w:t>。</w:t>
      </w:r>
    </w:p>
    <w:p w:rsidR="004C2B95" w:rsidRDefault="00300636">
      <w:pPr>
        <w:rPr>
          <w:bCs/>
        </w:rPr>
      </w:pPr>
      <w:r>
        <w:rPr>
          <w:bCs/>
        </w:rPr>
        <w:t>类型：</w:t>
      </w:r>
      <w:r>
        <w:rPr>
          <w:bCs/>
        </w:rPr>
        <w:t>String</w:t>
      </w:r>
    </w:p>
    <w:p w:rsidR="004C2B95" w:rsidRDefault="00300636">
      <w:pPr>
        <w:pStyle w:val="12"/>
        <w:numPr>
          <w:ilvl w:val="0"/>
          <w:numId w:val="24"/>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返回结果，并进行说明，部分标签可参考的返回结果说明。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&lt;time&gt;0.029&lt;/time&gt;&lt;!--</w:t>
            </w:r>
            <w:r>
              <w:rPr>
                <w:rFonts w:hint="eastAsia"/>
                <w:bCs/>
              </w:rPr>
              <w:t>查询时间，单位：毫秒</w:t>
            </w:r>
            <w:r>
              <w:rPr>
                <w:rFonts w:hint="eastAsia"/>
                <w:bCs/>
              </w:rPr>
              <w:t>--&gt;</w:t>
            </w:r>
          </w:p>
          <w:p w:rsidR="004C2B95" w:rsidRDefault="00300636">
            <w:pPr>
              <w:rPr>
                <w:bCs/>
              </w:rPr>
            </w:pPr>
            <w:r>
              <w:rPr>
                <w:rFonts w:hint="eastAsia"/>
                <w:bCs/>
              </w:rPr>
              <w:t>&lt;poi&gt;&lt;!--POI</w:t>
            </w:r>
            <w:r>
              <w:rPr>
                <w:rFonts w:hint="eastAsia"/>
                <w:bCs/>
              </w:rPr>
              <w:t>描述信息</w:t>
            </w:r>
            <w:r>
              <w:rPr>
                <w:rFonts w:hint="eastAsia"/>
                <w:bCs/>
              </w:rPr>
              <w:t>--&gt;</w:t>
            </w:r>
          </w:p>
          <w:p w:rsidR="004C2B95" w:rsidRDefault="00300636">
            <w:pPr>
              <w:rPr>
                <w:bCs/>
              </w:rPr>
            </w:pPr>
            <w:r>
              <w:rPr>
                <w:rFonts w:hint="eastAsia"/>
                <w:bCs/>
              </w:rPr>
              <w:t>&lt;name&gt;</w:t>
            </w:r>
            <w:r>
              <w:rPr>
                <w:rFonts w:hint="eastAsia"/>
                <w:bCs/>
              </w:rPr>
              <w:t>六顺兴宾馆</w:t>
            </w:r>
            <w:r>
              <w:rPr>
                <w:rFonts w:hint="eastAsia"/>
                <w:bCs/>
              </w:rPr>
              <w:t>&lt;/name&gt;&lt;!--POI</w:t>
            </w:r>
            <w:r>
              <w:rPr>
                <w:rFonts w:hint="eastAsia"/>
                <w:bCs/>
              </w:rPr>
              <w:t>的名称</w:t>
            </w:r>
            <w:r>
              <w:rPr>
                <w:rFonts w:hint="eastAsia"/>
                <w:bCs/>
              </w:rPr>
              <w:t>--&gt;</w:t>
            </w:r>
          </w:p>
          <w:p w:rsidR="004C2B95" w:rsidRDefault="00300636">
            <w:pPr>
              <w:rPr>
                <w:bCs/>
              </w:rPr>
            </w:pPr>
            <w:r>
              <w:rPr>
                <w:rFonts w:hint="eastAsia"/>
                <w:bCs/>
              </w:rPr>
              <w:t>&lt;type&gt;</w:t>
            </w:r>
            <w:r>
              <w:rPr>
                <w:rFonts w:hint="eastAsia"/>
                <w:bCs/>
              </w:rPr>
              <w:t>住宿服务</w:t>
            </w:r>
            <w:r>
              <w:rPr>
                <w:rFonts w:hint="eastAsia"/>
                <w:bCs/>
              </w:rPr>
              <w:t>;</w:t>
            </w:r>
            <w:r>
              <w:rPr>
                <w:rFonts w:hint="eastAsia"/>
                <w:bCs/>
              </w:rPr>
              <w:t>宾馆酒店</w:t>
            </w:r>
            <w:r>
              <w:rPr>
                <w:rFonts w:hint="eastAsia"/>
                <w:bCs/>
              </w:rPr>
              <w:t>;</w:t>
            </w:r>
            <w:r>
              <w:rPr>
                <w:rFonts w:hint="eastAsia"/>
                <w:bCs/>
              </w:rPr>
              <w:t>宾馆酒店</w:t>
            </w:r>
            <w:r>
              <w:rPr>
                <w:rFonts w:hint="eastAsia"/>
                <w:bCs/>
              </w:rPr>
              <w:t>&lt;/type&gt;&lt;!--</w:t>
            </w:r>
            <w:r>
              <w:rPr>
                <w:rFonts w:hint="eastAsia"/>
                <w:bCs/>
              </w:rPr>
              <w:t>数据分类类别</w:t>
            </w:r>
            <w:r>
              <w:rPr>
                <w:rFonts w:hint="eastAsia"/>
                <w:bCs/>
              </w:rPr>
              <w:t>--&gt;</w:t>
            </w:r>
          </w:p>
          <w:p w:rsidR="004C2B95" w:rsidRDefault="00300636">
            <w:pPr>
              <w:rPr>
                <w:bCs/>
              </w:rPr>
            </w:pPr>
            <w:r>
              <w:rPr>
                <w:rFonts w:hint="eastAsia"/>
                <w:bCs/>
              </w:rPr>
              <w:t>&lt;tel/&gt;&lt;!--</w:t>
            </w:r>
            <w:r>
              <w:rPr>
                <w:rFonts w:hint="eastAsia"/>
                <w:bCs/>
              </w:rPr>
              <w:t>联系电话</w:t>
            </w:r>
            <w:r>
              <w:rPr>
                <w:rFonts w:hint="eastAsia"/>
                <w:bCs/>
              </w:rPr>
              <w:t>--&gt;</w:t>
            </w:r>
          </w:p>
          <w:p w:rsidR="004C2B95" w:rsidRDefault="00300636">
            <w:pPr>
              <w:rPr>
                <w:bCs/>
              </w:rPr>
            </w:pPr>
            <w:r>
              <w:rPr>
                <w:rFonts w:hint="eastAsia"/>
                <w:bCs/>
              </w:rPr>
              <w:t>&lt;address/&gt;&lt;!--</w:t>
            </w:r>
            <w:r>
              <w:rPr>
                <w:rFonts w:hint="eastAsia"/>
                <w:bCs/>
              </w:rPr>
              <w:t>地址</w:t>
            </w:r>
            <w:r>
              <w:rPr>
                <w:rFonts w:hint="eastAsia"/>
                <w:bCs/>
              </w:rPr>
              <w:t>--&gt;</w:t>
            </w:r>
          </w:p>
          <w:p w:rsidR="004C2B95" w:rsidRDefault="00300636">
            <w:pPr>
              <w:rPr>
                <w:bCs/>
              </w:rPr>
            </w:pPr>
            <w:r>
              <w:rPr>
                <w:rFonts w:hint="eastAsia"/>
                <w:bCs/>
              </w:rPr>
              <w:t>&lt;x&gt;116.3355655&lt;/x&gt;&lt;!--</w:t>
            </w:r>
            <w:r>
              <w:rPr>
                <w:rFonts w:hint="eastAsia"/>
                <w:bCs/>
              </w:rPr>
              <w:t>经度</w:t>
            </w:r>
            <w:r>
              <w:rPr>
                <w:rFonts w:hint="eastAsia"/>
                <w:bCs/>
              </w:rPr>
              <w:t>--&gt;</w:t>
            </w:r>
          </w:p>
          <w:p w:rsidR="004C2B95" w:rsidRDefault="00300636">
            <w:pPr>
              <w:rPr>
                <w:bCs/>
              </w:rPr>
            </w:pPr>
            <w:r>
              <w:rPr>
                <w:rFonts w:hint="eastAsia"/>
                <w:bCs/>
              </w:rPr>
              <w:t>&lt;y&gt;39.9867158&lt;/y&gt;&lt;!--</w:t>
            </w:r>
            <w:r>
              <w:rPr>
                <w:rFonts w:hint="eastAsia"/>
                <w:bCs/>
              </w:rPr>
              <w:t>纬度</w:t>
            </w:r>
            <w:r>
              <w:rPr>
                <w:rFonts w:hint="eastAsia"/>
                <w:bCs/>
              </w:rPr>
              <w:t>--&gt;</w:t>
            </w:r>
          </w:p>
          <w:p w:rsidR="004C2B95" w:rsidRDefault="00300636">
            <w:pPr>
              <w:rPr>
                <w:bCs/>
              </w:rPr>
            </w:pPr>
            <w:r>
              <w:rPr>
                <w:rFonts w:hint="eastAsia"/>
                <w:bCs/>
              </w:rPr>
              <w:t>&lt;srctype&gt;basepoi&lt;/srctype&gt;&lt;!--</w:t>
            </w:r>
            <w:r>
              <w:rPr>
                <w:rFonts w:hint="eastAsia"/>
                <w:bCs/>
              </w:rPr>
              <w:t>数据源类型</w:t>
            </w:r>
            <w:r>
              <w:rPr>
                <w:rFonts w:hint="eastAsia"/>
                <w:bCs/>
              </w:rPr>
              <w:t>--&gt;</w:t>
            </w:r>
          </w:p>
          <w:p w:rsidR="004C2B95" w:rsidRDefault="00300636">
            <w:pPr>
              <w:rPr>
                <w:bCs/>
              </w:rPr>
            </w:pPr>
            <w:r>
              <w:rPr>
                <w:rFonts w:hint="eastAsia"/>
                <w:bCs/>
              </w:rPr>
              <w:t>&lt;/poi&gt;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poiSearch.byPguid("B000A7YYW9",function(data){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lastRenderedPageBreak/>
        <w:t> </w:t>
      </w:r>
      <w:bookmarkStart w:id="337" w:name="_Toc301345670"/>
      <w:r>
        <w:rPr>
          <w:bCs/>
        </w:rPr>
        <w:t>（</w:t>
      </w:r>
      <w:r>
        <w:rPr>
          <w:bCs/>
        </w:rPr>
        <w:t>5</w:t>
      </w:r>
      <w:r>
        <w:rPr>
          <w:bCs/>
        </w:rPr>
        <w:t>）</w:t>
      </w:r>
      <w:r>
        <w:rPr>
          <w:bCs/>
        </w:rPr>
        <w:t>       byRegion</w:t>
      </w:r>
      <w:bookmarkEnd w:id="337"/>
      <w:r>
        <w:rPr>
          <w:bCs/>
        </w:rPr>
        <w:t>(region,keyword,callback)</w:t>
      </w:r>
    </w:p>
    <w:p w:rsidR="004C2B95" w:rsidRDefault="00300636">
      <w:pPr>
        <w:rPr>
          <w:bCs/>
        </w:rPr>
      </w:pPr>
      <w:r>
        <w:t>说明：</w:t>
      </w:r>
      <w:r>
        <w:rPr>
          <w:rFonts w:hint="eastAsia"/>
          <w:bCs/>
        </w:rPr>
        <w:t>拉框查询关键字。</w:t>
      </w:r>
    </w:p>
    <w:p w:rsidR="004C2B95" w:rsidRDefault="00300636">
      <w:pPr>
        <w:rPr>
          <w:bCs/>
        </w:rPr>
      </w:pPr>
      <w:r>
        <w:t>参数：</w:t>
      </w:r>
    </w:p>
    <w:p w:rsidR="004C2B95" w:rsidRDefault="00300636">
      <w:pPr>
        <w:pStyle w:val="12"/>
        <w:numPr>
          <w:ilvl w:val="0"/>
          <w:numId w:val="25"/>
        </w:numPr>
        <w:ind w:firstLineChars="0"/>
        <w:rPr>
          <w:bCs/>
        </w:rPr>
      </w:pPr>
      <w:r>
        <w:rPr>
          <w:bCs/>
        </w:rPr>
        <w:t>region</w:t>
      </w:r>
    </w:p>
    <w:p w:rsidR="004C2B95" w:rsidRDefault="00300636">
      <w:pPr>
        <w:rPr>
          <w:bCs/>
        </w:rPr>
      </w:pPr>
      <w:r>
        <w:rPr>
          <w:bCs/>
        </w:rPr>
        <w:t>说明：图形顶点经纬度数组。</w:t>
      </w:r>
    </w:p>
    <w:p w:rsidR="004C2B95" w:rsidRDefault="00300636">
      <w:pPr>
        <w:rPr>
          <w:bCs/>
        </w:rPr>
      </w:pPr>
      <w:r>
        <w:rPr>
          <w:bCs/>
        </w:rPr>
        <w:t>类型：</w:t>
      </w:r>
      <w:r>
        <w:rPr>
          <w:bCs/>
        </w:rPr>
        <w:t>Array&lt;MMap.LngLat&gt;</w:t>
      </w:r>
    </w:p>
    <w:p w:rsidR="004C2B95" w:rsidRDefault="00300636">
      <w:pPr>
        <w:pStyle w:val="12"/>
        <w:numPr>
          <w:ilvl w:val="0"/>
          <w:numId w:val="25"/>
        </w:numPr>
        <w:ind w:firstLineChars="0"/>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pStyle w:val="12"/>
        <w:numPr>
          <w:ilvl w:val="0"/>
          <w:numId w:val="25"/>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server="localhost.localdomain" version="v2.0.0"&gt;</w:t>
            </w:r>
          </w:p>
          <w:p w:rsidR="004C2B95" w:rsidRDefault="00300636">
            <w:pPr>
              <w:rPr>
                <w:bCs/>
              </w:rPr>
            </w:pPr>
            <w:r>
              <w:rPr>
                <w:rFonts w:hint="eastAsia"/>
                <w:bCs/>
              </w:rPr>
              <w:t>&lt;time&gt;3.173&lt;/time&gt;&lt;!--</w:t>
            </w:r>
            <w:r>
              <w:rPr>
                <w:rFonts w:hint="eastAsia"/>
                <w:bCs/>
              </w:rPr>
              <w:t>查询时间，单位：毫秒</w:t>
            </w:r>
            <w:r>
              <w:rPr>
                <w:rFonts w:hint="eastAsia"/>
                <w:bCs/>
              </w:rPr>
              <w:t>--&gt;</w:t>
            </w:r>
          </w:p>
          <w:p w:rsidR="004C2B95" w:rsidRDefault="00300636">
            <w:pPr>
              <w:rPr>
                <w:bCs/>
              </w:rPr>
            </w:pPr>
            <w:r>
              <w:rPr>
                <w:rFonts w:hint="eastAsia"/>
                <w:bCs/>
              </w:rPr>
              <w:t>&lt;count&gt;200&lt;/count&gt;&lt;!--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&lt;total&gt;8935&lt;/total&gt;&lt;!--</w:t>
            </w:r>
            <w:r>
              <w:rPr>
                <w:rFonts w:hint="eastAsia"/>
                <w:bCs/>
              </w:rPr>
              <w:t>返回的记录集总数</w:t>
            </w:r>
            <w:r>
              <w:rPr>
                <w:rFonts w:hint="eastAsia"/>
                <w:bCs/>
              </w:rPr>
              <w:t>--&gt;</w:t>
            </w:r>
          </w:p>
          <w:p w:rsidR="004C2B95" w:rsidRDefault="00300636">
            <w:pPr>
              <w:rPr>
                <w:bCs/>
              </w:rPr>
            </w:pPr>
            <w:r>
              <w:rPr>
                <w:rFonts w:hint="eastAsia"/>
                <w:bCs/>
              </w:rPr>
              <w:t>&lt;record&gt;10&lt;/record&gt;&lt;!--</w:t>
            </w:r>
            <w:r>
              <w:rPr>
                <w:rFonts w:hint="eastAsia"/>
                <w:bCs/>
              </w:rPr>
              <w:t>此页返回的记录数</w:t>
            </w:r>
            <w:r>
              <w:rPr>
                <w:rFonts w:hint="eastAsia"/>
                <w:bCs/>
              </w:rPr>
              <w:t>--&gt;</w:t>
            </w:r>
          </w:p>
          <w:p w:rsidR="004C2B95" w:rsidRDefault="00300636">
            <w:pPr>
              <w:rPr>
                <w:bCs/>
              </w:rPr>
            </w:pPr>
            <w:r>
              <w:rPr>
                <w:rFonts w:hint="eastAsia"/>
                <w:bCs/>
              </w:rPr>
              <w:t>&lt;bounds&gt;116.403259;39.8860053;116.4335238;39.9404814&lt;/bounds&gt;&lt;!--bounds</w:t>
            </w:r>
            <w:r>
              <w:rPr>
                <w:rFonts w:hint="eastAsia"/>
                <w:bCs/>
              </w:rPr>
              <w:t>值，当前返回的</w:t>
            </w:r>
            <w:r>
              <w:rPr>
                <w:rFonts w:hint="eastAsia"/>
                <w:bCs/>
              </w:rPr>
              <w:t>POI</w:t>
            </w:r>
            <w:r>
              <w:rPr>
                <w:rFonts w:hint="eastAsia"/>
                <w:bCs/>
              </w:rPr>
              <w:t>点统一在一个矩形框内，</w:t>
            </w:r>
            <w:r>
              <w:rPr>
                <w:rFonts w:hint="eastAsia"/>
                <w:bCs/>
              </w:rPr>
              <w:t>bounds</w:t>
            </w:r>
            <w:r>
              <w:rPr>
                <w:rFonts w:hint="eastAsia"/>
                <w:bCs/>
              </w:rPr>
              <w:t>为矩形框的左下、右上点对应坐标对</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&lt;poi&gt;&lt;!--POI</w:t>
            </w:r>
            <w:r>
              <w:rPr>
                <w:rFonts w:hint="eastAsia"/>
                <w:bCs/>
              </w:rPr>
              <w:t>描述信息</w:t>
            </w:r>
            <w:r>
              <w:rPr>
                <w:rFonts w:hint="eastAsia"/>
                <w:bCs/>
              </w:rPr>
              <w:t>--&gt;</w:t>
            </w:r>
          </w:p>
          <w:p w:rsidR="004C2B95" w:rsidRDefault="00300636">
            <w:pPr>
              <w:rPr>
                <w:bCs/>
              </w:rPr>
            </w:pPr>
            <w:r>
              <w:rPr>
                <w:rFonts w:hint="eastAsia"/>
                <w:bCs/>
              </w:rPr>
              <w:t>&lt;pguid&gt;B000A82V8U&lt;/pguid&gt;&lt;!--POI</w:t>
            </w:r>
            <w:r>
              <w:rPr>
                <w:rFonts w:hint="eastAsia"/>
                <w:bCs/>
              </w:rPr>
              <w:t>的唯一标识，即全局索引库的</w:t>
            </w:r>
            <w:r>
              <w:rPr>
                <w:rFonts w:hint="eastAsia"/>
                <w:bCs/>
              </w:rPr>
              <w:t>ID --&gt;</w:t>
            </w:r>
          </w:p>
          <w:p w:rsidR="004C2B95" w:rsidRDefault="00300636">
            <w:pPr>
              <w:rPr>
                <w:bCs/>
              </w:rPr>
            </w:pPr>
            <w:r>
              <w:rPr>
                <w:rFonts w:hint="eastAsia"/>
                <w:bCs/>
              </w:rPr>
              <w:t>&lt;name&gt;</w:t>
            </w:r>
            <w:r>
              <w:rPr>
                <w:rFonts w:hint="eastAsia"/>
                <w:bCs/>
              </w:rPr>
              <w:t>凯龙宾馆</w:t>
            </w:r>
            <w:r>
              <w:rPr>
                <w:rFonts w:hint="eastAsia"/>
                <w:bCs/>
              </w:rPr>
              <w:t>&lt;/name&gt;&lt;!--POI</w:t>
            </w:r>
            <w:r>
              <w:rPr>
                <w:rFonts w:hint="eastAsia"/>
                <w:bCs/>
              </w:rPr>
              <w:t>的名称</w:t>
            </w:r>
            <w:r>
              <w:rPr>
                <w:rFonts w:hint="eastAsia"/>
                <w:bCs/>
              </w:rPr>
              <w:t>--&gt;</w:t>
            </w:r>
          </w:p>
          <w:p w:rsidR="004C2B95" w:rsidRDefault="00300636">
            <w:pPr>
              <w:rPr>
                <w:bCs/>
              </w:rPr>
            </w:pPr>
            <w:r>
              <w:rPr>
                <w:rFonts w:hint="eastAsia"/>
                <w:bCs/>
              </w:rPr>
              <w:t>&lt;type&gt;</w:t>
            </w:r>
            <w:r>
              <w:rPr>
                <w:rFonts w:hint="eastAsia"/>
                <w:bCs/>
              </w:rPr>
              <w:t>住宿服务</w:t>
            </w:r>
            <w:r>
              <w:rPr>
                <w:rFonts w:hint="eastAsia"/>
                <w:bCs/>
              </w:rPr>
              <w:t>;</w:t>
            </w:r>
            <w:r>
              <w:rPr>
                <w:rFonts w:hint="eastAsia"/>
                <w:bCs/>
              </w:rPr>
              <w:t>宾馆酒店</w:t>
            </w:r>
            <w:r>
              <w:rPr>
                <w:rFonts w:hint="eastAsia"/>
                <w:bCs/>
              </w:rPr>
              <w:t>;</w:t>
            </w:r>
            <w:r>
              <w:rPr>
                <w:rFonts w:hint="eastAsia"/>
                <w:bCs/>
              </w:rPr>
              <w:t>宾馆酒店</w:t>
            </w:r>
            <w:r>
              <w:rPr>
                <w:rFonts w:hint="eastAsia"/>
                <w:bCs/>
              </w:rPr>
              <w:t>&lt;/type&gt;&lt;!--</w:t>
            </w:r>
            <w:r>
              <w:rPr>
                <w:rFonts w:hint="eastAsia"/>
                <w:bCs/>
              </w:rPr>
              <w:t>数据分类类别</w:t>
            </w:r>
            <w:r>
              <w:rPr>
                <w:rFonts w:hint="eastAsia"/>
                <w:bCs/>
              </w:rPr>
              <w:t>--&gt;</w:t>
            </w:r>
          </w:p>
          <w:p w:rsidR="004C2B95" w:rsidRDefault="00300636">
            <w:pPr>
              <w:rPr>
                <w:bCs/>
              </w:rPr>
            </w:pPr>
            <w:r>
              <w:rPr>
                <w:rFonts w:hint="eastAsia"/>
                <w:bCs/>
              </w:rPr>
              <w:t>&lt;tel&gt;010-64033977;010-64069861&lt;/tel&gt;&lt;!--</w:t>
            </w:r>
            <w:r>
              <w:rPr>
                <w:rFonts w:hint="eastAsia"/>
                <w:bCs/>
              </w:rPr>
              <w:t>联系电话</w:t>
            </w:r>
            <w:r>
              <w:rPr>
                <w:rFonts w:hint="eastAsia"/>
                <w:bCs/>
              </w:rPr>
              <w:t>--&gt;</w:t>
            </w:r>
          </w:p>
          <w:p w:rsidR="004C2B95" w:rsidRDefault="00300636">
            <w:pPr>
              <w:rPr>
                <w:bCs/>
              </w:rPr>
            </w:pPr>
            <w:r>
              <w:rPr>
                <w:rFonts w:hint="eastAsia"/>
                <w:bCs/>
              </w:rPr>
              <w:t>&lt;address&gt;</w:t>
            </w:r>
            <w:r>
              <w:rPr>
                <w:rFonts w:hint="eastAsia"/>
                <w:bCs/>
              </w:rPr>
              <w:t>朝内北小街</w:t>
            </w:r>
            <w:r>
              <w:rPr>
                <w:rFonts w:hint="eastAsia"/>
                <w:bCs/>
              </w:rPr>
              <w:t>2</w:t>
            </w:r>
            <w:r>
              <w:rPr>
                <w:rFonts w:hint="eastAsia"/>
                <w:bCs/>
              </w:rPr>
              <w:t>号</w:t>
            </w:r>
            <w:r>
              <w:rPr>
                <w:rFonts w:hint="eastAsia"/>
                <w:bCs/>
              </w:rPr>
              <w:t>&lt;/address&gt;&lt;!--</w:t>
            </w:r>
            <w:r>
              <w:rPr>
                <w:rFonts w:hint="eastAsia"/>
                <w:bCs/>
              </w:rPr>
              <w:t>地址</w:t>
            </w:r>
            <w:r>
              <w:rPr>
                <w:rFonts w:hint="eastAsia"/>
                <w:bCs/>
              </w:rPr>
              <w:t>--&gt;</w:t>
            </w:r>
          </w:p>
          <w:p w:rsidR="004C2B95" w:rsidRDefault="00300636">
            <w:pPr>
              <w:rPr>
                <w:bCs/>
              </w:rPr>
            </w:pPr>
            <w:r>
              <w:rPr>
                <w:rFonts w:hint="eastAsia"/>
                <w:bCs/>
              </w:rPr>
              <w:t>&lt;x&gt;116.4284901&lt;/x&gt;&lt;!--</w:t>
            </w:r>
            <w:r>
              <w:rPr>
                <w:rFonts w:hint="eastAsia"/>
                <w:bCs/>
              </w:rPr>
              <w:t>经度</w:t>
            </w:r>
            <w:r>
              <w:rPr>
                <w:rFonts w:hint="eastAsia"/>
                <w:bCs/>
              </w:rPr>
              <w:t>--&gt;</w:t>
            </w:r>
          </w:p>
          <w:p w:rsidR="004C2B95" w:rsidRDefault="00300636">
            <w:pPr>
              <w:rPr>
                <w:bCs/>
              </w:rPr>
            </w:pPr>
            <w:r>
              <w:rPr>
                <w:rFonts w:hint="eastAsia"/>
                <w:bCs/>
              </w:rPr>
              <w:t>&lt;y&gt;39.9328101&lt;/y&gt;&lt;!--</w:t>
            </w:r>
            <w:r>
              <w:rPr>
                <w:rFonts w:hint="eastAsia"/>
                <w:bCs/>
              </w:rPr>
              <w:t>纬度</w:t>
            </w:r>
            <w:r>
              <w:rPr>
                <w:rFonts w:hint="eastAsia"/>
                <w:bCs/>
              </w:rPr>
              <w:t>--&gt;</w:t>
            </w:r>
          </w:p>
          <w:p w:rsidR="004C2B95" w:rsidRDefault="00300636">
            <w:pPr>
              <w:rPr>
                <w:bCs/>
              </w:rPr>
            </w:pPr>
            <w:r>
              <w:rPr>
                <w:rFonts w:hint="eastAsia"/>
                <w:bCs/>
              </w:rPr>
              <w:t>&lt;srctype&gt;basepoi&lt;/srctype&gt;&lt;!--</w:t>
            </w:r>
            <w:r>
              <w:rPr>
                <w:rFonts w:hint="eastAsia"/>
                <w:bCs/>
              </w:rPr>
              <w:t>数据源类型</w:t>
            </w:r>
            <w:r>
              <w:rPr>
                <w:rFonts w:hint="eastAsia"/>
                <w:bCs/>
              </w:rPr>
              <w:t>--&gt;</w:t>
            </w:r>
          </w:p>
          <w:p w:rsidR="004C2B95" w:rsidRDefault="00300636">
            <w:pPr>
              <w:rPr>
                <w:bCs/>
              </w:rPr>
            </w:pPr>
            <w:r>
              <w:rPr>
                <w:rFonts w:hint="eastAsia"/>
                <w:bCs/>
              </w:rPr>
              <w:t>&lt;/poi&gt;</w:t>
            </w:r>
          </w:p>
          <w:p w:rsidR="004C2B95" w:rsidRDefault="00300636">
            <w:pPr>
              <w:rPr>
                <w:bCs/>
              </w:rPr>
            </w:pPr>
            <w:r>
              <w:rPr>
                <w:rFonts w:hint="eastAsia"/>
                <w:bCs/>
              </w:rPr>
              <w: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lastRenderedPageBreak/>
              <w:t>var arr = new Array();</w:t>
            </w:r>
          </w:p>
          <w:p w:rsidR="004C2B95" w:rsidRDefault="00300636">
            <w:pPr>
              <w:rPr>
                <w:bCs/>
              </w:rPr>
            </w:pPr>
            <w:r>
              <w:rPr>
                <w:rFonts w:hint="eastAsia"/>
                <w:bCs/>
              </w:rPr>
              <w:t>    arr.push(new MMap.LngLat("116.31843566894531","39.946595007738985"));</w:t>
            </w:r>
          </w:p>
          <w:p w:rsidR="004C2B95" w:rsidRDefault="00300636">
            <w:pPr>
              <w:rPr>
                <w:bCs/>
              </w:rPr>
            </w:pPr>
            <w:r>
              <w:rPr>
                <w:rFonts w:hint="eastAsia"/>
                <w:bCs/>
              </w:rPr>
              <w:t>    arr.push(new MMap.LngLat("116.3810920715332","39.899596592912864"));</w:t>
            </w:r>
          </w:p>
          <w:p w:rsidR="004C2B95" w:rsidRDefault="00300636">
            <w:pPr>
              <w:rPr>
                <w:bCs/>
              </w:rPr>
            </w:pPr>
            <w:r>
              <w:rPr>
                <w:rFonts w:hint="eastAsia"/>
                <w:bCs/>
              </w:rPr>
              <w:t> </w:t>
            </w:r>
          </w:p>
          <w:p w:rsidR="004C2B95" w:rsidRDefault="00300636">
            <w:pPr>
              <w:rPr>
                <w:bCs/>
              </w:rPr>
            </w:pPr>
            <w:r>
              <w:rPr>
                <w:rFonts w:hint="eastAsia"/>
                <w:bCs/>
              </w:rPr>
              <w:t>    poiSearch.byRegion(arr,"</w:t>
            </w:r>
            <w:r>
              <w:rPr>
                <w:rFonts w:hint="eastAsia"/>
                <w:bCs/>
              </w:rPr>
              <w:t>商场</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t> </w:t>
      </w:r>
      <w:bookmarkStart w:id="338" w:name="_Toc301345671"/>
      <w:r>
        <w:rPr>
          <w:bCs/>
        </w:rPr>
        <w:t>（</w:t>
      </w:r>
      <w:r>
        <w:rPr>
          <w:bCs/>
        </w:rPr>
        <w:t>6</w:t>
      </w:r>
      <w:r>
        <w:rPr>
          <w:bCs/>
        </w:rPr>
        <w:t>）</w:t>
      </w:r>
      <w:r>
        <w:rPr>
          <w:bCs/>
        </w:rPr>
        <w:t>       inputPrompt</w:t>
      </w:r>
      <w:bookmarkEnd w:id="338"/>
      <w:r>
        <w:rPr>
          <w:bCs/>
        </w:rPr>
        <w:t>(keyword,city,callback)</w:t>
      </w:r>
    </w:p>
    <w:p w:rsidR="004C2B95" w:rsidRDefault="00300636">
      <w:pPr>
        <w:rPr>
          <w:bCs/>
        </w:rPr>
      </w:pPr>
      <w:r>
        <w:t>说明：</w:t>
      </w:r>
      <w:r>
        <w:rPr>
          <w:rFonts w:hint="eastAsia"/>
          <w:bCs/>
        </w:rPr>
        <w:t>输入提示。</w:t>
      </w:r>
    </w:p>
    <w:p w:rsidR="004C2B95" w:rsidRDefault="00300636">
      <w:pPr>
        <w:rPr>
          <w:bCs/>
        </w:rPr>
      </w:pPr>
      <w:r>
        <w:t>参数：</w:t>
      </w:r>
    </w:p>
    <w:p w:rsidR="004C2B95" w:rsidRDefault="00300636">
      <w:pPr>
        <w:pStyle w:val="12"/>
        <w:numPr>
          <w:ilvl w:val="0"/>
          <w:numId w:val="26"/>
        </w:numPr>
        <w:ind w:firstLineChars="0"/>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pStyle w:val="12"/>
        <w:numPr>
          <w:ilvl w:val="0"/>
          <w:numId w:val="26"/>
        </w:numPr>
        <w:ind w:firstLineChars="0"/>
        <w:rPr>
          <w:bCs/>
        </w:rPr>
      </w:pPr>
      <w:r>
        <w:rPr>
          <w:bCs/>
        </w:rPr>
        <w:t>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pStyle w:val="12"/>
        <w:numPr>
          <w:ilvl w:val="0"/>
          <w:numId w:val="26"/>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说明：提示信息。</w:t>
      </w:r>
    </w:p>
    <w:p w:rsidR="004C2B95" w:rsidRDefault="00300636">
      <w:pPr>
        <w:rPr>
          <w:bCs/>
        </w:rPr>
      </w:pPr>
      <w:r>
        <w:rPr>
          <w:rFonts w:hint="eastAsia"/>
          <w:bCs/>
        </w:rPr>
        <w:t>类型：</w:t>
      </w:r>
      <w:r>
        <w:rPr>
          <w:rFonts w:hint="eastAsia"/>
          <w:bCs/>
        </w:rPr>
        <w:t>Object</w:t>
      </w:r>
    </w:p>
    <w:p w:rsidR="004C2B95" w:rsidRDefault="00300636">
      <w:pPr>
        <w:rPr>
          <w:bCs/>
        </w:rPr>
      </w:pPr>
      <w: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t> &lt;searchresult server="bogon" version="v2.0.0"&gt;</w:t>
            </w:r>
          </w:p>
          <w:p w:rsidR="004C2B95" w:rsidRDefault="00300636">
            <w:pPr>
              <w:rPr>
                <w:bCs/>
              </w:rPr>
            </w:pPr>
            <w:r>
              <w:t>&lt;status&gt;E0&lt;/status&gt;&lt;!--</w:t>
            </w:r>
            <w:r>
              <w:t>服务状态标识，</w:t>
            </w:r>
            <w:r>
              <w:t>E0</w:t>
            </w:r>
            <w:r>
              <w:t>表示正常，其他为错误码</w:t>
            </w:r>
            <w:r>
              <w:t>--&gt;</w:t>
            </w:r>
          </w:p>
          <w:p w:rsidR="004C2B95" w:rsidRDefault="00300636">
            <w:pPr>
              <w:rPr>
                <w:bCs/>
              </w:rPr>
            </w:pPr>
            <w:r>
              <w:t>&lt;time&gt;0.028&lt;/time&gt;&lt;!--</w:t>
            </w:r>
            <w:r>
              <w:t>查询时间，单位：毫秒</w:t>
            </w:r>
            <w:r>
              <w:t>--&gt;</w:t>
            </w:r>
          </w:p>
          <w:p w:rsidR="004C2B95" w:rsidRDefault="00300636">
            <w:pPr>
              <w:rPr>
                <w:bCs/>
              </w:rPr>
            </w:pPr>
            <w:r>
              <w:t>&lt;count&gt;10&lt;/count&gt;&lt;!--</w:t>
            </w:r>
            <w:r>
              <w:t>本页结果记录数</w:t>
            </w:r>
            <w:r>
              <w:t>--&gt;</w:t>
            </w:r>
          </w:p>
          <w:p w:rsidR="004C2B95" w:rsidRDefault="00300636">
            <w:pPr>
              <w:rPr>
                <w:bCs/>
              </w:rPr>
            </w:pPr>
            <w:r>
              <w:t>&lt;list type="list"&gt;&lt;!--</w:t>
            </w:r>
            <w:r>
              <w:t>提示信息列表</w:t>
            </w:r>
            <w:r>
              <w:t>--&gt;</w:t>
            </w:r>
          </w:p>
          <w:p w:rsidR="004C2B95" w:rsidRDefault="00300636">
            <w:pPr>
              <w:rPr>
                <w:bCs/>
              </w:rPr>
            </w:pPr>
            <w:r>
              <w:t>&lt;tip&gt;</w:t>
            </w:r>
            <w:r>
              <w:t>西单饭店</w:t>
            </w:r>
            <w:r>
              <w:t>&lt;/tip&gt;&lt;!--</w:t>
            </w:r>
            <w:r>
              <w:t>提示信息</w:t>
            </w:r>
            <w:r>
              <w:t>--&gt;</w:t>
            </w:r>
          </w:p>
          <w:p w:rsidR="004C2B95" w:rsidRDefault="00300636">
            <w:pPr>
              <w:rPr>
                <w:bCs/>
              </w:rPr>
            </w:pPr>
            <w:r>
              <w:t>&lt;tip&gt;</w:t>
            </w:r>
            <w:r>
              <w:t>西单明珠商场</w:t>
            </w:r>
            <w:r>
              <w:t>&lt;/tip&gt;</w:t>
            </w:r>
          </w:p>
          <w:p w:rsidR="004C2B95" w:rsidRDefault="00300636">
            <w:pPr>
              <w:rPr>
                <w:bCs/>
              </w:rPr>
            </w:pPr>
            <w:r>
              <w:t>&lt;tip&gt;</w:t>
            </w:r>
            <w:r>
              <w:t>西单剧场</w:t>
            </w:r>
            <w:r>
              <w:t>&lt;/tip&gt;</w:t>
            </w:r>
          </w:p>
          <w:p w:rsidR="004C2B95" w:rsidRDefault="00300636">
            <w:pPr>
              <w:rPr>
                <w:bCs/>
              </w:rPr>
            </w:pPr>
            <w:r>
              <w:t>……</w:t>
            </w:r>
          </w:p>
          <w:p w:rsidR="004C2B95" w:rsidRDefault="00300636">
            <w:pPr>
              <w:rPr>
                <w:bCs/>
              </w:rPr>
            </w:pPr>
            <w:r>
              <w:t>&lt;/list&gt;</w:t>
            </w:r>
          </w:p>
          <w:p w:rsidR="004C2B95" w:rsidRDefault="00300636">
            <w:pPr>
              <w:rPr>
                <w:bCs/>
              </w:rPr>
            </w:pPr>
            <w:r>
              <w:t>&lt;/searchresult&gt;</w:t>
            </w:r>
          </w:p>
        </w:tc>
      </w:tr>
    </w:tbl>
    <w:p w:rsidR="004C2B95" w:rsidRDefault="00300636">
      <w:pPr>
        <w:rPr>
          <w:bCs/>
        </w:rPr>
      </w:pPr>
      <w: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    poiSearch.inputPrompt("</w:t>
            </w:r>
            <w:r>
              <w:rPr>
                <w:rFonts w:hint="eastAsia"/>
                <w:bCs/>
              </w:rPr>
              <w:t>中关村</w:t>
            </w:r>
            <w:r>
              <w:rPr>
                <w:rFonts w:hint="eastAsia"/>
                <w:bCs/>
              </w:rPr>
              <w:t>","</w:t>
            </w:r>
            <w:r>
              <w:rPr>
                <w:rFonts w:hint="eastAsia"/>
                <w:bCs/>
              </w:rPr>
              <w:t>北京</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bookmarkStart w:id="339" w:name="_Toc301345672"/>
      <w:bookmarkStart w:id="340" w:name="_Toc301168101"/>
      <w:bookmarkStart w:id="341" w:name="_Toc300929401"/>
      <w:bookmarkStart w:id="342" w:name="_Toc300922818"/>
      <w:bookmarkEnd w:id="339"/>
      <w:bookmarkEnd w:id="340"/>
      <w:bookmarkEnd w:id="341"/>
      <w:bookmarkEnd w:id="342"/>
      <w:r>
        <w:rPr>
          <w:bCs/>
        </w:rPr>
        <w:t>（</w:t>
      </w:r>
      <w:r>
        <w:rPr>
          <w:rFonts w:hint="eastAsia"/>
          <w:bCs/>
        </w:rPr>
        <w:t>7</w:t>
      </w:r>
      <w:r>
        <w:rPr>
          <w:bCs/>
        </w:rPr>
        <w:t>）</w:t>
      </w:r>
      <w:r>
        <w:rPr>
          <w:bCs/>
        </w:rPr>
        <w:t>      alongSearch (keyword, callback</w:t>
      </w:r>
      <w:r>
        <w:rPr>
          <w:rFonts w:hint="eastAsia"/>
          <w:bCs/>
        </w:rPr>
        <w:t>,</w:t>
      </w:r>
      <w:r>
        <w:t xml:space="preserve"> </w:t>
      </w:r>
      <w:r>
        <w:rPr>
          <w:rFonts w:hint="eastAsia"/>
          <w:bCs/>
        </w:rPr>
        <w:t>poiSearchOption</w:t>
      </w:r>
      <w:r>
        <w:rPr>
          <w:bCs/>
        </w:rPr>
        <w:t>)</w:t>
      </w:r>
    </w:p>
    <w:p w:rsidR="004C2B95" w:rsidRDefault="00300636">
      <w:pPr>
        <w:rPr>
          <w:bCs/>
        </w:rPr>
      </w:pPr>
      <w:r>
        <w:lastRenderedPageBreak/>
        <w:t>说明：</w:t>
      </w:r>
      <w:r>
        <w:rPr>
          <w:rFonts w:hint="eastAsia"/>
          <w:bCs/>
        </w:rPr>
        <w:t>根据关键字对自驾线路进行沿线兴趣点搜索。</w:t>
      </w:r>
    </w:p>
    <w:p w:rsidR="004C2B95" w:rsidRDefault="00300636">
      <w:pPr>
        <w:rPr>
          <w:bCs/>
        </w:rPr>
      </w:pPr>
      <w:r>
        <w:t>参数：</w:t>
      </w:r>
    </w:p>
    <w:p w:rsidR="004C2B95" w:rsidRDefault="00300636">
      <w:pPr>
        <w:pStyle w:val="12"/>
        <w:numPr>
          <w:ilvl w:val="0"/>
          <w:numId w:val="27"/>
        </w:numPr>
        <w:ind w:firstLineChars="0"/>
        <w:rPr>
          <w:bCs/>
        </w:rPr>
      </w:pPr>
      <w:r>
        <w:rPr>
          <w:bCs/>
        </w:rPr>
        <w:t>keyword</w:t>
      </w:r>
    </w:p>
    <w:p w:rsidR="004C2B95" w:rsidRDefault="00300636">
      <w:pPr>
        <w:rPr>
          <w:bCs/>
        </w:rPr>
      </w:pPr>
      <w:r>
        <w:rPr>
          <w:bCs/>
        </w:rPr>
        <w:t>说明：关键词。</w:t>
      </w:r>
    </w:p>
    <w:p w:rsidR="004C2B95" w:rsidRDefault="00300636">
      <w:pPr>
        <w:rPr>
          <w:bCs/>
        </w:rPr>
      </w:pPr>
      <w:r>
        <w:rPr>
          <w:bCs/>
        </w:rPr>
        <w:t>类型：</w:t>
      </w:r>
      <w:r>
        <w:rPr>
          <w:bCs/>
        </w:rPr>
        <w:t>String</w:t>
      </w:r>
    </w:p>
    <w:p w:rsidR="004C2B95" w:rsidRDefault="00300636">
      <w:pPr>
        <w:pStyle w:val="12"/>
        <w:numPr>
          <w:ilvl w:val="0"/>
          <w:numId w:val="27"/>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pStyle w:val="12"/>
        <w:numPr>
          <w:ilvl w:val="0"/>
          <w:numId w:val="27"/>
        </w:numPr>
        <w:ind w:firstLineChars="0"/>
        <w:rPr>
          <w:bCs/>
        </w:rPr>
      </w:pPr>
      <w:r>
        <w:rPr>
          <w:rFonts w:hint="eastAsia"/>
          <w:bCs/>
        </w:rPr>
        <w:t>poiSearchOption</w:t>
      </w:r>
    </w:p>
    <w:p w:rsidR="004C2B95" w:rsidRDefault="00300636">
      <w:pPr>
        <w:rPr>
          <w:bCs/>
        </w:rPr>
      </w:pPr>
      <w:r>
        <w:rPr>
          <w:rFonts w:hint="eastAsia"/>
          <w:bCs/>
        </w:rPr>
        <w:t>说明：对象初始化时的参数选项。</w:t>
      </w:r>
      <w:r>
        <w:rPr>
          <w:rFonts w:hint="eastAsia"/>
          <w:bCs/>
        </w:rPr>
        <w:t>poiSearchOption</w:t>
      </w:r>
      <w:r>
        <w:rPr>
          <w:rFonts w:hint="eastAsia"/>
          <w:bCs/>
        </w:rPr>
        <w:t>为可选参数，包含</w:t>
      </w:r>
      <w:r>
        <w:rPr>
          <w:rFonts w:hint="eastAsia"/>
          <w:bCs/>
        </w:rPr>
        <w:t>srctype</w:t>
      </w:r>
      <w:r>
        <w:rPr>
          <w:rFonts w:hint="eastAsia"/>
          <w:bCs/>
        </w:rPr>
        <w:t>、</w:t>
      </w:r>
      <w:r>
        <w:rPr>
          <w:rFonts w:hint="eastAsia"/>
          <w:bCs/>
        </w:rPr>
        <w:t>type</w:t>
      </w:r>
      <w:r>
        <w:rPr>
          <w:rFonts w:hint="eastAsia"/>
          <w:bCs/>
        </w:rPr>
        <w:t>、</w:t>
      </w:r>
      <w:r>
        <w:rPr>
          <w:rFonts w:hint="eastAsia"/>
          <w:bCs/>
        </w:rPr>
        <w:t>number</w:t>
      </w:r>
      <w:r>
        <w:rPr>
          <w:rFonts w:hint="eastAsia"/>
          <w:bCs/>
        </w:rPr>
        <w:t>、</w:t>
      </w:r>
      <w:r>
        <w:rPr>
          <w:rFonts w:hint="eastAsia"/>
          <w:bCs/>
        </w:rPr>
        <w:t>batch</w:t>
      </w:r>
      <w:r>
        <w:rPr>
          <w:rFonts w:hint="eastAsia"/>
          <w:bCs/>
        </w:rPr>
        <w:t>、</w:t>
      </w:r>
      <w:r>
        <w:rPr>
          <w:rFonts w:hint="eastAsia"/>
          <w:bCs/>
        </w:rPr>
        <w:t>range</w:t>
      </w:r>
      <w:r>
        <w:rPr>
          <w:rFonts w:hint="eastAsia"/>
          <w:bCs/>
        </w:rPr>
        <w:t>、</w:t>
      </w:r>
      <w:r>
        <w:rPr>
          <w:rFonts w:hint="eastAsia"/>
          <w:bCs/>
        </w:rPr>
        <w:t>ext</w:t>
      </w:r>
      <w:r>
        <w:rPr>
          <w:rFonts w:hint="eastAsia"/>
          <w:bCs/>
        </w:rPr>
        <w:t>选项，所有选项均可选，各选项详细介绍可参照小节</w:t>
      </w:r>
      <w:r>
        <w:rPr>
          <w:rFonts w:hint="eastAsia"/>
          <w:bCs/>
        </w:rPr>
        <w:t>6.1.2.1</w:t>
      </w:r>
      <w:r>
        <w:rPr>
          <w:rFonts w:hint="eastAsia"/>
          <w:bCs/>
        </w:rPr>
        <w:t>。</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&lt;searchresult server="lngis.cmccnavi.com" version="v2.0.0"&gt;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&lt;status&gt;E0&lt;/status&gt;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&lt;time&gt;0.154&lt;/time&gt;</w:t>
            </w:r>
            <w:r>
              <w:rPr>
                <w:rFonts w:hint="eastAsia"/>
                <w:bCs/>
              </w:rPr>
              <w:t>&lt;!--</w:t>
            </w:r>
            <w:r>
              <w:rPr>
                <w:rFonts w:hint="eastAsia"/>
                <w:bCs/>
              </w:rPr>
              <w:t>查询时间，单位：毫秒</w:t>
            </w:r>
            <w:r>
              <w:rPr>
                <w:rFonts w:hint="eastAsia"/>
                <w:bCs/>
              </w:rPr>
              <w: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&lt;resultList type="list"&gt;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&lt;result&gt;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&lt;count&gt;15&lt;/count&gt;</w:t>
            </w:r>
          </w:p>
          <w:p w:rsidR="004C2B95" w:rsidRDefault="00300636">
            <w:pPr>
              <w:rPr>
                <w:bCs/>
              </w:rPr>
            </w:pPr>
            <w:r>
              <w:rPr>
                <w:rFonts w:ascii="Courier New" w:hAnsi="Courier New" w:cs="宋体"/>
                <w:color w:val="000000"/>
                <w:kern w:val="0"/>
                <w:sz w:val="20"/>
                <w:szCs w:val="20"/>
              </w:rPr>
              <w:t>&lt;total&gt;15&lt;/total&gt;</w:t>
            </w:r>
            <w:r>
              <w:rPr>
                <w:rFonts w:hint="eastAsia"/>
                <w:bCs/>
              </w:rPr>
              <w:t>&lt;!--</w:t>
            </w:r>
            <w:r>
              <w:rPr>
                <w:rFonts w:hint="eastAsia"/>
                <w:bCs/>
              </w:rPr>
              <w:t>返回的记录集总数</w:t>
            </w:r>
            <w:r>
              <w:rPr>
                <w:rFonts w:hint="eastAsia"/>
                <w:bCs/>
              </w:rPr>
              <w: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&lt;record&gt;15&lt;/record&gt;</w:t>
            </w:r>
            <w:r>
              <w:rPr>
                <w:rFonts w:hint="eastAsia"/>
                <w:bCs/>
              </w:rPr>
              <w:t>&lt;!--</w:t>
            </w:r>
            <w:r>
              <w:rPr>
                <w:rFonts w:hint="eastAsia"/>
                <w:bCs/>
              </w:rPr>
              <w:t>此页返回的记录数</w:t>
            </w:r>
            <w:r>
              <w:rPr>
                <w:rFonts w:hint="eastAsia"/>
                <w:bCs/>
              </w:rPr>
              <w: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&lt;bounds&gt;123.433048,41.728911;123.452746,41.817814&lt;/bounds&gt;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&lt;poi type="list"&gt;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&lt;poi&gt;</w:t>
            </w:r>
            <w:r>
              <w:rPr>
                <w:rFonts w:hint="eastAsia"/>
                <w:bCs/>
              </w:rPr>
              <w:t>&lt;!--POI</w:t>
            </w:r>
            <w:r>
              <w:rPr>
                <w:rFonts w:hint="eastAsia"/>
                <w:bCs/>
              </w:rPr>
              <w:t>描述信息</w:t>
            </w:r>
            <w:r>
              <w:rPr>
                <w:rFonts w:hint="eastAsia"/>
                <w:bCs/>
              </w:rPr>
              <w: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&lt;name&gt;</w:t>
            </w:r>
            <w:r>
              <w:rPr>
                <w:rFonts w:ascii="Courier New" w:hAnsi="Courier New" w:cs="宋体"/>
                <w:color w:val="000000"/>
                <w:kern w:val="0"/>
                <w:sz w:val="20"/>
                <w:szCs w:val="20"/>
              </w:rPr>
              <w:t>屈臣氏</w:t>
            </w:r>
            <w:r>
              <w:rPr>
                <w:rFonts w:ascii="Courier New" w:hAnsi="Courier New" w:cs="宋体"/>
                <w:color w:val="000000"/>
                <w:kern w:val="0"/>
                <w:sz w:val="20"/>
                <w:szCs w:val="20"/>
              </w:rPr>
              <w:t>(</w:t>
            </w:r>
            <w:r>
              <w:rPr>
                <w:rFonts w:ascii="Courier New" w:hAnsi="Courier New" w:cs="宋体"/>
                <w:color w:val="000000"/>
                <w:kern w:val="0"/>
                <w:sz w:val="20"/>
                <w:szCs w:val="20"/>
              </w:rPr>
              <w:t>青年大街</w:t>
            </w:r>
            <w:r>
              <w:rPr>
                <w:rFonts w:ascii="Courier New" w:hAnsi="Courier New" w:cs="宋体"/>
                <w:color w:val="000000"/>
                <w:kern w:val="0"/>
                <w:sz w:val="20"/>
                <w:szCs w:val="20"/>
              </w:rPr>
              <w:t>)&lt;/name&gt;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&lt;type&gt;</w:t>
            </w:r>
            <w:r>
              <w:rPr>
                <w:rFonts w:ascii="Courier New" w:hAnsi="Courier New" w:cs="宋体"/>
                <w:color w:val="000000"/>
                <w:kern w:val="0"/>
                <w:sz w:val="20"/>
                <w:szCs w:val="20"/>
              </w:rPr>
              <w:t>购物服务</w:t>
            </w:r>
            <w:r>
              <w:rPr>
                <w:rFonts w:ascii="Courier New" w:hAnsi="Courier New" w:cs="宋体"/>
                <w:color w:val="000000"/>
                <w:kern w:val="0"/>
                <w:sz w:val="20"/>
                <w:szCs w:val="20"/>
              </w:rPr>
              <w:t>;</w:t>
            </w:r>
            <w:r>
              <w:rPr>
                <w:rFonts w:ascii="Courier New" w:hAnsi="Courier New" w:cs="宋体"/>
                <w:color w:val="000000"/>
                <w:kern w:val="0"/>
                <w:sz w:val="20"/>
                <w:szCs w:val="20"/>
              </w:rPr>
              <w:t>超级市场</w:t>
            </w:r>
            <w:r>
              <w:rPr>
                <w:rFonts w:ascii="Courier New" w:hAnsi="Courier New" w:cs="宋体"/>
                <w:color w:val="000000"/>
                <w:kern w:val="0"/>
                <w:sz w:val="20"/>
                <w:szCs w:val="20"/>
              </w:rPr>
              <w:t>;</w:t>
            </w:r>
            <w:r>
              <w:rPr>
                <w:rFonts w:ascii="Courier New" w:hAnsi="Courier New" w:cs="宋体"/>
                <w:color w:val="000000"/>
                <w:kern w:val="0"/>
                <w:sz w:val="20"/>
                <w:szCs w:val="20"/>
              </w:rPr>
              <w:t>屈臣氏</w:t>
            </w:r>
            <w:r>
              <w:rPr>
                <w:rFonts w:ascii="Courier New" w:hAnsi="Courier New" w:cs="宋体"/>
                <w:color w:val="000000"/>
                <w:kern w:val="0"/>
                <w:sz w:val="20"/>
                <w:szCs w:val="20"/>
              </w:rPr>
              <w:t>&lt;/type&gt;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&lt;tel/&gt;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&lt;address/&gt;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&lt;x&gt;123.433048&lt;/x&gt;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&lt;y&gt;41.793287&lt;/y&gt;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&lt;srctype&gt;basepoi&lt;/srctype&gt;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&lt;/poi&gt;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&lt;poi&gt;...&lt;/poi&gt;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&lt;/poi&gt;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&lt;/result&gt;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&lt;/resultList&gt;</w:t>
            </w:r>
          </w:p>
          <w:p w:rsidR="004C2B95" w:rsidRDefault="00300636">
            <w:pPr>
              <w:widowControl/>
              <w:jc w:val="left"/>
              <w:rPr>
                <w:rFonts w:ascii="Courier New" w:hAnsi="Courier New" w:cs="宋体"/>
                <w:color w:val="000000"/>
                <w:kern w:val="0"/>
                <w:sz w:val="20"/>
                <w:szCs w:val="20"/>
              </w:rPr>
            </w:pPr>
            <w:r>
              <w:rPr>
                <w:rFonts w:ascii="Courier New" w:hAnsi="Courier New" w:cs="宋体"/>
                <w:color w:val="000000"/>
                <w:kern w:val="0"/>
                <w:sz w:val="20"/>
                <w:szCs w:val="20"/>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poiSearch</w:t>
      </w:r>
      <w:r>
        <w:rPr>
          <w:rFonts w:hint="eastAsia"/>
          <w:bCs/>
        </w:rPr>
        <w:t>为已经实例化的</w:t>
      </w:r>
      <w:r>
        <w:rPr>
          <w:rFonts w:hint="eastAsia"/>
          <w:bCs/>
        </w:rPr>
        <w:t>MMap.PoiSearch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lastRenderedPageBreak/>
              <w:t> </w:t>
            </w:r>
            <w:r>
              <w:rPr>
                <w:rFonts w:hint="eastAsia"/>
                <w:bCs/>
              </w:rPr>
              <w:t>poiSearch.</w:t>
            </w:r>
            <w:r>
              <w:rPr>
                <w:bCs/>
              </w:rPr>
              <w:t xml:space="preserve"> alongSearch </w:t>
            </w:r>
            <w:r>
              <w:rPr>
                <w:rFonts w:hint="eastAsia"/>
                <w:bCs/>
              </w:rPr>
              <w:t>("</w:t>
            </w:r>
            <w:r>
              <w:rPr>
                <w:rFonts w:hint="eastAsia"/>
                <w:bCs/>
              </w:rPr>
              <w:t>超市</w:t>
            </w:r>
            <w:r>
              <w:rPr>
                <w:rFonts w:hint="eastAsia"/>
                <w:bCs/>
              </w:rPr>
              <w:t xml:space="preserve">", function(data), poiSearchOption);    </w:t>
            </w:r>
          </w:p>
        </w:tc>
      </w:tr>
    </w:tbl>
    <w:p w:rsidR="004C2B95" w:rsidRDefault="00300636">
      <w:pPr>
        <w:pStyle w:val="QB2"/>
        <w:spacing w:line="240" w:lineRule="auto"/>
        <w:rPr>
          <w:rFonts w:ascii="黑体" w:hAnsi="Times New Roman"/>
        </w:rPr>
      </w:pPr>
      <w:bookmarkStart w:id="343" w:name="_Toc362533823"/>
      <w:r>
        <w:rPr>
          <w:rFonts w:ascii="黑体" w:hAnsi="Times New Roman" w:hint="eastAsia"/>
        </w:rPr>
        <w:t>MMap.RoadSearch</w:t>
      </w:r>
      <w:bookmarkEnd w:id="343"/>
    </w:p>
    <w:p w:rsidR="004C2B95" w:rsidRDefault="00300636">
      <w:pPr>
        <w:pStyle w:val="QB3"/>
        <w:tabs>
          <w:tab w:val="left" w:pos="567"/>
        </w:tabs>
        <w:spacing w:line="240" w:lineRule="auto"/>
        <w:rPr>
          <w:rFonts w:ascii="黑体" w:hAnsi="Times New Roman"/>
        </w:rPr>
      </w:pPr>
      <w:bookmarkStart w:id="344" w:name="_Toc362533824"/>
      <w:r>
        <w:rPr>
          <w:rFonts w:ascii="黑体" w:hAnsi="Times New Roman" w:hint="eastAsia"/>
        </w:rPr>
        <w:t>说明</w:t>
      </w:r>
      <w:bookmarkEnd w:id="344"/>
    </w:p>
    <w:p w:rsidR="004C2B95" w:rsidRDefault="00300636">
      <w:pPr>
        <w:ind w:firstLine="420"/>
      </w:pPr>
      <w:r>
        <w:rPr>
          <w:rFonts w:hint="eastAsia"/>
          <w:color w:val="000000"/>
        </w:rPr>
        <w:t>该类封装了所有道路信息查询方法</w:t>
      </w:r>
      <w:r>
        <w:rPr>
          <w:rFonts w:hint="eastAsia"/>
        </w:rPr>
        <w:t>。</w:t>
      </w:r>
    </w:p>
    <w:p w:rsidR="004C2B95" w:rsidRDefault="00300636">
      <w:pPr>
        <w:pStyle w:val="QB3"/>
        <w:tabs>
          <w:tab w:val="left" w:pos="567"/>
        </w:tabs>
        <w:spacing w:line="240" w:lineRule="auto"/>
        <w:rPr>
          <w:rFonts w:ascii="黑体" w:hAnsi="Times New Roman"/>
        </w:rPr>
      </w:pPr>
      <w:bookmarkStart w:id="345" w:name="_Toc362533825"/>
      <w:r>
        <w:rPr>
          <w:rFonts w:ascii="黑体" w:hAnsi="Times New Roman" w:hint="eastAsia"/>
        </w:rPr>
        <w:t>构造函数</w:t>
      </w:r>
      <w:bookmarkEnd w:id="345"/>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46" w:name="_Toc301345676"/>
      <w:r>
        <w:rPr>
          <w:rFonts w:ascii="黑体" w:hAnsi="Times New Roman"/>
        </w:rPr>
        <w:t>MMap.RoadSearch(roadSearchOption)</w:t>
      </w:r>
      <w:bookmarkEnd w:id="346"/>
    </w:p>
    <w:p w:rsidR="004C2B95" w:rsidRDefault="00300636">
      <w:bookmarkStart w:id="347" w:name="_Toc301345677"/>
      <w:r>
        <w:rPr>
          <w:bCs/>
        </w:rPr>
        <w:t>说明：</w:t>
      </w:r>
      <w:bookmarkEnd w:id="347"/>
      <w:r>
        <w:rPr>
          <w:rFonts w:hint="eastAsia"/>
        </w:rPr>
        <w:t>根据给定的参数构造一个</w:t>
      </w:r>
      <w:r>
        <w:rPr>
          <w:rFonts w:hint="eastAsia"/>
        </w:rPr>
        <w:t>MMap.RoadSearch</w:t>
      </w:r>
      <w:r>
        <w:rPr>
          <w:rFonts w:hint="eastAsia"/>
        </w:rPr>
        <w:t>的新实例。</w:t>
      </w:r>
    </w:p>
    <w:p w:rsidR="004C2B95" w:rsidRDefault="00300636">
      <w:r>
        <w:rPr>
          <w:bCs/>
        </w:rPr>
        <w:t>参数：</w:t>
      </w:r>
    </w:p>
    <w:p w:rsidR="004C2B95" w:rsidRDefault="00300636">
      <w:r>
        <w:rPr>
          <w:rFonts w:hint="eastAsia"/>
        </w:rPr>
        <w:t>roadSearchOption</w:t>
      </w:r>
    </w:p>
    <w:p w:rsidR="004C2B95" w:rsidRDefault="00300636">
      <w:r>
        <w:rPr>
          <w:rFonts w:hint="eastAsia"/>
        </w:rPr>
        <w:t>说明：对象初始化时的参数选项。</w:t>
      </w:r>
      <w:r>
        <w:rPr>
          <w:rFonts w:hint="eastAsia"/>
        </w:rPr>
        <w:t>roadSearchOption</w:t>
      </w:r>
      <w:r>
        <w:rPr>
          <w:rFonts w:hint="eastAsia"/>
        </w:rPr>
        <w:t>为可选参数，包含</w:t>
      </w:r>
      <w:r>
        <w:rPr>
          <w:rFonts w:hint="eastAsia"/>
        </w:rPr>
        <w:t>number</w:t>
      </w:r>
      <w:r>
        <w:rPr>
          <w:rFonts w:hint="eastAsia"/>
        </w:rPr>
        <w:t>、</w:t>
      </w:r>
      <w:r>
        <w:rPr>
          <w:rFonts w:hint="eastAsia"/>
        </w:rPr>
        <w:t>batch</w:t>
      </w:r>
      <w:r>
        <w:rPr>
          <w:rFonts w:hint="eastAsia"/>
        </w:rPr>
        <w:t>、</w:t>
      </w:r>
      <w:r>
        <w:rPr>
          <w:rFonts w:hint="eastAsia"/>
        </w:rPr>
        <w:t>ext</w:t>
      </w:r>
      <w:r>
        <w:rPr>
          <w:rFonts w:hint="eastAsia"/>
        </w:rPr>
        <w:t>选项，所有属性选项均可选。</w:t>
      </w:r>
    </w:p>
    <w:p w:rsidR="004C2B95" w:rsidRDefault="00300636">
      <w:r>
        <w:rPr>
          <w:rFonts w:hint="eastAsia"/>
        </w:rPr>
        <w:t>类型：</w:t>
      </w:r>
      <w:r>
        <w:rPr>
          <w:rFonts w:hint="eastAsia"/>
        </w:rPr>
        <w:t>Object</w:t>
      </w:r>
    </w:p>
    <w:p w:rsidR="004C2B95" w:rsidRDefault="00300636">
      <w:pPr>
        <w:pStyle w:val="12"/>
        <w:numPr>
          <w:ilvl w:val="0"/>
          <w:numId w:val="28"/>
        </w:numPr>
        <w:ind w:firstLineChars="0"/>
      </w:pPr>
      <w:bookmarkStart w:id="348" w:name="_Toc301345678"/>
      <w:r>
        <w:t>number</w:t>
      </w:r>
      <w:bookmarkEnd w:id="348"/>
    </w:p>
    <w:p w:rsidR="004C2B95" w:rsidRDefault="00300636">
      <w:r>
        <w:t>说明：每页记录数，默认为每页显示</w:t>
      </w:r>
      <w:r>
        <w:t>10</w:t>
      </w:r>
      <w:r>
        <w:t>条记录。</w:t>
      </w:r>
    </w:p>
    <w:p w:rsidR="004C2B95" w:rsidRDefault="00300636">
      <w:r>
        <w:t>类型：</w:t>
      </w:r>
      <w:r>
        <w:t>Number</w:t>
      </w:r>
    </w:p>
    <w:p w:rsidR="004C2B95" w:rsidRDefault="00300636">
      <w:r>
        <w:t>注释：无。</w:t>
      </w:r>
    </w:p>
    <w:p w:rsidR="004C2B95" w:rsidRDefault="00300636">
      <w:pPr>
        <w:pStyle w:val="12"/>
        <w:numPr>
          <w:ilvl w:val="0"/>
          <w:numId w:val="28"/>
        </w:numPr>
        <w:ind w:firstLineChars="0"/>
      </w:pPr>
      <w:bookmarkStart w:id="349" w:name="_Toc301345679"/>
      <w:r>
        <w:t>batch</w:t>
      </w:r>
      <w:bookmarkEnd w:id="349"/>
    </w:p>
    <w:p w:rsidR="004C2B95" w:rsidRDefault="00300636">
      <w:r>
        <w:t>说明：请求页面，默认为第</w:t>
      </w:r>
      <w:r>
        <w:t>1</w:t>
      </w:r>
      <w:r>
        <w:t>页。</w:t>
      </w:r>
    </w:p>
    <w:p w:rsidR="004C2B95" w:rsidRDefault="00300636">
      <w:r>
        <w:t>类型：</w:t>
      </w:r>
      <w:r>
        <w:t>Number</w:t>
      </w:r>
    </w:p>
    <w:p w:rsidR="004C2B95" w:rsidRDefault="00300636">
      <w:r>
        <w:t>注释：无。</w:t>
      </w:r>
    </w:p>
    <w:p w:rsidR="004C2B95" w:rsidRDefault="00300636">
      <w:pPr>
        <w:pStyle w:val="12"/>
        <w:numPr>
          <w:ilvl w:val="0"/>
          <w:numId w:val="28"/>
        </w:numPr>
        <w:ind w:firstLineChars="0"/>
      </w:pPr>
      <w:bookmarkStart w:id="350" w:name="_Toc301345680"/>
      <w:r>
        <w:t>ext</w:t>
      </w:r>
      <w:bookmarkEnd w:id="350"/>
    </w:p>
    <w:p w:rsidR="004C2B95" w:rsidRDefault="00300636">
      <w:r>
        <w:t>说明：扩展字段。</w:t>
      </w:r>
    </w:p>
    <w:p w:rsidR="004C2B95" w:rsidRDefault="00300636">
      <w:r>
        <w:t>类型：</w:t>
      </w:r>
      <w:r>
        <w:t>String</w:t>
      </w:r>
    </w:p>
    <w:p w:rsidR="004C2B95" w:rsidRDefault="00300636">
      <w:r>
        <w:t>注释：无。</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roadSearchOption = {</w:t>
            </w:r>
          </w:p>
          <w:p w:rsidR="004C2B95" w:rsidRDefault="00300636">
            <w:r>
              <w:rPr>
                <w:rFonts w:hint="eastAsia"/>
              </w:rPr>
              <w:t>           number:10,//</w:t>
            </w:r>
            <w:r>
              <w:rPr>
                <w:rFonts w:hint="eastAsia"/>
              </w:rPr>
              <w:t>每页数量，默认</w:t>
            </w:r>
            <w:r>
              <w:rPr>
                <w:rFonts w:hint="eastAsia"/>
              </w:rPr>
              <w:t>10</w:t>
            </w:r>
          </w:p>
          <w:p w:rsidR="004C2B95" w:rsidRDefault="00300636">
            <w:r>
              <w:rPr>
                <w:rFonts w:hint="eastAsia"/>
              </w:rPr>
              <w:t>           batch:1,//</w:t>
            </w:r>
            <w:r>
              <w:rPr>
                <w:rFonts w:hint="eastAsia"/>
              </w:rPr>
              <w:t>请求页数，默认</w:t>
            </w:r>
            <w:r>
              <w:rPr>
                <w:rFonts w:hint="eastAsia"/>
              </w:rPr>
              <w:t>1</w:t>
            </w:r>
          </w:p>
          <w:p w:rsidR="004C2B95" w:rsidRDefault="00300636">
            <w:r>
              <w:rPr>
                <w:rFonts w:hint="eastAsia"/>
              </w:rPr>
              <w:t>           ext:""//</w:t>
            </w:r>
            <w:r>
              <w:rPr>
                <w:rFonts w:hint="eastAsia"/>
              </w:rPr>
              <w:t>扩展字段</w:t>
            </w:r>
          </w:p>
          <w:p w:rsidR="004C2B95" w:rsidRDefault="00300636">
            <w:r>
              <w:rPr>
                <w:rFonts w:hint="eastAsia"/>
              </w:rPr>
              <w:t>           };</w:t>
            </w:r>
          </w:p>
          <w:p w:rsidR="004C2B95" w:rsidRDefault="00300636">
            <w:r>
              <w:rPr>
                <w:rFonts w:hint="eastAsia"/>
              </w:rPr>
              <w:t> </w:t>
            </w:r>
          </w:p>
          <w:p w:rsidR="004C2B95" w:rsidRDefault="00300636">
            <w:r>
              <w:rPr>
                <w:rFonts w:hint="eastAsia"/>
              </w:rPr>
              <w:t>var roadSearch = new MMap.RoadSearch(roadSearchOption);</w:t>
            </w:r>
          </w:p>
        </w:tc>
      </w:tr>
    </w:tbl>
    <w:p w:rsidR="004C2B95" w:rsidRDefault="00300636">
      <w:pPr>
        <w:pStyle w:val="QB3"/>
        <w:tabs>
          <w:tab w:val="left" w:pos="567"/>
        </w:tabs>
        <w:spacing w:line="240" w:lineRule="auto"/>
        <w:rPr>
          <w:rFonts w:ascii="黑体" w:hAnsi="Times New Roman"/>
        </w:rPr>
      </w:pPr>
      <w:bookmarkStart w:id="351" w:name="_Toc362533826"/>
      <w:r>
        <w:rPr>
          <w:rFonts w:ascii="黑体" w:hAnsi="Times New Roman" w:hint="eastAsia"/>
        </w:rPr>
        <w:t>方法</w:t>
      </w:r>
      <w:bookmarkEnd w:id="351"/>
    </w:p>
    <w:p w:rsidR="004C2B95" w:rsidRDefault="00300636">
      <w:pPr>
        <w:rPr>
          <w:bCs/>
        </w:rPr>
      </w:pPr>
      <w:bookmarkStart w:id="352" w:name="_Toc301345682"/>
      <w:r>
        <w:rPr>
          <w:bCs/>
        </w:rPr>
        <w:t>（</w:t>
      </w:r>
      <w:r>
        <w:rPr>
          <w:bCs/>
        </w:rPr>
        <w:t>1</w:t>
      </w:r>
      <w:r>
        <w:rPr>
          <w:bCs/>
        </w:rPr>
        <w:t>）</w:t>
      </w:r>
      <w:r>
        <w:rPr>
          <w:bCs/>
        </w:rPr>
        <w:t>       roadInfoSearchByRoadName</w:t>
      </w:r>
      <w:bookmarkEnd w:id="352"/>
      <w:r>
        <w:rPr>
          <w:bCs/>
        </w:rPr>
        <w:t>(roadName,city,callback)</w:t>
      </w:r>
    </w:p>
    <w:p w:rsidR="004C2B95" w:rsidRDefault="00300636">
      <w:pPr>
        <w:rPr>
          <w:bCs/>
        </w:rPr>
      </w:pPr>
      <w:r>
        <w:t>说明：</w:t>
      </w:r>
      <w:r>
        <w:rPr>
          <w:rFonts w:hint="eastAsia"/>
          <w:bCs/>
        </w:rPr>
        <w:t>根据道路名称查询道路详细信息。</w:t>
      </w:r>
    </w:p>
    <w:p w:rsidR="004C2B95" w:rsidRDefault="00300636">
      <w:pPr>
        <w:rPr>
          <w:bCs/>
        </w:rPr>
      </w:pPr>
      <w:r>
        <w:t>参数：</w:t>
      </w:r>
    </w:p>
    <w:p w:rsidR="004C2B95" w:rsidRDefault="00300636">
      <w:pPr>
        <w:pStyle w:val="12"/>
        <w:numPr>
          <w:ilvl w:val="0"/>
          <w:numId w:val="29"/>
        </w:numPr>
        <w:ind w:firstLineChars="0"/>
        <w:rPr>
          <w:bCs/>
        </w:rPr>
      </w:pPr>
      <w:r>
        <w:rPr>
          <w:bCs/>
        </w:rPr>
        <w:lastRenderedPageBreak/>
        <w:t>roadName</w:t>
      </w:r>
    </w:p>
    <w:p w:rsidR="004C2B95" w:rsidRDefault="00300636">
      <w:pPr>
        <w:rPr>
          <w:bCs/>
        </w:rPr>
      </w:pPr>
      <w:r>
        <w:rPr>
          <w:bCs/>
        </w:rPr>
        <w:t>说明：道路名称。</w:t>
      </w:r>
    </w:p>
    <w:p w:rsidR="004C2B95" w:rsidRDefault="00300636">
      <w:pPr>
        <w:rPr>
          <w:bCs/>
        </w:rPr>
      </w:pPr>
      <w:r>
        <w:rPr>
          <w:bCs/>
        </w:rPr>
        <w:t>类型：</w:t>
      </w:r>
      <w:r>
        <w:rPr>
          <w:bCs/>
        </w:rPr>
        <w:t>String</w:t>
      </w:r>
    </w:p>
    <w:p w:rsidR="004C2B95" w:rsidRDefault="00300636">
      <w:pPr>
        <w:pStyle w:val="12"/>
        <w:numPr>
          <w:ilvl w:val="0"/>
          <w:numId w:val="29"/>
        </w:numPr>
        <w:ind w:firstLineChars="0"/>
        <w:rPr>
          <w:bCs/>
        </w:rPr>
      </w:pPr>
      <w:r>
        <w:rPr>
          <w:bCs/>
        </w:rPr>
        <w:t>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pStyle w:val="12"/>
        <w:numPr>
          <w:ilvl w:val="0"/>
          <w:numId w:val="29"/>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&lt;time&gt;0.021&lt;/time&gt;</w:t>
            </w:r>
          </w:p>
          <w:p w:rsidR="004C2B95" w:rsidRDefault="00300636">
            <w:pPr>
              <w:rPr>
                <w:bCs/>
              </w:rPr>
            </w:pPr>
            <w:r>
              <w:rPr>
                <w:rFonts w:hint="eastAsia"/>
                <w:bCs/>
              </w:rPr>
              <w:t>&lt;count&gt;1&lt;/count&gt;</w:t>
            </w:r>
          </w:p>
          <w:p w:rsidR="004C2B95" w:rsidRDefault="00300636">
            <w:pPr>
              <w:rPr>
                <w:bCs/>
              </w:rPr>
            </w:pPr>
            <w:r>
              <w:rPr>
                <w:rFonts w:hint="eastAsia"/>
                <w:bCs/>
              </w:rPr>
              <w:t>&lt;total&gt;1&lt;/total&gt;</w:t>
            </w:r>
          </w:p>
          <w:p w:rsidR="004C2B95" w:rsidRDefault="00300636">
            <w:pPr>
              <w:rPr>
                <w:bCs/>
              </w:rPr>
            </w:pPr>
            <w:r>
              <w:rPr>
                <w:rFonts w:hint="eastAsia"/>
                <w:bCs/>
              </w:rPr>
              <w:t>&lt;record&gt;1&lt;/record&gt;</w:t>
            </w:r>
          </w:p>
          <w:p w:rsidR="004C2B95" w:rsidRDefault="00300636">
            <w:pPr>
              <w:rPr>
                <w:bCs/>
              </w:rPr>
            </w:pPr>
            <w:r>
              <w:rPr>
                <w:rFonts w:hint="eastAsia"/>
                <w:bCs/>
              </w:rPr>
              <w:t>&lt;list type="list"&gt;&lt;!--</w:t>
            </w:r>
            <w:r>
              <w:rPr>
                <w:rFonts w:hint="eastAsia"/>
                <w:bCs/>
              </w:rPr>
              <w:t>道路信息列表</w:t>
            </w:r>
            <w:r>
              <w:rPr>
                <w:rFonts w:hint="eastAsia"/>
                <w:bCs/>
              </w:rPr>
              <w:t>--&gt;</w:t>
            </w:r>
          </w:p>
          <w:p w:rsidR="004C2B95" w:rsidRDefault="00300636">
            <w:pPr>
              <w:rPr>
                <w:bCs/>
              </w:rPr>
            </w:pPr>
            <w:r>
              <w:rPr>
                <w:rFonts w:hint="eastAsia"/>
                <w:bCs/>
              </w:rPr>
              <w:t>&lt;road&gt;&lt;!--</w:t>
            </w:r>
            <w:r>
              <w:rPr>
                <w:rFonts w:hint="eastAsia"/>
                <w:bCs/>
              </w:rPr>
              <w:t>道路信息描述</w:t>
            </w:r>
            <w:r>
              <w:rPr>
                <w:rFonts w:hint="eastAsia"/>
                <w:bCs/>
              </w:rPr>
              <w:t>--&gt;</w:t>
            </w:r>
          </w:p>
          <w:p w:rsidR="004C2B95" w:rsidRDefault="00300636">
            <w:pPr>
              <w:rPr>
                <w:bCs/>
              </w:rPr>
            </w:pPr>
            <w:r>
              <w:rPr>
                <w:rFonts w:hint="eastAsia"/>
                <w:bCs/>
              </w:rPr>
              <w:t>&lt;id&gt;00108386&lt;/id&gt;&lt;!--</w:t>
            </w:r>
            <w:r>
              <w:rPr>
                <w:rFonts w:hint="eastAsia"/>
                <w:bCs/>
              </w:rPr>
              <w:t>道路</w:t>
            </w:r>
            <w:r>
              <w:rPr>
                <w:rFonts w:hint="eastAsia"/>
                <w:bCs/>
              </w:rPr>
              <w:t>ID--&gt;</w:t>
            </w:r>
          </w:p>
          <w:p w:rsidR="004C2B95" w:rsidRDefault="00300636">
            <w:pPr>
              <w:rPr>
                <w:bCs/>
              </w:rPr>
            </w:pPr>
            <w:r>
              <w:rPr>
                <w:rFonts w:hint="eastAsia"/>
                <w:bCs/>
              </w:rPr>
              <w:t>&lt;citycode&gt;010&lt;/citycode&gt;&lt;!--</w:t>
            </w:r>
            <w:r>
              <w:rPr>
                <w:rFonts w:hint="eastAsia"/>
                <w:bCs/>
              </w:rPr>
              <w:t>城市编码</w:t>
            </w:r>
            <w:r>
              <w:rPr>
                <w:rFonts w:hint="eastAsia"/>
                <w:bCs/>
              </w:rPr>
              <w:t>--&gt;</w:t>
            </w:r>
          </w:p>
          <w:p w:rsidR="004C2B95" w:rsidRDefault="00300636">
            <w:pPr>
              <w:rPr>
                <w:bCs/>
              </w:rPr>
            </w:pPr>
            <w:r>
              <w:rPr>
                <w:rFonts w:hint="eastAsia"/>
                <w:bCs/>
              </w:rPr>
              <w:t>&lt;name&gt;</w:t>
            </w:r>
            <w:r>
              <w:rPr>
                <w:rFonts w:hint="eastAsia"/>
                <w:bCs/>
              </w:rPr>
              <w:t>苏州街</w:t>
            </w:r>
            <w:r>
              <w:rPr>
                <w:rFonts w:hint="eastAsia"/>
                <w:bCs/>
              </w:rPr>
              <w:t>&lt;/name&gt;&lt;!--</w:t>
            </w:r>
            <w:r>
              <w:rPr>
                <w:rFonts w:hint="eastAsia"/>
                <w:bCs/>
              </w:rPr>
              <w:t>道路名称</w:t>
            </w:r>
            <w:r>
              <w:rPr>
                <w:rFonts w:hint="eastAsia"/>
                <w:bCs/>
              </w:rPr>
              <w:t>--&gt;</w:t>
            </w:r>
          </w:p>
          <w:p w:rsidR="004C2B95" w:rsidRDefault="00300636">
            <w:pPr>
              <w:rPr>
                <w:bCs/>
              </w:rPr>
            </w:pPr>
            <w:r>
              <w:rPr>
                <w:rFonts w:hint="eastAsia"/>
                <w:bCs/>
              </w:rPr>
              <w:t>&lt;width&gt;16&lt;/width&gt;&lt;!--</w:t>
            </w:r>
            <w:r>
              <w:rPr>
                <w:rFonts w:hint="eastAsia"/>
                <w:bCs/>
              </w:rPr>
              <w:t>道路宽度，单位：米</w:t>
            </w:r>
            <w:r>
              <w:rPr>
                <w:rFonts w:hint="eastAsia"/>
                <w:bCs/>
              </w:rPr>
              <w:t>--&gt;</w:t>
            </w:r>
          </w:p>
          <w:p w:rsidR="004C2B95" w:rsidRDefault="00300636">
            <w:pPr>
              <w:rPr>
                <w:bCs/>
              </w:rPr>
            </w:pPr>
            <w:r>
              <w:rPr>
                <w:rFonts w:hint="eastAsia"/>
                <w:bCs/>
              </w:rPr>
              <w:t>&lt;roadclass&gt;44000&lt;/roadclass&gt;&lt;!--</w:t>
            </w:r>
            <w:r>
              <w:rPr>
                <w:rFonts w:hint="eastAsia"/>
                <w:bCs/>
              </w:rPr>
              <w:t>道路等级</w:t>
            </w:r>
            <w:r>
              <w:rPr>
                <w:rFonts w:hint="eastAsia"/>
                <w:bCs/>
              </w:rPr>
              <w:t>--&gt;</w:t>
            </w:r>
          </w:p>
          <w:p w:rsidR="004C2B95" w:rsidRDefault="00300636">
            <w:pPr>
              <w:rPr>
                <w:bCs/>
              </w:rPr>
            </w:pPr>
            <w:r>
              <w:rPr>
                <w:rFonts w:hint="eastAsia"/>
                <w:bCs/>
              </w:rPr>
              <w:t>&lt;coords&gt;116.306175,39.975740,116.306182,39.975634;116.306327,39.975748,116.306333,39.975643;</w:t>
            </w:r>
            <w:r>
              <w:rPr>
                <w:rFonts w:hint="eastAsia"/>
                <w:bCs/>
              </w:rPr>
              <w:t>……</w:t>
            </w:r>
            <w:r>
              <w:rPr>
                <w:rFonts w:hint="eastAsia"/>
                <w:bCs/>
              </w:rPr>
              <w:t>&lt;/coords&gt;&lt;!--</w:t>
            </w:r>
            <w:r>
              <w:rPr>
                <w:rFonts w:hint="eastAsia"/>
                <w:bCs/>
              </w:rPr>
              <w:t>道路坐标集合，多条道路之间使用半角“</w:t>
            </w:r>
            <w:r>
              <w:rPr>
                <w:rFonts w:hint="eastAsia"/>
                <w:bCs/>
              </w:rPr>
              <w:t>;</w:t>
            </w:r>
            <w:r>
              <w:rPr>
                <w:rFonts w:hint="eastAsia"/>
                <w:bCs/>
              </w:rPr>
              <w:t>”隔开</w:t>
            </w:r>
            <w:r>
              <w:rPr>
                <w:rFonts w:hint="eastAsia"/>
                <w:bCs/>
              </w:rPr>
              <w:t>--&gt;</w:t>
            </w:r>
          </w:p>
          <w:p w:rsidR="004C2B95" w:rsidRDefault="00300636">
            <w:pPr>
              <w:rPr>
                <w:bCs/>
              </w:rPr>
            </w:pPr>
            <w:r>
              <w:rPr>
                <w:rFonts w:hint="eastAsia"/>
                <w:bCs/>
              </w:rPr>
              <w:t>&lt;srctype&gt;road&lt;/srctype&gt;&lt;!--</w:t>
            </w:r>
            <w:r>
              <w:rPr>
                <w:rFonts w:hint="eastAsia"/>
                <w:bCs/>
              </w:rPr>
              <w:t>数据来源</w:t>
            </w:r>
            <w:r>
              <w:rPr>
                <w:rFonts w:hint="eastAsia"/>
                <w:bCs/>
              </w:rPr>
              <w:t>--&gt;</w:t>
            </w:r>
          </w:p>
          <w:p w:rsidR="004C2B95" w:rsidRDefault="00300636">
            <w:pPr>
              <w:rPr>
                <w:bCs/>
              </w:rPr>
            </w:pPr>
            <w:r>
              <w:rPr>
                <w:rFonts w:hint="eastAsia"/>
                <w:bCs/>
              </w:rPr>
              <w:t>&lt;/road&gt;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roadSearch</w:t>
      </w:r>
      <w:r>
        <w:rPr>
          <w:rFonts w:hint="eastAsia"/>
          <w:bCs/>
        </w:rPr>
        <w:t>为已经实例化的</w:t>
      </w:r>
      <w:r>
        <w:rPr>
          <w:rFonts w:hint="eastAsia"/>
          <w:bCs/>
        </w:rPr>
        <w:t>MMap.RoadSearch</w:t>
      </w:r>
      <w:r>
        <w:rPr>
          <w:rFonts w:hint="eastAsia"/>
          <w:bCs/>
        </w:rPr>
        <w:t>对象。</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    roadSearch.roadInfoSearchByRoadName("</w:t>
            </w:r>
            <w:r>
              <w:rPr>
                <w:rFonts w:hint="eastAsia"/>
                <w:bCs/>
              </w:rPr>
              <w:t>北三环东路</w:t>
            </w:r>
            <w:r>
              <w:rPr>
                <w:rFonts w:hint="eastAsia"/>
                <w:bCs/>
              </w:rPr>
              <w:t>","</w:t>
            </w:r>
            <w:r>
              <w:rPr>
                <w:rFonts w:hint="eastAsia"/>
                <w:bCs/>
              </w:rPr>
              <w:t>北京</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t> </w:t>
      </w:r>
      <w:bookmarkStart w:id="353" w:name="_Toc301345683"/>
      <w:r>
        <w:rPr>
          <w:bCs/>
        </w:rPr>
        <w:t>（</w:t>
      </w:r>
      <w:r>
        <w:rPr>
          <w:bCs/>
        </w:rPr>
        <w:t>2</w:t>
      </w:r>
      <w:r>
        <w:rPr>
          <w:bCs/>
        </w:rPr>
        <w:t>）</w:t>
      </w:r>
      <w:r>
        <w:rPr>
          <w:bCs/>
        </w:rPr>
        <w:t>       roadCrossSearchByRoadName</w:t>
      </w:r>
      <w:bookmarkEnd w:id="353"/>
      <w:r>
        <w:rPr>
          <w:bCs/>
        </w:rPr>
        <w:t>(roadName,city,callback)</w:t>
      </w:r>
    </w:p>
    <w:p w:rsidR="004C2B95" w:rsidRDefault="00300636">
      <w:pPr>
        <w:rPr>
          <w:bCs/>
        </w:rPr>
      </w:pPr>
      <w:r>
        <w:t>说明：</w:t>
      </w:r>
      <w:r>
        <w:rPr>
          <w:rFonts w:hint="eastAsia"/>
          <w:bCs/>
        </w:rPr>
        <w:t>查询一条道路上的所有交叉点。</w:t>
      </w:r>
    </w:p>
    <w:p w:rsidR="004C2B95" w:rsidRDefault="00300636">
      <w:pPr>
        <w:rPr>
          <w:bCs/>
        </w:rPr>
      </w:pPr>
      <w:r>
        <w:t>参数：</w:t>
      </w:r>
    </w:p>
    <w:p w:rsidR="004C2B95" w:rsidRDefault="00300636">
      <w:pPr>
        <w:pStyle w:val="12"/>
        <w:numPr>
          <w:ilvl w:val="0"/>
          <w:numId w:val="30"/>
        </w:numPr>
        <w:ind w:firstLineChars="0"/>
        <w:rPr>
          <w:bCs/>
        </w:rPr>
      </w:pPr>
      <w:r>
        <w:rPr>
          <w:bCs/>
        </w:rPr>
        <w:t>roadName</w:t>
      </w:r>
    </w:p>
    <w:p w:rsidR="004C2B95" w:rsidRDefault="00300636">
      <w:pPr>
        <w:rPr>
          <w:bCs/>
        </w:rPr>
      </w:pPr>
      <w:r>
        <w:rPr>
          <w:bCs/>
        </w:rPr>
        <w:lastRenderedPageBreak/>
        <w:t>说明：道路名称。</w:t>
      </w:r>
    </w:p>
    <w:p w:rsidR="004C2B95" w:rsidRDefault="00300636">
      <w:pPr>
        <w:rPr>
          <w:bCs/>
        </w:rPr>
      </w:pPr>
      <w:r>
        <w:rPr>
          <w:bCs/>
        </w:rPr>
        <w:t>类型：</w:t>
      </w:r>
      <w:r>
        <w:rPr>
          <w:bCs/>
        </w:rPr>
        <w:t>String</w:t>
      </w:r>
    </w:p>
    <w:p w:rsidR="004C2B95" w:rsidRDefault="00300636">
      <w:pPr>
        <w:pStyle w:val="12"/>
        <w:numPr>
          <w:ilvl w:val="0"/>
          <w:numId w:val="30"/>
        </w:numPr>
        <w:ind w:firstLineChars="0"/>
        <w:rPr>
          <w:bCs/>
        </w:rPr>
      </w:pPr>
      <w:r>
        <w:rPr>
          <w:bCs/>
        </w:rPr>
        <w:t>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pStyle w:val="12"/>
        <w:numPr>
          <w:ilvl w:val="0"/>
          <w:numId w:val="30"/>
        </w:numPr>
        <w:ind w:firstLineChars="0"/>
        <w:rPr>
          <w:bCs/>
        </w:rPr>
      </w:pPr>
      <w:r>
        <w:rPr>
          <w:bCs/>
        </w:rPr>
        <w:t>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&lt;?xml version="1.0" encoding="GBK"?&gt;</w:t>
            </w:r>
          </w:p>
          <w:p w:rsidR="004C2B95" w:rsidRDefault="00300636">
            <w:pPr>
              <w:rPr>
                <w:bCs/>
              </w:rPr>
            </w:pPr>
            <w:r>
              <w:rPr>
                <w:rFonts w:hint="eastAsia"/>
                <w:bCs/>
              </w:rPr>
              <w:t>&lt;searchresult server="localhost.localdomain" version="v2.0.0"&gt;</w:t>
            </w:r>
          </w:p>
          <w:p w:rsidR="004C2B95" w:rsidRDefault="00300636">
            <w:pPr>
              <w:rPr>
                <w:bCs/>
              </w:rPr>
            </w:pPr>
            <w:r>
              <w:rPr>
                <w:rFonts w:hint="eastAsia"/>
                <w:bCs/>
              </w:rPr>
              <w:t>&lt;time&gt;0.095&lt;/time&gt;&lt;!--</w:t>
            </w:r>
            <w:r>
              <w:rPr>
                <w:rFonts w:hint="eastAsia"/>
                <w:bCs/>
              </w:rPr>
              <w:t>查询时间，单位：毫秒</w:t>
            </w:r>
            <w:r>
              <w:rPr>
                <w:rFonts w:hint="eastAsia"/>
                <w:bCs/>
              </w:rPr>
              <w:t>--&gt;</w:t>
            </w:r>
          </w:p>
          <w:p w:rsidR="004C2B95" w:rsidRDefault="00300636">
            <w:pPr>
              <w:rPr>
                <w:bCs/>
              </w:rPr>
            </w:pPr>
            <w:r>
              <w:rPr>
                <w:rFonts w:hint="eastAsia"/>
                <w:bCs/>
              </w:rPr>
              <w:t>&lt;count&gt;32&lt;/count&gt;&lt;!--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&lt;total&gt;32&lt;/total&gt;!--</w:t>
            </w:r>
            <w:r>
              <w:rPr>
                <w:rFonts w:hint="eastAsia"/>
                <w:bCs/>
              </w:rPr>
              <w:t>返回的记录集总数</w:t>
            </w:r>
            <w:r>
              <w:rPr>
                <w:rFonts w:hint="eastAsia"/>
                <w:bCs/>
              </w:rPr>
              <w:t>--&gt;</w:t>
            </w:r>
          </w:p>
          <w:p w:rsidR="004C2B95" w:rsidRDefault="00300636">
            <w:pPr>
              <w:rPr>
                <w:bCs/>
              </w:rPr>
            </w:pPr>
            <w:r>
              <w:rPr>
                <w:rFonts w:hint="eastAsia"/>
                <w:bCs/>
              </w:rPr>
              <w:t>&lt;record&gt;10&lt;/record&gt;&lt;!--</w:t>
            </w:r>
            <w:r>
              <w:rPr>
                <w:rFonts w:hint="eastAsia"/>
                <w:bCs/>
              </w:rPr>
              <w:t>此页返回的记录数</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&lt;roadinter&gt;&lt;!--</w:t>
            </w:r>
            <w:r>
              <w:rPr>
                <w:rFonts w:hint="eastAsia"/>
                <w:bCs/>
              </w:rPr>
              <w:t>交叉口信息描述</w:t>
            </w:r>
            <w:r>
              <w:rPr>
                <w:rFonts w:hint="eastAsia"/>
                <w:bCs/>
              </w:rPr>
              <w:t>--&gt;</w:t>
            </w:r>
          </w:p>
          <w:p w:rsidR="004C2B95" w:rsidRDefault="00300636">
            <w:pPr>
              <w:rPr>
                <w:bCs/>
              </w:rPr>
            </w:pPr>
            <w:r>
              <w:rPr>
                <w:rFonts w:hint="eastAsia"/>
                <w:bCs/>
              </w:rPr>
              <w:t>&lt;id&gt;00104401-00108386&lt;/id&gt;&lt;!--</w:t>
            </w:r>
            <w:r>
              <w:rPr>
                <w:rFonts w:hint="eastAsia"/>
                <w:bCs/>
              </w:rPr>
              <w:t>交叉口的</w:t>
            </w:r>
            <w:r>
              <w:rPr>
                <w:rFonts w:hint="eastAsia"/>
                <w:bCs/>
              </w:rPr>
              <w:t>ID</w:t>
            </w:r>
            <w:r>
              <w:rPr>
                <w:rFonts w:hint="eastAsia"/>
                <w:bCs/>
              </w:rPr>
              <w:t>，格式为</w:t>
            </w:r>
            <w:r>
              <w:rPr>
                <w:rFonts w:hint="eastAsia"/>
                <w:bCs/>
              </w:rPr>
              <w:t>roadid1-roadid2--&gt;</w:t>
            </w:r>
          </w:p>
          <w:p w:rsidR="004C2B95" w:rsidRDefault="00300636">
            <w:pPr>
              <w:rPr>
                <w:bCs/>
              </w:rPr>
            </w:pPr>
            <w:r>
              <w:rPr>
                <w:rFonts w:hint="eastAsia"/>
                <w:bCs/>
              </w:rPr>
              <w:t>&lt;citycode&gt;010&lt;/citycode&gt;&lt;!--</w:t>
            </w:r>
            <w:r>
              <w:rPr>
                <w:rFonts w:hint="eastAsia"/>
                <w:bCs/>
              </w:rPr>
              <w:t>城市编码</w:t>
            </w:r>
            <w:r>
              <w:rPr>
                <w:rFonts w:hint="eastAsia"/>
                <w:bCs/>
              </w:rPr>
              <w:t>--&gt;</w:t>
            </w:r>
          </w:p>
          <w:p w:rsidR="004C2B95" w:rsidRDefault="00300636">
            <w:pPr>
              <w:rPr>
                <w:bCs/>
              </w:rPr>
            </w:pPr>
            <w:r>
              <w:rPr>
                <w:rFonts w:hint="eastAsia"/>
                <w:bCs/>
              </w:rPr>
              <w:t>&lt;roadid1&gt;00104401&lt;/roadid1&gt;&lt;!--</w:t>
            </w:r>
            <w:r>
              <w:rPr>
                <w:rFonts w:hint="eastAsia"/>
                <w:bCs/>
              </w:rPr>
              <w:t>道路</w:t>
            </w:r>
            <w:r>
              <w:rPr>
                <w:rFonts w:hint="eastAsia"/>
                <w:bCs/>
              </w:rPr>
              <w:t>1</w:t>
            </w:r>
            <w:r>
              <w:rPr>
                <w:rFonts w:hint="eastAsia"/>
                <w:bCs/>
              </w:rPr>
              <w:t>的</w:t>
            </w:r>
            <w:r>
              <w:rPr>
                <w:rFonts w:hint="eastAsia"/>
                <w:bCs/>
              </w:rPr>
              <w:t>ID--&gt;</w:t>
            </w:r>
          </w:p>
          <w:p w:rsidR="004C2B95" w:rsidRDefault="00300636">
            <w:pPr>
              <w:rPr>
                <w:bCs/>
              </w:rPr>
            </w:pPr>
            <w:r>
              <w:rPr>
                <w:rFonts w:hint="eastAsia"/>
                <w:bCs/>
              </w:rPr>
              <w:t>&lt;roadname1&gt;</w:t>
            </w:r>
            <w:r>
              <w:rPr>
                <w:rFonts w:hint="eastAsia"/>
                <w:bCs/>
              </w:rPr>
              <w:t>北四环西路辅路</w:t>
            </w:r>
            <w:r>
              <w:rPr>
                <w:rFonts w:hint="eastAsia"/>
                <w:bCs/>
              </w:rPr>
              <w:t>&lt;/roadname1&gt;&lt;!--</w:t>
            </w:r>
            <w:r>
              <w:rPr>
                <w:rFonts w:hint="eastAsia"/>
                <w:bCs/>
              </w:rPr>
              <w:t>道路</w:t>
            </w:r>
            <w:r>
              <w:rPr>
                <w:rFonts w:hint="eastAsia"/>
                <w:bCs/>
              </w:rPr>
              <w:t>1</w:t>
            </w:r>
            <w:r>
              <w:rPr>
                <w:rFonts w:hint="eastAsia"/>
                <w:bCs/>
              </w:rPr>
              <w:t>的名称</w:t>
            </w:r>
            <w:r>
              <w:rPr>
                <w:rFonts w:hint="eastAsia"/>
                <w:bCs/>
              </w:rPr>
              <w:t>--&gt;</w:t>
            </w:r>
          </w:p>
          <w:p w:rsidR="004C2B95" w:rsidRDefault="00300636">
            <w:pPr>
              <w:rPr>
                <w:bCs/>
              </w:rPr>
            </w:pPr>
            <w:r>
              <w:rPr>
                <w:rFonts w:hint="eastAsia"/>
                <w:bCs/>
              </w:rPr>
              <w:t>&lt;roadid2&gt;00108386&lt;/roadid2&gt;&lt;!--</w:t>
            </w:r>
            <w:r>
              <w:rPr>
                <w:rFonts w:hint="eastAsia"/>
                <w:bCs/>
              </w:rPr>
              <w:t>道路</w:t>
            </w:r>
            <w:r>
              <w:rPr>
                <w:rFonts w:hint="eastAsia"/>
                <w:bCs/>
              </w:rPr>
              <w:t>2</w:t>
            </w:r>
            <w:r>
              <w:rPr>
                <w:rFonts w:hint="eastAsia"/>
                <w:bCs/>
              </w:rPr>
              <w:t>的</w:t>
            </w:r>
            <w:r>
              <w:rPr>
                <w:rFonts w:hint="eastAsia"/>
                <w:bCs/>
              </w:rPr>
              <w:t>ID--&gt;</w:t>
            </w:r>
          </w:p>
          <w:p w:rsidR="004C2B95" w:rsidRDefault="00300636">
            <w:pPr>
              <w:rPr>
                <w:bCs/>
              </w:rPr>
            </w:pPr>
            <w:r>
              <w:rPr>
                <w:rFonts w:hint="eastAsia"/>
                <w:bCs/>
              </w:rPr>
              <w:t>&lt;roadname2&gt;</w:t>
            </w:r>
            <w:r>
              <w:rPr>
                <w:rFonts w:hint="eastAsia"/>
                <w:bCs/>
              </w:rPr>
              <w:t>苏州街</w:t>
            </w:r>
            <w:r>
              <w:rPr>
                <w:rFonts w:hint="eastAsia"/>
                <w:bCs/>
              </w:rPr>
              <w:t>&lt;/roadname2&gt;&lt;!--</w:t>
            </w:r>
            <w:r>
              <w:rPr>
                <w:rFonts w:hint="eastAsia"/>
                <w:bCs/>
              </w:rPr>
              <w:t>道路</w:t>
            </w:r>
            <w:r>
              <w:rPr>
                <w:rFonts w:hint="eastAsia"/>
                <w:bCs/>
              </w:rPr>
              <w:t>2</w:t>
            </w:r>
            <w:r>
              <w:rPr>
                <w:rFonts w:hint="eastAsia"/>
                <w:bCs/>
              </w:rPr>
              <w:t>的名称</w:t>
            </w:r>
            <w:r>
              <w:rPr>
                <w:rFonts w:hint="eastAsia"/>
                <w:bCs/>
              </w:rPr>
              <w:t>--&gt;</w:t>
            </w:r>
          </w:p>
          <w:p w:rsidR="004C2B95" w:rsidRDefault="00300636">
            <w:pPr>
              <w:rPr>
                <w:bCs/>
              </w:rPr>
            </w:pPr>
            <w:r>
              <w:rPr>
                <w:rFonts w:hint="eastAsia"/>
                <w:bCs/>
              </w:rPr>
              <w:t>&lt;x&gt;116.305475&lt;/x&gt;&lt;!--</w:t>
            </w:r>
            <w:r>
              <w:rPr>
                <w:rFonts w:hint="eastAsia"/>
                <w:bCs/>
              </w:rPr>
              <w:t>交叉点的经度</w:t>
            </w:r>
            <w:r>
              <w:rPr>
                <w:rFonts w:hint="eastAsia"/>
                <w:bCs/>
              </w:rPr>
              <w:t>--&gt;</w:t>
            </w:r>
          </w:p>
          <w:p w:rsidR="004C2B95" w:rsidRDefault="00300636">
            <w:pPr>
              <w:rPr>
                <w:bCs/>
              </w:rPr>
            </w:pPr>
            <w:r>
              <w:rPr>
                <w:rFonts w:hint="eastAsia"/>
                <w:bCs/>
              </w:rPr>
              <w:t>&lt;y&gt;39.984918&lt;/y&gt;&lt;!--</w:t>
            </w:r>
            <w:r>
              <w:rPr>
                <w:rFonts w:hint="eastAsia"/>
                <w:bCs/>
              </w:rPr>
              <w:t>交叉点的纬度</w:t>
            </w:r>
            <w:r>
              <w:rPr>
                <w:rFonts w:hint="eastAsia"/>
                <w:bCs/>
              </w:rPr>
              <w:t>--&gt;</w:t>
            </w:r>
          </w:p>
          <w:p w:rsidR="004C2B95" w:rsidRDefault="00300636">
            <w:pPr>
              <w:rPr>
                <w:bCs/>
              </w:rPr>
            </w:pPr>
            <w:r>
              <w:rPr>
                <w:rFonts w:hint="eastAsia"/>
                <w:bCs/>
              </w:rPr>
              <w:t>&lt;srctype&gt;roadinter&lt;/srctype&gt;&lt;!--</w:t>
            </w:r>
            <w:r>
              <w:rPr>
                <w:rFonts w:hint="eastAsia"/>
                <w:bCs/>
              </w:rPr>
              <w:t>数据来源</w:t>
            </w:r>
            <w:r>
              <w:rPr>
                <w:rFonts w:hint="eastAsia"/>
                <w:bCs/>
              </w:rPr>
              <w:t>--&gt;</w:t>
            </w:r>
          </w:p>
          <w:p w:rsidR="004C2B95" w:rsidRDefault="00300636">
            <w:pPr>
              <w:rPr>
                <w:bCs/>
              </w:rPr>
            </w:pPr>
            <w:r>
              <w:rPr>
                <w:rFonts w:hint="eastAsia"/>
                <w:bCs/>
              </w:rPr>
              <w:t>&lt;/roadinter&gt;</w:t>
            </w:r>
          </w:p>
          <w:p w:rsidR="004C2B95" w:rsidRDefault="00300636">
            <w:pPr>
              <w:rPr>
                <w:bCs/>
              </w:rPr>
            </w:pPr>
            <w:r>
              <w:rPr>
                <w:rFonts w:hint="eastAsia"/>
                <w:bCs/>
              </w:rPr>
              <w: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roadSearch</w:t>
      </w:r>
      <w:r>
        <w:rPr>
          <w:rFonts w:hint="eastAsia"/>
          <w:bCs/>
        </w:rPr>
        <w:t>为已经实例化的</w:t>
      </w:r>
      <w:r>
        <w:rPr>
          <w:rFonts w:hint="eastAsia"/>
          <w:bCs/>
        </w:rPr>
        <w:t>MMap.RoadSearch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    roadSearch.roadCrossSearchByRoadName("</w:t>
            </w:r>
            <w:r>
              <w:rPr>
                <w:rFonts w:hint="eastAsia"/>
                <w:bCs/>
              </w:rPr>
              <w:t>中关村大街</w:t>
            </w:r>
            <w:r>
              <w:rPr>
                <w:rFonts w:hint="eastAsia"/>
                <w:bCs/>
              </w:rPr>
              <w:t>","</w:t>
            </w:r>
            <w:r>
              <w:rPr>
                <w:rFonts w:hint="eastAsia"/>
                <w:bCs/>
              </w:rPr>
              <w:t>北京</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rPr>
          <w:bCs/>
        </w:rPr>
      </w:pPr>
      <w:r>
        <w:rPr>
          <w:bCs/>
        </w:rPr>
        <w:t> </w:t>
      </w:r>
      <w:bookmarkStart w:id="354" w:name="_Toc301345684"/>
      <w:r>
        <w:rPr>
          <w:bCs/>
        </w:rPr>
        <w:t>（</w:t>
      </w:r>
      <w:r>
        <w:rPr>
          <w:bCs/>
        </w:rPr>
        <w:t>3</w:t>
      </w:r>
      <w:r>
        <w:rPr>
          <w:bCs/>
        </w:rPr>
        <w:t>）</w:t>
      </w:r>
      <w:r>
        <w:rPr>
          <w:bCs/>
        </w:rPr>
        <w:t>       roadCrossSearchByRoadNames</w:t>
      </w:r>
      <w:bookmarkEnd w:id="354"/>
      <w:r>
        <w:rPr>
          <w:bCs/>
        </w:rPr>
        <w:t>(roadName1,roadName2,city,callback</w:t>
      </w:r>
      <w:r>
        <w:rPr>
          <w:bCs/>
        </w:rPr>
        <w:t>）</w:t>
      </w:r>
    </w:p>
    <w:p w:rsidR="004C2B95" w:rsidRDefault="00300636">
      <w:pPr>
        <w:rPr>
          <w:bCs/>
        </w:rPr>
      </w:pPr>
      <w:r>
        <w:t>说明：</w:t>
      </w:r>
      <w:r>
        <w:rPr>
          <w:rFonts w:hint="eastAsia"/>
          <w:bCs/>
        </w:rPr>
        <w:t>查询两条道路交叉点。</w:t>
      </w:r>
    </w:p>
    <w:p w:rsidR="004C2B95" w:rsidRDefault="00300636">
      <w:pPr>
        <w:rPr>
          <w:bCs/>
        </w:rPr>
      </w:pPr>
      <w:r>
        <w:lastRenderedPageBreak/>
        <w:t>参数：</w:t>
      </w:r>
    </w:p>
    <w:p w:rsidR="004C2B95" w:rsidRDefault="00300636">
      <w:pPr>
        <w:rPr>
          <w:bCs/>
        </w:rPr>
      </w:pPr>
      <w:r>
        <w:rPr>
          <w:bCs/>
        </w:rPr>
        <w:t>  roadName1</w:t>
      </w:r>
    </w:p>
    <w:p w:rsidR="004C2B95" w:rsidRDefault="00300636">
      <w:pPr>
        <w:rPr>
          <w:bCs/>
        </w:rPr>
      </w:pPr>
      <w:r>
        <w:rPr>
          <w:bCs/>
        </w:rPr>
        <w:t>说明：道路名称。</w:t>
      </w:r>
    </w:p>
    <w:p w:rsidR="004C2B95" w:rsidRDefault="00300636">
      <w:pPr>
        <w:rPr>
          <w:bCs/>
        </w:rPr>
      </w:pPr>
      <w:r>
        <w:rPr>
          <w:bCs/>
        </w:rPr>
        <w:t>类型：</w:t>
      </w:r>
      <w:r>
        <w:rPr>
          <w:bCs/>
        </w:rPr>
        <w:t>String</w:t>
      </w:r>
    </w:p>
    <w:p w:rsidR="004C2B95" w:rsidRDefault="00300636">
      <w:pPr>
        <w:rPr>
          <w:bCs/>
        </w:rPr>
      </w:pPr>
      <w:r>
        <w:rPr>
          <w:bCs/>
        </w:rPr>
        <w:t>  roadName2</w:t>
      </w:r>
    </w:p>
    <w:p w:rsidR="004C2B95" w:rsidRDefault="00300636">
      <w:pPr>
        <w:rPr>
          <w:bCs/>
        </w:rPr>
      </w:pPr>
      <w:r>
        <w:rPr>
          <w:bCs/>
        </w:rPr>
        <w:t>说明：道路名称。</w:t>
      </w:r>
    </w:p>
    <w:p w:rsidR="004C2B95" w:rsidRDefault="00300636">
      <w:pPr>
        <w:rPr>
          <w:bCs/>
        </w:rPr>
      </w:pPr>
      <w:r>
        <w:rPr>
          <w:bCs/>
        </w:rPr>
        <w:t>类型：</w:t>
      </w:r>
      <w:r>
        <w:rPr>
          <w:bCs/>
        </w:rPr>
        <w:t>String</w:t>
      </w:r>
    </w:p>
    <w:p w:rsidR="004C2B95" w:rsidRDefault="00300636">
      <w:pPr>
        <w:rPr>
          <w:bCs/>
        </w:rPr>
      </w:pPr>
      <w:r>
        <w:rPr>
          <w:bCs/>
        </w:rPr>
        <w:t>  city</w:t>
      </w:r>
    </w:p>
    <w:p w:rsidR="004C2B95" w:rsidRDefault="00300636">
      <w:pPr>
        <w:rPr>
          <w:bCs/>
        </w:rPr>
      </w:pPr>
      <w:r>
        <w:rPr>
          <w:bCs/>
        </w:rPr>
        <w:t>说明：城市、区号、城市编码。该参数可选，默认值为</w:t>
      </w:r>
      <w:r>
        <w:rPr>
          <w:bCs/>
        </w:rPr>
        <w:t>total</w:t>
      </w:r>
      <w:r>
        <w:rPr>
          <w:bCs/>
        </w:rPr>
        <w:t>，即全国。</w:t>
      </w:r>
    </w:p>
    <w:p w:rsidR="004C2B95" w:rsidRDefault="00300636">
      <w:pPr>
        <w:rPr>
          <w:bCs/>
        </w:rPr>
      </w:pPr>
      <w:r>
        <w:rPr>
          <w:bCs/>
        </w:rPr>
        <w:t>类型：</w:t>
      </w:r>
      <w:r>
        <w:rPr>
          <w:bCs/>
        </w:rPr>
        <w:t>String</w:t>
      </w:r>
    </w:p>
    <w:p w:rsidR="004C2B95" w:rsidRDefault="00300636">
      <w:pPr>
        <w:rPr>
          <w:bCs/>
        </w:rPr>
      </w:pPr>
      <w:r>
        <w:rPr>
          <w:bCs/>
        </w:rPr>
        <w:t>  callback</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&lt;time&gt;0.049&lt;/time&gt;</w:t>
            </w:r>
          </w:p>
          <w:p w:rsidR="004C2B95" w:rsidRDefault="00300636">
            <w:pPr>
              <w:rPr>
                <w:bCs/>
              </w:rPr>
            </w:pPr>
            <w:r>
              <w:rPr>
                <w:rFonts w:hint="eastAsia"/>
                <w:bCs/>
              </w:rPr>
              <w:t>&lt;count&gt;2&lt;/count&gt;</w:t>
            </w:r>
          </w:p>
          <w:p w:rsidR="004C2B95" w:rsidRDefault="00300636">
            <w:pPr>
              <w:rPr>
                <w:bCs/>
              </w:rPr>
            </w:pPr>
            <w:r>
              <w:rPr>
                <w:rFonts w:hint="eastAsia"/>
                <w:bCs/>
              </w:rPr>
              <w:t>&lt;total&gt;2&lt;/total&gt;</w:t>
            </w:r>
          </w:p>
          <w:p w:rsidR="004C2B95" w:rsidRDefault="00300636">
            <w:pPr>
              <w:rPr>
                <w:bCs/>
              </w:rPr>
            </w:pPr>
            <w:r>
              <w:rPr>
                <w:rFonts w:hint="eastAsia"/>
                <w:bCs/>
              </w:rPr>
              <w:t>&lt;record&gt;2&lt;/record&gt;</w:t>
            </w:r>
          </w:p>
          <w:p w:rsidR="004C2B95" w:rsidRDefault="00300636">
            <w:pPr>
              <w:rPr>
                <w:bCs/>
              </w:rPr>
            </w:pPr>
            <w:r>
              <w:rPr>
                <w:rFonts w:hint="eastAsia"/>
                <w:bCs/>
              </w:rPr>
              <w:t>&lt;list type="list"&gt;</w:t>
            </w:r>
          </w:p>
          <w:p w:rsidR="004C2B95" w:rsidRDefault="00300636">
            <w:pPr>
              <w:rPr>
                <w:bCs/>
              </w:rPr>
            </w:pPr>
            <w:r>
              <w:rPr>
                <w:rFonts w:hint="eastAsia"/>
                <w:bCs/>
              </w:rPr>
              <w:t>&lt;roadinter&gt;&lt;!--</w:t>
            </w:r>
            <w:r>
              <w:rPr>
                <w:rFonts w:hint="eastAsia"/>
                <w:bCs/>
              </w:rPr>
              <w:t>交叉口信息描述</w:t>
            </w:r>
            <w:r>
              <w:rPr>
                <w:rFonts w:hint="eastAsia"/>
                <w:bCs/>
              </w:rPr>
              <w:t>--&gt;</w:t>
            </w:r>
          </w:p>
          <w:p w:rsidR="004C2B95" w:rsidRDefault="00300636">
            <w:pPr>
              <w:rPr>
                <w:bCs/>
              </w:rPr>
            </w:pPr>
            <w:r>
              <w:rPr>
                <w:rFonts w:hint="eastAsia"/>
                <w:bCs/>
              </w:rPr>
              <w:t>&lt;id&gt;00104401-00108390&lt;/id&gt;&lt;!--</w:t>
            </w:r>
            <w:r>
              <w:rPr>
                <w:rFonts w:hint="eastAsia"/>
                <w:bCs/>
              </w:rPr>
              <w:t>交叉口的</w:t>
            </w:r>
            <w:r>
              <w:rPr>
                <w:rFonts w:hint="eastAsia"/>
                <w:bCs/>
              </w:rPr>
              <w:t>ID</w:t>
            </w:r>
            <w:r>
              <w:rPr>
                <w:rFonts w:hint="eastAsia"/>
                <w:bCs/>
              </w:rPr>
              <w:t>，格式为</w:t>
            </w:r>
            <w:r>
              <w:rPr>
                <w:rFonts w:hint="eastAsia"/>
                <w:bCs/>
              </w:rPr>
              <w:t>roadid1-roadid2--&gt;</w:t>
            </w:r>
          </w:p>
          <w:p w:rsidR="004C2B95" w:rsidRDefault="00300636">
            <w:pPr>
              <w:rPr>
                <w:bCs/>
              </w:rPr>
            </w:pPr>
            <w:r>
              <w:rPr>
                <w:rFonts w:hint="eastAsia"/>
                <w:bCs/>
              </w:rPr>
              <w:t>&lt;citycode&gt;010&lt;/citycode&gt;&lt;!--</w:t>
            </w:r>
            <w:r>
              <w:rPr>
                <w:rFonts w:hint="eastAsia"/>
                <w:bCs/>
              </w:rPr>
              <w:t>城市编码</w:t>
            </w:r>
            <w:r>
              <w:rPr>
                <w:rFonts w:hint="eastAsia"/>
                <w:bCs/>
              </w:rPr>
              <w:t>--&gt;</w:t>
            </w:r>
          </w:p>
          <w:p w:rsidR="004C2B95" w:rsidRDefault="00300636">
            <w:pPr>
              <w:rPr>
                <w:bCs/>
              </w:rPr>
            </w:pPr>
            <w:r>
              <w:rPr>
                <w:rFonts w:hint="eastAsia"/>
                <w:bCs/>
              </w:rPr>
              <w:t>&lt;roadid1&gt;00104401&lt;/roadid1&gt;&lt;!--</w:t>
            </w:r>
            <w:r>
              <w:rPr>
                <w:rFonts w:hint="eastAsia"/>
                <w:bCs/>
              </w:rPr>
              <w:t>道路</w:t>
            </w:r>
            <w:r>
              <w:rPr>
                <w:rFonts w:hint="eastAsia"/>
                <w:bCs/>
              </w:rPr>
              <w:t>1</w:t>
            </w:r>
            <w:r>
              <w:rPr>
                <w:rFonts w:hint="eastAsia"/>
                <w:bCs/>
              </w:rPr>
              <w:t>的</w:t>
            </w:r>
            <w:r>
              <w:rPr>
                <w:rFonts w:hint="eastAsia"/>
                <w:bCs/>
              </w:rPr>
              <w:t>ID--&gt;</w:t>
            </w:r>
          </w:p>
          <w:p w:rsidR="004C2B95" w:rsidRDefault="00300636">
            <w:pPr>
              <w:rPr>
                <w:bCs/>
              </w:rPr>
            </w:pPr>
            <w:r>
              <w:rPr>
                <w:rFonts w:hint="eastAsia"/>
                <w:bCs/>
              </w:rPr>
              <w:t>&lt;roadname1&gt;</w:t>
            </w:r>
            <w:r>
              <w:rPr>
                <w:rFonts w:hint="eastAsia"/>
                <w:bCs/>
              </w:rPr>
              <w:t>北四环西路辅路</w:t>
            </w:r>
            <w:r>
              <w:rPr>
                <w:rFonts w:hint="eastAsia"/>
                <w:bCs/>
              </w:rPr>
              <w:t>&lt;/roadname1&gt;&lt;!--</w:t>
            </w:r>
            <w:r>
              <w:rPr>
                <w:rFonts w:hint="eastAsia"/>
                <w:bCs/>
              </w:rPr>
              <w:t>道路</w:t>
            </w:r>
            <w:r>
              <w:rPr>
                <w:rFonts w:hint="eastAsia"/>
                <w:bCs/>
              </w:rPr>
              <w:t>1</w:t>
            </w:r>
            <w:r>
              <w:rPr>
                <w:rFonts w:hint="eastAsia"/>
                <w:bCs/>
              </w:rPr>
              <w:t>的名称</w:t>
            </w:r>
            <w:r>
              <w:rPr>
                <w:rFonts w:hint="eastAsia"/>
                <w:bCs/>
              </w:rPr>
              <w:t>--&gt;</w:t>
            </w:r>
          </w:p>
          <w:p w:rsidR="004C2B95" w:rsidRDefault="00300636">
            <w:pPr>
              <w:rPr>
                <w:bCs/>
              </w:rPr>
            </w:pPr>
            <w:r>
              <w:rPr>
                <w:rFonts w:hint="eastAsia"/>
                <w:bCs/>
              </w:rPr>
              <w:t>&lt;roadid2&gt;00108390&lt;/roadid2&gt;&lt;!--</w:t>
            </w:r>
            <w:r>
              <w:rPr>
                <w:rFonts w:hint="eastAsia"/>
                <w:bCs/>
              </w:rPr>
              <w:t>道路</w:t>
            </w:r>
            <w:r>
              <w:rPr>
                <w:rFonts w:hint="eastAsia"/>
                <w:bCs/>
              </w:rPr>
              <w:t>2</w:t>
            </w:r>
            <w:r>
              <w:rPr>
                <w:rFonts w:hint="eastAsia"/>
                <w:bCs/>
              </w:rPr>
              <w:t>的</w:t>
            </w:r>
            <w:r>
              <w:rPr>
                <w:rFonts w:hint="eastAsia"/>
                <w:bCs/>
              </w:rPr>
              <w:t>ID--&gt;</w:t>
            </w:r>
          </w:p>
          <w:p w:rsidR="004C2B95" w:rsidRDefault="00300636">
            <w:pPr>
              <w:rPr>
                <w:bCs/>
              </w:rPr>
            </w:pPr>
            <w:r>
              <w:rPr>
                <w:rFonts w:hint="eastAsia"/>
                <w:bCs/>
              </w:rPr>
              <w:t>&lt;roadname2&gt;</w:t>
            </w:r>
            <w:r>
              <w:rPr>
                <w:rFonts w:hint="eastAsia"/>
                <w:bCs/>
              </w:rPr>
              <w:t>中关村大街</w:t>
            </w:r>
            <w:r>
              <w:rPr>
                <w:rFonts w:hint="eastAsia"/>
                <w:bCs/>
              </w:rPr>
              <w:t>&lt;/roadname2&gt;&lt;!--</w:t>
            </w:r>
            <w:r>
              <w:rPr>
                <w:rFonts w:hint="eastAsia"/>
                <w:bCs/>
              </w:rPr>
              <w:t>道路</w:t>
            </w:r>
            <w:r>
              <w:rPr>
                <w:rFonts w:hint="eastAsia"/>
                <w:bCs/>
              </w:rPr>
              <w:t>2</w:t>
            </w:r>
            <w:r>
              <w:rPr>
                <w:rFonts w:hint="eastAsia"/>
                <w:bCs/>
              </w:rPr>
              <w:t>的名称</w:t>
            </w:r>
            <w:r>
              <w:rPr>
                <w:rFonts w:hint="eastAsia"/>
                <w:bCs/>
              </w:rPr>
              <w:t>--&gt;</w:t>
            </w:r>
          </w:p>
          <w:p w:rsidR="004C2B95" w:rsidRDefault="00300636">
            <w:pPr>
              <w:rPr>
                <w:bCs/>
              </w:rPr>
            </w:pPr>
            <w:r>
              <w:rPr>
                <w:rFonts w:hint="eastAsia"/>
                <w:bCs/>
              </w:rPr>
              <w:t>&lt;x&gt;116.316262&lt;/x&gt;&lt;!--</w:t>
            </w:r>
            <w:r>
              <w:rPr>
                <w:rFonts w:hint="eastAsia"/>
                <w:bCs/>
              </w:rPr>
              <w:t>交叉点的经度</w:t>
            </w:r>
            <w:r>
              <w:rPr>
                <w:rFonts w:hint="eastAsia"/>
                <w:bCs/>
              </w:rPr>
              <w:t>--&gt;</w:t>
            </w:r>
          </w:p>
          <w:p w:rsidR="004C2B95" w:rsidRDefault="00300636">
            <w:pPr>
              <w:rPr>
                <w:bCs/>
              </w:rPr>
            </w:pPr>
            <w:r>
              <w:rPr>
                <w:rFonts w:hint="eastAsia"/>
                <w:bCs/>
              </w:rPr>
              <w:t>&lt;y&gt;39.985239&lt;/y&gt;&lt;!--</w:t>
            </w:r>
            <w:r>
              <w:rPr>
                <w:rFonts w:hint="eastAsia"/>
                <w:bCs/>
              </w:rPr>
              <w:t>交叉点的纬度</w:t>
            </w:r>
            <w:r>
              <w:rPr>
                <w:rFonts w:hint="eastAsia"/>
                <w:bCs/>
              </w:rPr>
              <w:t>--&gt;</w:t>
            </w:r>
          </w:p>
          <w:p w:rsidR="004C2B95" w:rsidRDefault="00300636">
            <w:pPr>
              <w:rPr>
                <w:bCs/>
              </w:rPr>
            </w:pPr>
            <w:r>
              <w:rPr>
                <w:rFonts w:hint="eastAsia"/>
                <w:bCs/>
              </w:rPr>
              <w:t>&lt;srctype&gt;roadinter&lt;/srctype&gt;&lt;!--</w:t>
            </w:r>
            <w:r>
              <w:rPr>
                <w:rFonts w:hint="eastAsia"/>
                <w:bCs/>
              </w:rPr>
              <w:t>数据来源</w:t>
            </w:r>
            <w:r>
              <w:rPr>
                <w:rFonts w:hint="eastAsia"/>
                <w:bCs/>
              </w:rPr>
              <w:t>--&gt;</w:t>
            </w:r>
          </w:p>
          <w:p w:rsidR="004C2B95" w:rsidRDefault="00300636">
            <w:pPr>
              <w:rPr>
                <w:bCs/>
              </w:rPr>
            </w:pPr>
            <w:r>
              <w:rPr>
                <w:rFonts w:hint="eastAsia"/>
                <w:bCs/>
              </w:rPr>
              <w:t>&lt;/roadinter&gt;</w:t>
            </w:r>
          </w:p>
          <w:p w:rsidR="004C2B95" w:rsidRDefault="00300636">
            <w:pPr>
              <w:rPr>
                <w:bCs/>
              </w:rPr>
            </w:pPr>
            <w:r>
              <w:rPr>
                <w:rFonts w:hint="eastAsia"/>
                <w:bCs/>
              </w:rPr>
              <w: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roadSearch</w:t>
      </w:r>
      <w:r>
        <w:rPr>
          <w:rFonts w:hint="eastAsia"/>
          <w:bCs/>
        </w:rPr>
        <w:t>为已经实例化的</w:t>
      </w:r>
      <w:r>
        <w:rPr>
          <w:rFonts w:hint="eastAsia"/>
          <w:bCs/>
        </w:rPr>
        <w:t>MMap.RoadSearch</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    roadSearch.roadCrossSearchByRoadNames("</w:t>
            </w:r>
            <w:r>
              <w:rPr>
                <w:rFonts w:hint="eastAsia"/>
                <w:bCs/>
              </w:rPr>
              <w:t>中关村大街</w:t>
            </w:r>
            <w:r>
              <w:rPr>
                <w:rFonts w:hint="eastAsia"/>
                <w:bCs/>
              </w:rPr>
              <w:t>","</w:t>
            </w:r>
            <w:r>
              <w:rPr>
                <w:rFonts w:hint="eastAsia"/>
                <w:bCs/>
              </w:rPr>
              <w:t>海淀南路</w:t>
            </w:r>
            <w:r>
              <w:rPr>
                <w:rFonts w:hint="eastAsia"/>
                <w:bCs/>
              </w:rPr>
              <w:t>","</w:t>
            </w:r>
            <w:r>
              <w:rPr>
                <w:rFonts w:hint="eastAsia"/>
                <w:bCs/>
              </w:rPr>
              <w:t>北京</w:t>
            </w:r>
            <w:r>
              <w:rPr>
                <w:rFonts w:hint="eastAsia"/>
                <w:bCs/>
              </w:rPr>
              <w:lastRenderedPageBreak/>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w:t>
            </w:r>
          </w:p>
        </w:tc>
      </w:tr>
    </w:tbl>
    <w:p w:rsidR="004C2B95" w:rsidRDefault="00300636">
      <w:pPr>
        <w:pStyle w:val="QB2"/>
        <w:spacing w:line="240" w:lineRule="auto"/>
        <w:rPr>
          <w:rFonts w:ascii="黑体" w:hAnsi="Times New Roman"/>
        </w:rPr>
      </w:pPr>
      <w:bookmarkStart w:id="355" w:name="_Toc362533827"/>
      <w:r>
        <w:rPr>
          <w:rFonts w:ascii="黑体" w:hAnsi="Times New Roman" w:hint="eastAsia"/>
        </w:rPr>
        <w:lastRenderedPageBreak/>
        <w:t>MMap.Geocoder</w:t>
      </w:r>
      <w:bookmarkEnd w:id="355"/>
    </w:p>
    <w:p w:rsidR="004C2B95" w:rsidRDefault="00300636">
      <w:pPr>
        <w:pStyle w:val="QB3"/>
        <w:tabs>
          <w:tab w:val="left" w:pos="567"/>
        </w:tabs>
        <w:spacing w:line="240" w:lineRule="auto"/>
        <w:rPr>
          <w:rFonts w:ascii="黑体" w:hAnsi="Times New Roman"/>
        </w:rPr>
      </w:pPr>
      <w:bookmarkStart w:id="356" w:name="_Toc362533828"/>
      <w:r>
        <w:rPr>
          <w:rFonts w:ascii="黑体" w:hAnsi="Times New Roman" w:hint="eastAsia"/>
        </w:rPr>
        <w:t>说明</w:t>
      </w:r>
      <w:bookmarkEnd w:id="356"/>
    </w:p>
    <w:p w:rsidR="004C2B95" w:rsidRDefault="00300636">
      <w:pPr>
        <w:ind w:firstLine="420"/>
      </w:pPr>
      <w:r>
        <w:rPr>
          <w:rFonts w:hint="eastAsia"/>
          <w:color w:val="000000"/>
        </w:rPr>
        <w:t>地理编码与逆地理编码类，该类封装了地址匹配与地址解析功能</w:t>
      </w:r>
      <w:r>
        <w:rPr>
          <w:rFonts w:hint="eastAsia"/>
        </w:rPr>
        <w:t>。</w:t>
      </w:r>
    </w:p>
    <w:p w:rsidR="004C2B95" w:rsidRDefault="00300636">
      <w:pPr>
        <w:pStyle w:val="QB3"/>
        <w:tabs>
          <w:tab w:val="left" w:pos="567"/>
        </w:tabs>
        <w:spacing w:line="240" w:lineRule="auto"/>
        <w:rPr>
          <w:rFonts w:ascii="黑体" w:hAnsi="Times New Roman"/>
        </w:rPr>
      </w:pPr>
      <w:bookmarkStart w:id="357" w:name="_Toc362533829"/>
      <w:r>
        <w:rPr>
          <w:rFonts w:ascii="黑体" w:hAnsi="Times New Roman" w:hint="eastAsia"/>
        </w:rPr>
        <w:t>构造函数</w:t>
      </w:r>
      <w:bookmarkEnd w:id="357"/>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58" w:name="_Toc301345689"/>
      <w:r>
        <w:rPr>
          <w:rFonts w:ascii="黑体" w:hAnsi="Times New Roman"/>
        </w:rPr>
        <w:t>MMap.Geocoder(geocoderOption)</w:t>
      </w:r>
      <w:bookmarkEnd w:id="358"/>
    </w:p>
    <w:p w:rsidR="004C2B95" w:rsidRDefault="00300636">
      <w:r>
        <w:rPr>
          <w:bCs/>
        </w:rPr>
        <w:t>说明：</w:t>
      </w:r>
      <w:r>
        <w:rPr>
          <w:rFonts w:hint="eastAsia"/>
        </w:rPr>
        <w:t>根据给定的参数构造一个</w:t>
      </w:r>
      <w:r>
        <w:rPr>
          <w:rFonts w:hint="eastAsia"/>
        </w:rPr>
        <w:t>MMap.Geocoder</w:t>
      </w:r>
      <w:r>
        <w:rPr>
          <w:rFonts w:hint="eastAsia"/>
        </w:rPr>
        <w:t>的新实例。</w:t>
      </w:r>
    </w:p>
    <w:p w:rsidR="004C2B95" w:rsidRDefault="00300636">
      <w:pPr>
        <w:rPr>
          <w:bCs/>
        </w:rPr>
      </w:pPr>
      <w:r>
        <w:rPr>
          <w:bCs/>
        </w:rPr>
        <w:t>参数：</w:t>
      </w:r>
    </w:p>
    <w:p w:rsidR="004C2B95" w:rsidRDefault="00300636">
      <w:r>
        <w:rPr>
          <w:rFonts w:hint="eastAsia"/>
        </w:rPr>
        <w:t>geocoderOption</w:t>
      </w:r>
    </w:p>
    <w:p w:rsidR="004C2B95" w:rsidRDefault="00300636">
      <w:r>
        <w:rPr>
          <w:rFonts w:hint="eastAsia"/>
        </w:rPr>
        <w:t>说明：对象初始化时的参数选项。</w:t>
      </w:r>
      <w:r>
        <w:rPr>
          <w:rFonts w:hint="eastAsia"/>
        </w:rPr>
        <w:t>geocoderOption</w:t>
      </w:r>
      <w:r>
        <w:rPr>
          <w:rFonts w:hint="eastAsia"/>
        </w:rPr>
        <w:t>为可选参数，包含</w:t>
      </w:r>
      <w:r>
        <w:rPr>
          <w:rFonts w:hint="eastAsia"/>
        </w:rPr>
        <w:t>ranger</w:t>
      </w:r>
      <w:r>
        <w:rPr>
          <w:rFonts w:hint="eastAsia"/>
        </w:rPr>
        <w:t>、</w:t>
      </w:r>
      <w:r>
        <w:rPr>
          <w:rFonts w:hint="eastAsia"/>
        </w:rPr>
        <w:t>crossnum</w:t>
      </w:r>
      <w:r>
        <w:rPr>
          <w:rFonts w:hint="eastAsia"/>
        </w:rPr>
        <w:t>、</w:t>
      </w:r>
      <w:r>
        <w:rPr>
          <w:rFonts w:hint="eastAsia"/>
        </w:rPr>
        <w:t>roadnum</w:t>
      </w:r>
      <w:r>
        <w:rPr>
          <w:rFonts w:hint="eastAsia"/>
        </w:rPr>
        <w:t>、</w:t>
      </w:r>
      <w:r>
        <w:rPr>
          <w:rFonts w:hint="eastAsia"/>
        </w:rPr>
        <w:t>poinum</w:t>
      </w:r>
      <w:r>
        <w:rPr>
          <w:rFonts w:hint="eastAsia"/>
        </w:rPr>
        <w:t>选项，所有选项均可选。</w:t>
      </w:r>
    </w:p>
    <w:p w:rsidR="004C2B95" w:rsidRDefault="00300636">
      <w:r>
        <w:rPr>
          <w:rFonts w:hint="eastAsia"/>
        </w:rPr>
        <w:t>类型：</w:t>
      </w:r>
      <w:r>
        <w:rPr>
          <w:rFonts w:hint="eastAsia"/>
        </w:rPr>
        <w:t>Object</w:t>
      </w:r>
    </w:p>
    <w:p w:rsidR="004C2B95" w:rsidRDefault="00300636">
      <w:pPr>
        <w:pStyle w:val="12"/>
        <w:numPr>
          <w:ilvl w:val="0"/>
          <w:numId w:val="31"/>
        </w:numPr>
        <w:ind w:firstLineChars="0"/>
      </w:pPr>
      <w:bookmarkStart w:id="359" w:name="_Toc301345691"/>
      <w:r>
        <w:t>range</w:t>
      </w:r>
      <w:bookmarkEnd w:id="359"/>
    </w:p>
    <w:p w:rsidR="004C2B95" w:rsidRDefault="00300636">
      <w:r>
        <w:t>说明：查询范围，默认值为</w:t>
      </w:r>
      <w:r>
        <w:t>3000</w:t>
      </w:r>
      <w:r>
        <w:t>。</w:t>
      </w:r>
    </w:p>
    <w:p w:rsidR="004C2B95" w:rsidRDefault="00300636">
      <w:r>
        <w:t>类型：</w:t>
      </w:r>
      <w:r>
        <w:t>Number</w:t>
      </w:r>
    </w:p>
    <w:p w:rsidR="004C2B95" w:rsidRDefault="00300636">
      <w:r>
        <w:t>注释：无。</w:t>
      </w:r>
    </w:p>
    <w:p w:rsidR="004C2B95" w:rsidRDefault="00300636">
      <w:pPr>
        <w:pStyle w:val="12"/>
        <w:numPr>
          <w:ilvl w:val="0"/>
          <w:numId w:val="31"/>
        </w:numPr>
        <w:ind w:firstLineChars="0"/>
      </w:pPr>
      <w:bookmarkStart w:id="360" w:name="_Toc301345692"/>
      <w:r>
        <w:t>crossnum</w:t>
      </w:r>
      <w:bookmarkEnd w:id="360"/>
    </w:p>
    <w:p w:rsidR="004C2B95" w:rsidRDefault="00300636">
      <w:r>
        <w:t>说明：返回的道路交叉口数量，默认值为</w:t>
      </w:r>
      <w:r>
        <w:t>3</w:t>
      </w:r>
      <w:r>
        <w:t>。</w:t>
      </w:r>
    </w:p>
    <w:p w:rsidR="004C2B95" w:rsidRDefault="00300636">
      <w:r>
        <w:t>类型：</w:t>
      </w:r>
      <w:r>
        <w:t>Number</w:t>
      </w:r>
    </w:p>
    <w:p w:rsidR="004C2B95" w:rsidRDefault="00300636">
      <w:r>
        <w:t>注释：无。</w:t>
      </w:r>
    </w:p>
    <w:p w:rsidR="004C2B95" w:rsidRDefault="00300636">
      <w:pPr>
        <w:pStyle w:val="12"/>
        <w:numPr>
          <w:ilvl w:val="0"/>
          <w:numId w:val="31"/>
        </w:numPr>
        <w:ind w:firstLineChars="0"/>
      </w:pPr>
      <w:bookmarkStart w:id="361" w:name="_Toc301345693"/>
      <w:r>
        <w:t>roadnum</w:t>
      </w:r>
      <w:bookmarkEnd w:id="361"/>
    </w:p>
    <w:p w:rsidR="004C2B95" w:rsidRDefault="00300636">
      <w:r>
        <w:t>说明：线记录数。返回的路线记录数，默认值为</w:t>
      </w:r>
      <w:r>
        <w:t>10</w:t>
      </w:r>
      <w:r>
        <w:t>。</w:t>
      </w:r>
    </w:p>
    <w:p w:rsidR="004C2B95" w:rsidRDefault="00300636">
      <w:r>
        <w:t>类型：</w:t>
      </w:r>
      <w:r>
        <w:t>Number</w:t>
      </w:r>
    </w:p>
    <w:p w:rsidR="004C2B95" w:rsidRDefault="00300636">
      <w:r>
        <w:t>注释：无。</w:t>
      </w:r>
    </w:p>
    <w:p w:rsidR="004C2B95" w:rsidRDefault="00300636">
      <w:pPr>
        <w:pStyle w:val="12"/>
        <w:numPr>
          <w:ilvl w:val="0"/>
          <w:numId w:val="31"/>
        </w:numPr>
        <w:ind w:firstLineChars="0"/>
      </w:pPr>
      <w:bookmarkStart w:id="362" w:name="_Toc301345694"/>
      <w:r>
        <w:t>poinum</w:t>
      </w:r>
      <w:bookmarkEnd w:id="362"/>
    </w:p>
    <w:p w:rsidR="004C2B95" w:rsidRDefault="00300636">
      <w:r>
        <w:t>说明：返回的兴趣点数量，默认值为</w:t>
      </w:r>
      <w:r>
        <w:t>10</w:t>
      </w:r>
      <w:r>
        <w:t>。</w:t>
      </w:r>
    </w:p>
    <w:p w:rsidR="004C2B95" w:rsidRDefault="00300636">
      <w:r>
        <w:t>类型：</w:t>
      </w:r>
      <w:r>
        <w:t>Number</w:t>
      </w:r>
    </w:p>
    <w:p w:rsidR="004C2B95" w:rsidRDefault="00300636">
      <w:r>
        <w:t>注释：无。</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geocoderOption = {</w:t>
            </w:r>
          </w:p>
          <w:p w:rsidR="004C2B95" w:rsidRDefault="00300636">
            <w:r>
              <w:rPr>
                <w:rFonts w:hint="eastAsia"/>
              </w:rPr>
              <w:t>           range:300,//</w:t>
            </w:r>
            <w:r>
              <w:rPr>
                <w:rFonts w:hint="eastAsia"/>
              </w:rPr>
              <w:t>范围</w:t>
            </w:r>
          </w:p>
          <w:p w:rsidR="004C2B95" w:rsidRDefault="00300636">
            <w:r>
              <w:rPr>
                <w:rFonts w:hint="eastAsia"/>
              </w:rPr>
              <w:t>           crossnum:2,//</w:t>
            </w:r>
            <w:r>
              <w:rPr>
                <w:rFonts w:hint="eastAsia"/>
              </w:rPr>
              <w:t>道路交叉口数</w:t>
            </w:r>
          </w:p>
          <w:p w:rsidR="004C2B95" w:rsidRDefault="00300636">
            <w:r>
              <w:rPr>
                <w:rFonts w:hint="eastAsia"/>
              </w:rPr>
              <w:t>           roadnum :3,//</w:t>
            </w:r>
            <w:r>
              <w:rPr>
                <w:rFonts w:hint="eastAsia"/>
              </w:rPr>
              <w:t>路线记录数</w:t>
            </w:r>
          </w:p>
          <w:p w:rsidR="004C2B95" w:rsidRDefault="00300636">
            <w:r>
              <w:rPr>
                <w:rFonts w:hint="eastAsia"/>
              </w:rPr>
              <w:t>           poinum:2//POI</w:t>
            </w:r>
            <w:r>
              <w:rPr>
                <w:rFonts w:hint="eastAsia"/>
              </w:rPr>
              <w:t>点数</w:t>
            </w:r>
          </w:p>
          <w:p w:rsidR="004C2B95" w:rsidRDefault="00300636">
            <w:r>
              <w:rPr>
                <w:rFonts w:hint="eastAsia"/>
              </w:rPr>
              <w:t>    };</w:t>
            </w:r>
          </w:p>
          <w:p w:rsidR="004C2B95" w:rsidRDefault="00300636">
            <w:r>
              <w:rPr>
                <w:rFonts w:hint="eastAsia"/>
              </w:rPr>
              <w:t> </w:t>
            </w:r>
          </w:p>
          <w:p w:rsidR="004C2B95" w:rsidRDefault="00300636">
            <w:r>
              <w:rPr>
                <w:rFonts w:hint="eastAsia"/>
              </w:rPr>
              <w:lastRenderedPageBreak/>
              <w:t>var geocoder = new MMap.Geocoder(geocoderOption);</w:t>
            </w:r>
          </w:p>
        </w:tc>
      </w:tr>
    </w:tbl>
    <w:p w:rsidR="004C2B95" w:rsidRDefault="00300636">
      <w:pPr>
        <w:pStyle w:val="QB3"/>
        <w:tabs>
          <w:tab w:val="left" w:pos="567"/>
        </w:tabs>
        <w:spacing w:line="240" w:lineRule="auto"/>
        <w:rPr>
          <w:rFonts w:ascii="黑体" w:hAnsi="Times New Roman"/>
        </w:rPr>
      </w:pPr>
      <w:bookmarkStart w:id="363" w:name="_Toc362533830"/>
      <w:r>
        <w:rPr>
          <w:rFonts w:ascii="黑体" w:hAnsi="Times New Roman" w:hint="eastAsia"/>
        </w:rPr>
        <w:lastRenderedPageBreak/>
        <w:t>方法</w:t>
      </w:r>
      <w:bookmarkEnd w:id="363"/>
    </w:p>
    <w:p w:rsidR="004C2B95" w:rsidRDefault="00300636">
      <w:bookmarkStart w:id="364" w:name="_Toc301345696"/>
      <w:r>
        <w:t>（</w:t>
      </w:r>
      <w:r>
        <w:t>1</w:t>
      </w:r>
      <w:r>
        <w:t>）</w:t>
      </w:r>
      <w:r>
        <w:t>       geocode</w:t>
      </w:r>
      <w:bookmarkEnd w:id="364"/>
      <w:r>
        <w:t>(address,callback)</w:t>
      </w:r>
    </w:p>
    <w:p w:rsidR="004C2B95" w:rsidRDefault="00300636">
      <w:r>
        <w:rPr>
          <w:bCs/>
        </w:rPr>
        <w:t>说明：</w:t>
      </w:r>
    </w:p>
    <w:p w:rsidR="004C2B95" w:rsidRDefault="00300636">
      <w:r>
        <w:rPr>
          <w:rFonts w:hint="eastAsia"/>
        </w:rPr>
        <w:t>地理编码又称地址匹配，指的是从已知的地址描述到对应的经纬度坐标的转换，即根据地址信息，查询该地址所对应的点坐标等。</w:t>
      </w:r>
    </w:p>
    <w:p w:rsidR="004C2B95" w:rsidRDefault="00300636">
      <w:r>
        <w:rPr>
          <w:bCs/>
        </w:rPr>
        <w:t>参数：</w:t>
      </w:r>
    </w:p>
    <w:p w:rsidR="004C2B95" w:rsidRDefault="00300636">
      <w:r>
        <w:t>  address</w:t>
      </w:r>
    </w:p>
    <w:p w:rsidR="004C2B95" w:rsidRDefault="00300636">
      <w:r>
        <w:t>说明：查询地址。</w:t>
      </w:r>
    </w:p>
    <w:p w:rsidR="004C2B95" w:rsidRDefault="00300636">
      <w:r>
        <w:t>类型：</w:t>
      </w:r>
      <w:r>
        <w:t>String</w:t>
      </w:r>
    </w:p>
    <w:p w:rsidR="004C2B95" w:rsidRDefault="00300636">
      <w:r>
        <w:t>  callback</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说明：查询结果。</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&lt;?xml version="1.0" encoding="GBK"?&gt;</w:t>
            </w:r>
          </w:p>
          <w:p w:rsidR="004C2B95" w:rsidRDefault="00300636">
            <w:r>
              <w:rPr>
                <w:rFonts w:hint="eastAsia"/>
              </w:rPr>
              <w:t>&lt;searchresult version="v2.0.0" server="localhost.localdomain"&gt;</w:t>
            </w:r>
          </w:p>
          <w:p w:rsidR="004C2B95" w:rsidRDefault="00300636">
            <w:r>
              <w:rPr>
                <w:rFonts w:hint="eastAsia"/>
              </w:rPr>
              <w:t>&lt;time&gt;0.057&lt;/time&gt;&lt;!--</w:t>
            </w:r>
            <w:r>
              <w:rPr>
                <w:rFonts w:hint="eastAsia"/>
              </w:rPr>
              <w:t>查询时间，单位：毫秒</w:t>
            </w:r>
            <w:r>
              <w:rPr>
                <w:rFonts w:hint="eastAsia"/>
              </w:rPr>
              <w:t>--&gt;</w:t>
            </w:r>
          </w:p>
          <w:p w:rsidR="004C2B95" w:rsidRDefault="00300636">
            <w:r>
              <w:rPr>
                <w:rFonts w:hint="eastAsia"/>
              </w:rPr>
              <w:t>&lt;count&gt;2&lt;/count&gt;&lt;!-</w:t>
            </w:r>
            <w:r>
              <w:rPr>
                <w:rFonts w:hint="eastAsia"/>
              </w:rPr>
              <w:t>返回记录总数</w:t>
            </w:r>
            <w:r>
              <w:rPr>
                <w:rFonts w:hint="eastAsia"/>
              </w:rPr>
              <w:t>--&gt;</w:t>
            </w:r>
          </w:p>
          <w:p w:rsidR="004C2B95" w:rsidRDefault="00300636">
            <w:r>
              <w:rPr>
                <w:rFonts w:hint="eastAsia"/>
              </w:rPr>
              <w:t>&lt;list type="list"&gt;&lt;!--</w:t>
            </w:r>
            <w:r>
              <w:rPr>
                <w:rFonts w:hint="eastAsia"/>
              </w:rPr>
              <w:t>数据列表</w:t>
            </w:r>
            <w:r>
              <w:rPr>
                <w:rFonts w:hint="eastAsia"/>
              </w:rPr>
              <w:t>--&gt;</w:t>
            </w:r>
          </w:p>
          <w:p w:rsidR="004C2B95" w:rsidRDefault="00300636">
            <w:r>
              <w:rPr>
                <w:rFonts w:hint="eastAsia"/>
              </w:rPr>
              <w:t>&lt;poi&gt;&lt;!--</w:t>
            </w:r>
            <w:r>
              <w:rPr>
                <w:rFonts w:hint="eastAsia"/>
              </w:rPr>
              <w:t>兴趣点信息描述</w:t>
            </w:r>
            <w:r>
              <w:rPr>
                <w:rFonts w:hint="eastAsia"/>
              </w:rPr>
              <w:t>--&gt;</w:t>
            </w:r>
          </w:p>
          <w:p w:rsidR="004C2B95" w:rsidRDefault="00300636">
            <w:r>
              <w:rPr>
                <w:rFonts w:hint="eastAsia"/>
              </w:rPr>
              <w:t>&lt;name&gt;</w:t>
            </w:r>
            <w:r>
              <w:rPr>
                <w:rFonts w:hint="eastAsia"/>
              </w:rPr>
              <w:t>北京市海淀区苏州街</w:t>
            </w:r>
            <w:r>
              <w:rPr>
                <w:rFonts w:hint="eastAsia"/>
              </w:rPr>
              <w:t>&lt;/name&gt;&lt;!--</w:t>
            </w:r>
            <w:r>
              <w:rPr>
                <w:rFonts w:hint="eastAsia"/>
              </w:rPr>
              <w:t>名称</w:t>
            </w:r>
            <w:r>
              <w:rPr>
                <w:rFonts w:hint="eastAsia"/>
              </w:rPr>
              <w:t>--&gt;</w:t>
            </w:r>
          </w:p>
          <w:p w:rsidR="004C2B95" w:rsidRDefault="00300636">
            <w:r>
              <w:rPr>
                <w:rFonts w:hint="eastAsia"/>
              </w:rPr>
              <w:t>&lt;province&gt;</w:t>
            </w:r>
            <w:r>
              <w:rPr>
                <w:rFonts w:hint="eastAsia"/>
              </w:rPr>
              <w:t>北京市</w:t>
            </w:r>
            <w:r>
              <w:rPr>
                <w:rFonts w:hint="eastAsia"/>
              </w:rPr>
              <w:t>&lt;/province&gt;&lt;!--</w:t>
            </w:r>
            <w:r>
              <w:rPr>
                <w:rFonts w:hint="eastAsia"/>
              </w:rPr>
              <w:t>省级行政区、直辖市</w:t>
            </w:r>
            <w:r>
              <w:rPr>
                <w:rFonts w:hint="eastAsia"/>
              </w:rPr>
              <w:t>--&gt;</w:t>
            </w:r>
          </w:p>
          <w:p w:rsidR="004C2B95" w:rsidRDefault="00300636">
            <w:r>
              <w:rPr>
                <w:rFonts w:hint="eastAsia"/>
              </w:rPr>
              <w:t>&lt;district&gt;</w:t>
            </w:r>
            <w:r>
              <w:rPr>
                <w:rFonts w:hint="eastAsia"/>
              </w:rPr>
              <w:t>海淀区</w:t>
            </w:r>
            <w:r>
              <w:rPr>
                <w:rFonts w:hint="eastAsia"/>
              </w:rPr>
              <w:t>&lt;/district&gt;&lt;!--</w:t>
            </w:r>
            <w:r>
              <w:rPr>
                <w:rFonts w:hint="eastAsia"/>
              </w:rPr>
              <w:t>区域</w:t>
            </w:r>
            <w:r>
              <w:rPr>
                <w:rFonts w:hint="eastAsia"/>
              </w:rPr>
              <w:t>--&gt;</w:t>
            </w:r>
          </w:p>
          <w:p w:rsidR="004C2B95" w:rsidRDefault="00300636">
            <w:r>
              <w:rPr>
                <w:rFonts w:hint="eastAsia"/>
              </w:rPr>
              <w:t>&lt;level&gt;GL_LINE&lt;/level&gt;&lt;!--</w:t>
            </w:r>
            <w:r>
              <w:rPr>
                <w:rFonts w:hint="eastAsia"/>
              </w:rPr>
              <w:t>结果等级</w:t>
            </w:r>
            <w:r>
              <w:rPr>
                <w:rFonts w:hint="eastAsia"/>
              </w:rPr>
              <w:t>--&gt;</w:t>
            </w:r>
          </w:p>
          <w:p w:rsidR="004C2B95" w:rsidRDefault="00300636">
            <w:r>
              <w:rPr>
                <w:rFonts w:hint="eastAsia"/>
              </w:rPr>
              <w:t>&lt;x&gt;116.305984&lt;/x&gt;&lt;!--</w:t>
            </w:r>
            <w:r>
              <w:rPr>
                <w:rFonts w:hint="eastAsia"/>
              </w:rPr>
              <w:t>经度</w:t>
            </w:r>
            <w:r>
              <w:rPr>
                <w:rFonts w:hint="eastAsia"/>
              </w:rPr>
              <w:t>--&gt;</w:t>
            </w:r>
          </w:p>
          <w:p w:rsidR="004C2B95" w:rsidRDefault="00300636">
            <w:r>
              <w:rPr>
                <w:rFonts w:hint="eastAsia"/>
              </w:rPr>
              <w:t>&lt;y&gt;39.977031&lt;/y&gt;&lt;!--</w:t>
            </w:r>
            <w:r>
              <w:rPr>
                <w:rFonts w:hint="eastAsia"/>
              </w:rPr>
              <w:t>纬度</w:t>
            </w:r>
            <w:r>
              <w:rPr>
                <w:rFonts w:hint="eastAsia"/>
              </w:rPr>
              <w:t>--&gt;</w:t>
            </w:r>
          </w:p>
          <w:p w:rsidR="004C2B95" w:rsidRDefault="00300636">
            <w:r>
              <w:rPr>
                <w:rFonts w:hint="eastAsia"/>
              </w:rPr>
              <w:t>&lt;/poi&gt;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t> </w:t>
      </w:r>
      <w:r>
        <w:rPr>
          <w:rFonts w:hint="eastAsia"/>
        </w:rPr>
        <w:t>补充说明：</w:t>
      </w:r>
    </w:p>
    <w:p w:rsidR="004C2B95" w:rsidRDefault="00300636">
      <w:r>
        <w:rPr>
          <w:rFonts w:hint="eastAsia"/>
        </w:rPr>
        <w:t>结果级别（部分级别为预留待用）按粒度从大到小如下：</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w:t>
            </w:r>
            <w:r>
              <w:rPr>
                <w:rFonts w:hint="eastAsia"/>
              </w:rPr>
              <w:t xml:space="preserve">GL_COUNTRY                # </w:t>
            </w:r>
            <w:r>
              <w:rPr>
                <w:rFonts w:hint="eastAsia"/>
              </w:rPr>
              <w:t>国家，目前只有中国</w:t>
            </w:r>
          </w:p>
          <w:p w:rsidR="004C2B95" w:rsidRDefault="00300636">
            <w:r>
              <w:rPr>
                <w:rFonts w:hint="eastAsia"/>
              </w:rPr>
              <w:t></w:t>
            </w:r>
            <w:r>
              <w:rPr>
                <w:rFonts w:hint="eastAsia"/>
              </w:rPr>
              <w:t xml:space="preserve">GL_PROVINCE               # </w:t>
            </w:r>
            <w:r>
              <w:rPr>
                <w:rFonts w:hint="eastAsia"/>
              </w:rPr>
              <w:t>省</w:t>
            </w:r>
          </w:p>
          <w:p w:rsidR="004C2B95" w:rsidRDefault="00300636">
            <w:r>
              <w:rPr>
                <w:rFonts w:hint="eastAsia"/>
              </w:rPr>
              <w:t></w:t>
            </w:r>
            <w:r>
              <w:rPr>
                <w:rFonts w:hint="eastAsia"/>
              </w:rPr>
              <w:t xml:space="preserve">GL_CITY                        # </w:t>
            </w:r>
            <w:r>
              <w:rPr>
                <w:rFonts w:hint="eastAsia"/>
              </w:rPr>
              <w:t>市地，包括直辖市</w:t>
            </w:r>
          </w:p>
          <w:p w:rsidR="004C2B95" w:rsidRDefault="00300636">
            <w:r>
              <w:rPr>
                <w:rFonts w:hint="eastAsia"/>
              </w:rPr>
              <w:t></w:t>
            </w:r>
            <w:r>
              <w:rPr>
                <w:rFonts w:hint="eastAsia"/>
              </w:rPr>
              <w:t xml:space="preserve">GL_DISTRICT                 # </w:t>
            </w:r>
            <w:r>
              <w:rPr>
                <w:rFonts w:hint="eastAsia"/>
              </w:rPr>
              <w:t>区县</w:t>
            </w:r>
          </w:p>
          <w:p w:rsidR="004C2B95" w:rsidRDefault="00300636">
            <w:r>
              <w:rPr>
                <w:rFonts w:hint="eastAsia"/>
              </w:rPr>
              <w:lastRenderedPageBreak/>
              <w:t></w:t>
            </w:r>
            <w:r>
              <w:rPr>
                <w:rFonts w:hint="eastAsia"/>
              </w:rPr>
              <w:t xml:space="preserve">GL_SUBDISTRICT           # </w:t>
            </w:r>
            <w:r>
              <w:rPr>
                <w:rFonts w:hint="eastAsia"/>
              </w:rPr>
              <w:t>区域地名，包括村镇、商圈等</w:t>
            </w:r>
          </w:p>
          <w:p w:rsidR="004C2B95" w:rsidRDefault="00300636">
            <w:r>
              <w:rPr>
                <w:rFonts w:hint="eastAsia"/>
              </w:rPr>
              <w:t></w:t>
            </w:r>
            <w:r>
              <w:rPr>
                <w:rFonts w:hint="eastAsia"/>
              </w:rPr>
              <w:t xml:space="preserve">GL_BUS                         # </w:t>
            </w:r>
            <w:r>
              <w:rPr>
                <w:rFonts w:hint="eastAsia"/>
              </w:rPr>
              <w:t>公交站点</w:t>
            </w:r>
          </w:p>
          <w:p w:rsidR="004C2B95" w:rsidRDefault="00300636">
            <w:r>
              <w:rPr>
                <w:rFonts w:hint="eastAsia"/>
              </w:rPr>
              <w:t></w:t>
            </w:r>
            <w:r>
              <w:rPr>
                <w:rFonts w:hint="eastAsia"/>
              </w:rPr>
              <w:t xml:space="preserve">GL_ROAD                      # </w:t>
            </w:r>
            <w:r>
              <w:rPr>
                <w:rFonts w:hint="eastAsia"/>
              </w:rPr>
              <w:t>不带点集的道路</w:t>
            </w:r>
          </w:p>
          <w:p w:rsidR="004C2B95" w:rsidRDefault="00300636">
            <w:r>
              <w:rPr>
                <w:rFonts w:hint="eastAsia"/>
              </w:rPr>
              <w:t></w:t>
            </w:r>
            <w:r>
              <w:rPr>
                <w:rFonts w:hint="eastAsia"/>
              </w:rPr>
              <w:t xml:space="preserve">GL_LINE                        # </w:t>
            </w:r>
            <w:r>
              <w:rPr>
                <w:rFonts w:hint="eastAsia"/>
              </w:rPr>
              <w:t>带点集的道路</w:t>
            </w:r>
          </w:p>
          <w:p w:rsidR="004C2B95" w:rsidRDefault="00300636">
            <w:r>
              <w:rPr>
                <w:rFonts w:hint="eastAsia"/>
              </w:rPr>
              <w:t></w:t>
            </w:r>
            <w:r>
              <w:rPr>
                <w:rFonts w:hint="eastAsia"/>
              </w:rPr>
              <w:t xml:space="preserve">GL_NUMBER                 # </w:t>
            </w:r>
            <w:r>
              <w:rPr>
                <w:rFonts w:hint="eastAsia"/>
              </w:rPr>
              <w:t>数字，包括门牌、楼层、房间号等</w:t>
            </w:r>
          </w:p>
          <w:p w:rsidR="004C2B95" w:rsidRDefault="00300636">
            <w:r>
              <w:rPr>
                <w:rFonts w:hint="eastAsia"/>
              </w:rPr>
              <w:t></w:t>
            </w:r>
            <w:r>
              <w:rPr>
                <w:rFonts w:hint="eastAsia"/>
              </w:rPr>
              <w:t xml:space="preserve">GL_POI                         # </w:t>
            </w:r>
            <w:r>
              <w:rPr>
                <w:rFonts w:hint="eastAsia"/>
              </w:rPr>
              <w:t>兴趣点</w:t>
            </w:r>
          </w:p>
          <w:p w:rsidR="004C2B95" w:rsidRDefault="00300636">
            <w:r>
              <w:rPr>
                <w:rFonts w:hint="eastAsia"/>
              </w:rPr>
              <w:t></w:t>
            </w:r>
            <w:r>
              <w:rPr>
                <w:rFonts w:hint="eastAsia"/>
              </w:rPr>
              <w:t xml:space="preserve">GL_OTHER                     # </w:t>
            </w:r>
            <w:r>
              <w:rPr>
                <w:rFonts w:hint="eastAsia"/>
              </w:rPr>
              <w:t>其他类型</w:t>
            </w:r>
          </w:p>
          <w:p w:rsidR="004C2B95" w:rsidRDefault="00300636">
            <w:r>
              <w:rPr>
                <w:rFonts w:hint="eastAsia"/>
              </w:rPr>
              <w:t></w:t>
            </w:r>
            <w:r>
              <w:rPr>
                <w:rFonts w:hint="eastAsia"/>
              </w:rPr>
              <w:t xml:space="preserve">GL_SIZE                        # </w:t>
            </w:r>
            <w:r>
              <w:rPr>
                <w:rFonts w:hint="eastAsia"/>
              </w:rPr>
              <w:t>预留级别，不会返回</w:t>
            </w:r>
          </w:p>
          <w:p w:rsidR="004C2B95" w:rsidRDefault="00300636">
            <w:r>
              <w:rPr>
                <w:rFonts w:hint="eastAsia"/>
              </w:rPr>
              <w:t></w:t>
            </w:r>
            <w:r>
              <w:rPr>
                <w:rFonts w:hint="eastAsia"/>
              </w:rPr>
              <w:t xml:space="preserve">GL_INVALID                   # </w:t>
            </w:r>
            <w:r>
              <w:rPr>
                <w:rFonts w:hint="eastAsia"/>
              </w:rPr>
              <w:t>预留级别，不会返回</w:t>
            </w:r>
          </w:p>
          <w:p w:rsidR="004C2B95" w:rsidRDefault="00300636">
            <w:r>
              <w:rPr>
                <w:rFonts w:hint="eastAsia"/>
              </w:rPr>
              <w:t></w:t>
            </w:r>
            <w:r>
              <w:rPr>
                <w:rFonts w:hint="eastAsia"/>
              </w:rPr>
              <w:t xml:space="preserve">GL_INTER                      # </w:t>
            </w:r>
            <w:r>
              <w:rPr>
                <w:rFonts w:hint="eastAsia"/>
              </w:rPr>
              <w:t>插值的结果</w:t>
            </w:r>
          </w:p>
          <w:p w:rsidR="004C2B95" w:rsidRDefault="00300636">
            <w:r>
              <w:rPr>
                <w:rFonts w:hint="eastAsia"/>
              </w:rPr>
              <w:t></w:t>
            </w:r>
            <w:r>
              <w:rPr>
                <w:rFonts w:hint="eastAsia"/>
              </w:rPr>
              <w:t xml:space="preserve">GL_NEARBY                   # </w:t>
            </w:r>
            <w:r>
              <w:rPr>
                <w:rFonts w:hint="eastAsia"/>
              </w:rPr>
              <w:t>附近的门牌</w:t>
            </w:r>
          </w:p>
          <w:p w:rsidR="004C2B95" w:rsidRDefault="00300636">
            <w:r>
              <w:rPr>
                <w:rFonts w:hint="eastAsia"/>
              </w:rPr>
              <w:t></w:t>
            </w:r>
            <w:r>
              <w:rPr>
                <w:rFonts w:hint="eastAsia"/>
              </w:rPr>
              <w:t xml:space="preserve">GL_SUB                         # </w:t>
            </w:r>
            <w:r>
              <w:rPr>
                <w:rFonts w:hint="eastAsia"/>
              </w:rPr>
              <w:t>包括方位、小区（例如东一区）、多个数字表示的楼层等</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geocoder</w:t>
      </w:r>
      <w:r>
        <w:rPr>
          <w:rFonts w:hint="eastAsia"/>
        </w:rPr>
        <w:t>为已经实例化的</w:t>
      </w:r>
      <w:r>
        <w:rPr>
          <w:rFonts w:hint="eastAsia"/>
        </w:rPr>
        <w:t>MMap.Geocoder</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geocoder.geocode("</w:t>
            </w:r>
            <w:r>
              <w:rPr>
                <w:rFonts w:hint="eastAsia"/>
              </w:rPr>
              <w:t>北京市海淀区苏州街</w:t>
            </w:r>
            <w:r>
              <w:rPr>
                <w:rFonts w:hint="eastAsia"/>
              </w:rPr>
              <w:t>3</w:t>
            </w:r>
            <w:r>
              <w:rPr>
                <w:rFonts w:hint="eastAsia"/>
              </w:rPr>
              <w:t>号</w:t>
            </w:r>
            <w:r>
              <w:rPr>
                <w:rFonts w:hint="eastAsia"/>
              </w:rPr>
              <w:t>",function(data){</w:t>
            </w:r>
          </w:p>
          <w:p w:rsidR="004C2B95" w:rsidRDefault="00300636">
            <w:r>
              <w:rPr>
                <w:rFonts w:hint="eastAsia"/>
              </w:rPr>
              <w:t xml:space="preserve">        console.log(data);   </w:t>
            </w:r>
          </w:p>
          <w:p w:rsidR="004C2B95" w:rsidRDefault="00300636">
            <w:r>
              <w:rPr>
                <w:rFonts w:hint="eastAsia"/>
              </w:rPr>
              <w:t>});</w:t>
            </w:r>
          </w:p>
        </w:tc>
      </w:tr>
    </w:tbl>
    <w:p w:rsidR="004C2B95" w:rsidRDefault="00300636">
      <w:r>
        <w:t> </w:t>
      </w:r>
      <w:bookmarkStart w:id="365" w:name="_Toc301345697"/>
      <w:r>
        <w:t>（</w:t>
      </w:r>
      <w:r>
        <w:t>2</w:t>
      </w:r>
      <w:r>
        <w:t>）</w:t>
      </w:r>
      <w:r>
        <w:t>       regeocode</w:t>
      </w:r>
      <w:bookmarkEnd w:id="365"/>
      <w:r>
        <w:t>(lnglat,callback)</w:t>
      </w:r>
    </w:p>
    <w:p w:rsidR="004C2B95" w:rsidRDefault="00300636">
      <w:r>
        <w:rPr>
          <w:bCs/>
        </w:rPr>
        <w:t>说明：</w:t>
      </w:r>
      <w:r>
        <w:rPr>
          <w:rFonts w:hint="eastAsia"/>
        </w:rPr>
        <w:t>逆地理编码又称位置描述或地址解析，即从已知的经纬度坐标到对应的地址描述（如省市、街区、楼层、房间等）的转换。</w:t>
      </w:r>
    </w:p>
    <w:p w:rsidR="004C2B95" w:rsidRDefault="00300636">
      <w:r>
        <w:rPr>
          <w:bCs/>
        </w:rPr>
        <w:t>参数：</w:t>
      </w:r>
    </w:p>
    <w:p w:rsidR="004C2B95" w:rsidRDefault="00300636">
      <w:pPr>
        <w:pStyle w:val="12"/>
        <w:numPr>
          <w:ilvl w:val="0"/>
          <w:numId w:val="32"/>
        </w:numPr>
        <w:ind w:firstLineChars="0"/>
      </w:pPr>
      <w:r>
        <w:t>lnglat</w:t>
      </w:r>
    </w:p>
    <w:p w:rsidR="004C2B95" w:rsidRDefault="00300636">
      <w:r>
        <w:t>说明：已知的经纬度坐标。</w:t>
      </w:r>
    </w:p>
    <w:p w:rsidR="004C2B95" w:rsidRDefault="00300636">
      <w:r>
        <w:t>类型：</w:t>
      </w:r>
      <w:r>
        <w:t>MMap.LngLat</w:t>
      </w:r>
    </w:p>
    <w:p w:rsidR="004C2B95" w:rsidRDefault="00300636">
      <w:pPr>
        <w:pStyle w:val="12"/>
        <w:numPr>
          <w:ilvl w:val="0"/>
          <w:numId w:val="32"/>
        </w:numPr>
        <w:ind w:firstLineChars="0"/>
      </w:pPr>
      <w:r>
        <w:t>callback</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说明：位置描述信息。</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&lt;?xml version="1.0" encoding="GBK"?&gt;</w:t>
            </w:r>
          </w:p>
          <w:p w:rsidR="004C2B95" w:rsidRDefault="00300636">
            <w:r>
              <w:rPr>
                <w:rFonts w:hint="eastAsia"/>
              </w:rPr>
              <w:t>&lt;searchresult version="v2.0.0" server="localhost.localdomain"&gt;</w:t>
            </w:r>
          </w:p>
          <w:p w:rsidR="004C2B95" w:rsidRDefault="00300636">
            <w:r>
              <w:rPr>
                <w:rFonts w:hint="eastAsia"/>
              </w:rPr>
              <w:t>&lt;time&gt;0.028&lt;/time&gt;&lt;!--</w:t>
            </w:r>
            <w:r>
              <w:rPr>
                <w:rFonts w:hint="eastAsia"/>
              </w:rPr>
              <w:t>查询时间，单位：毫秒</w:t>
            </w:r>
            <w:r>
              <w:rPr>
                <w:rFonts w:hint="eastAsia"/>
              </w:rPr>
              <w:t>--&gt;</w:t>
            </w:r>
          </w:p>
          <w:p w:rsidR="004C2B95" w:rsidRDefault="00300636">
            <w:r>
              <w:rPr>
                <w:rFonts w:hint="eastAsia"/>
              </w:rPr>
              <w:t>&lt;count&gt;1&lt;/count&gt;&lt;!--</w:t>
            </w:r>
            <w:r>
              <w:rPr>
                <w:rFonts w:hint="eastAsia"/>
              </w:rPr>
              <w:t>返回记录总数</w:t>
            </w:r>
            <w:r>
              <w:rPr>
                <w:rFonts w:hint="eastAsia"/>
              </w:rPr>
              <w:t>--&gt;</w:t>
            </w:r>
          </w:p>
          <w:p w:rsidR="004C2B95" w:rsidRDefault="00300636">
            <w:r>
              <w:rPr>
                <w:rFonts w:hint="eastAsia"/>
              </w:rPr>
              <w:t>&lt;list type=</w:t>
            </w:r>
            <w:r>
              <w:rPr>
                <w:rFonts w:hint="eastAsia"/>
              </w:rPr>
              <w:t>”</w:t>
            </w:r>
            <w:r>
              <w:rPr>
                <w:rFonts w:hint="eastAsia"/>
              </w:rPr>
              <w:t>list</w:t>
            </w:r>
            <w:r>
              <w:rPr>
                <w:rFonts w:hint="eastAsia"/>
              </w:rPr>
              <w:t>”</w:t>
            </w:r>
            <w:r>
              <w:rPr>
                <w:rFonts w:hint="eastAsia"/>
              </w:rPr>
              <w:t>&gt;</w:t>
            </w:r>
          </w:p>
          <w:p w:rsidR="004C2B95" w:rsidRDefault="00300636">
            <w:r>
              <w:rPr>
                <w:rFonts w:hint="eastAsia"/>
              </w:rPr>
              <w:t>&lt;spatial&gt;&lt;!--</w:t>
            </w:r>
            <w:r>
              <w:rPr>
                <w:rFonts w:hint="eastAsia"/>
              </w:rPr>
              <w:t>坐标的查询结果整体对象</w:t>
            </w:r>
            <w:r>
              <w:rPr>
                <w:rFonts w:hint="eastAsia"/>
              </w:rPr>
              <w:t>&gt;</w:t>
            </w:r>
          </w:p>
          <w:p w:rsidR="004C2B95" w:rsidRDefault="00300636">
            <w:r>
              <w:rPr>
                <w:rFonts w:hint="eastAsia"/>
              </w:rPr>
              <w:t>&lt;province&gt;&lt;!--</w:t>
            </w:r>
            <w:r>
              <w:rPr>
                <w:rFonts w:hint="eastAsia"/>
              </w:rPr>
              <w:t>省信息描述</w:t>
            </w:r>
            <w:r>
              <w:rPr>
                <w:rFonts w:hint="eastAsia"/>
              </w:rPr>
              <w:t>--&gt;</w:t>
            </w:r>
          </w:p>
          <w:p w:rsidR="004C2B95" w:rsidRDefault="00300636">
            <w:r>
              <w:rPr>
                <w:rFonts w:hint="eastAsia"/>
              </w:rPr>
              <w:t>&lt;name&gt;</w:t>
            </w:r>
            <w:r>
              <w:rPr>
                <w:rFonts w:hint="eastAsia"/>
              </w:rPr>
              <w:t>北京市</w:t>
            </w:r>
            <w:r>
              <w:rPr>
                <w:rFonts w:hint="eastAsia"/>
              </w:rPr>
              <w:t>&lt;/name&gt;&lt;!--</w:t>
            </w:r>
            <w:r>
              <w:rPr>
                <w:rFonts w:hint="eastAsia"/>
              </w:rPr>
              <w:t>名称</w:t>
            </w:r>
            <w:r>
              <w:rPr>
                <w:rFonts w:hint="eastAsia"/>
              </w:rPr>
              <w:t>--&gt;</w:t>
            </w:r>
          </w:p>
          <w:p w:rsidR="004C2B95" w:rsidRDefault="00300636">
            <w:r>
              <w:rPr>
                <w:rFonts w:hint="eastAsia"/>
              </w:rPr>
              <w:t>&lt;ename&gt;Beijing City&lt;/ename&gt;&lt;!--</w:t>
            </w:r>
            <w:r>
              <w:rPr>
                <w:rFonts w:hint="eastAsia"/>
              </w:rPr>
              <w:t>英文名称</w:t>
            </w:r>
            <w:r>
              <w:rPr>
                <w:rFonts w:hint="eastAsia"/>
              </w:rPr>
              <w:t>--&gt;</w:t>
            </w:r>
          </w:p>
          <w:p w:rsidR="004C2B95" w:rsidRDefault="00300636">
            <w:r>
              <w:lastRenderedPageBreak/>
              <w:t>&lt;code&gt;110000&lt;/code&gt;</w:t>
            </w:r>
            <w:r>
              <w:rPr>
                <w:rFonts w:hint="eastAsia"/>
              </w:rPr>
              <w:t>&lt;!--</w:t>
            </w:r>
            <w:r>
              <w:rPr>
                <w:rFonts w:hint="eastAsia"/>
              </w:rPr>
              <w:t>地址编码</w:t>
            </w:r>
            <w:r>
              <w:rPr>
                <w:rFonts w:hint="eastAsia"/>
              </w:rPr>
              <w:t>--&gt;</w:t>
            </w:r>
          </w:p>
          <w:p w:rsidR="004C2B95" w:rsidRDefault="00300636">
            <w:r>
              <w:rPr>
                <w:rFonts w:hint="eastAsia"/>
              </w:rPr>
              <w:t>&lt;/province&gt;</w:t>
            </w:r>
          </w:p>
          <w:p w:rsidR="004C2B95" w:rsidRDefault="00300636">
            <w:r>
              <w:rPr>
                <w:rFonts w:hint="eastAsia"/>
              </w:rPr>
              <w:t>&lt;city&gt;&lt;!--</w:t>
            </w:r>
            <w:r>
              <w:rPr>
                <w:rFonts w:hint="eastAsia"/>
              </w:rPr>
              <w:t>城市信息描述</w:t>
            </w:r>
            <w:r>
              <w:rPr>
                <w:rFonts w:hint="eastAsia"/>
              </w:rPr>
              <w:t>--&gt;</w:t>
            </w:r>
          </w:p>
          <w:p w:rsidR="004C2B95" w:rsidRDefault="00300636">
            <w:r>
              <w:rPr>
                <w:rFonts w:hint="eastAsia"/>
              </w:rPr>
              <w:t>&lt;name/&gt;&lt;!--</w:t>
            </w:r>
            <w:r>
              <w:rPr>
                <w:rFonts w:hint="eastAsia"/>
              </w:rPr>
              <w:t>名称</w:t>
            </w:r>
            <w:r>
              <w:rPr>
                <w:rFonts w:hint="eastAsia"/>
              </w:rPr>
              <w:t>--&gt;</w:t>
            </w:r>
          </w:p>
          <w:p w:rsidR="004C2B95" w:rsidRDefault="00300636">
            <w:r>
              <w:rPr>
                <w:rFonts w:hint="eastAsia"/>
              </w:rPr>
              <w:t>&lt;ename/&gt;&lt;!--</w:t>
            </w:r>
            <w:r>
              <w:rPr>
                <w:rFonts w:hint="eastAsia"/>
              </w:rPr>
              <w:t>英文名称</w:t>
            </w:r>
            <w:r>
              <w:rPr>
                <w:rFonts w:hint="eastAsia"/>
              </w:rPr>
              <w:t>--&gt;</w:t>
            </w:r>
          </w:p>
          <w:p w:rsidR="004C2B95" w:rsidRDefault="00300636">
            <w:r>
              <w:t>&lt;code/&gt;</w:t>
            </w:r>
            <w:r>
              <w:rPr>
                <w:rFonts w:hint="eastAsia"/>
              </w:rPr>
              <w:t>&lt;!--</w:t>
            </w:r>
            <w:r>
              <w:rPr>
                <w:rFonts w:hint="eastAsia"/>
              </w:rPr>
              <w:t>地址编码</w:t>
            </w:r>
            <w:r>
              <w:rPr>
                <w:rFonts w:hint="eastAsia"/>
              </w:rPr>
              <w:t>--&gt;</w:t>
            </w:r>
          </w:p>
          <w:p w:rsidR="004C2B95" w:rsidRDefault="00300636">
            <w:r>
              <w:rPr>
                <w:rFonts w:hint="eastAsia"/>
              </w:rPr>
              <w:t>&lt;tel&gt;010&lt;/tel&gt;&lt;!--</w:t>
            </w:r>
            <w:r>
              <w:rPr>
                <w:rFonts w:hint="eastAsia"/>
              </w:rPr>
              <w:t>电话区号</w:t>
            </w:r>
            <w:r>
              <w:rPr>
                <w:rFonts w:hint="eastAsia"/>
              </w:rPr>
              <w:t>--&gt;</w:t>
            </w:r>
          </w:p>
          <w:p w:rsidR="004C2B95" w:rsidRDefault="00300636">
            <w:r>
              <w:rPr>
                <w:rFonts w:hint="eastAsia"/>
              </w:rPr>
              <w:t>&lt;citycode&gt;010&lt;/citycode&gt;&lt;!--</w:t>
            </w:r>
            <w:r>
              <w:rPr>
                <w:rFonts w:hint="eastAsia"/>
              </w:rPr>
              <w:t>城市编码</w:t>
            </w:r>
            <w:r>
              <w:rPr>
                <w:rFonts w:hint="eastAsia"/>
              </w:rPr>
              <w:t>--&gt;</w:t>
            </w:r>
          </w:p>
          <w:p w:rsidR="004C2B95" w:rsidRDefault="00300636">
            <w:r>
              <w:rPr>
                <w:rFonts w:hint="eastAsia"/>
              </w:rPr>
              <w:t>&lt;/city&gt;</w:t>
            </w:r>
          </w:p>
          <w:p w:rsidR="004C2B95" w:rsidRDefault="00300636">
            <w:r>
              <w:rPr>
                <w:rFonts w:hint="eastAsia"/>
              </w:rPr>
              <w:t>&lt;district&gt;&lt;!--</w:t>
            </w:r>
            <w:r>
              <w:rPr>
                <w:rFonts w:hint="eastAsia"/>
              </w:rPr>
              <w:t>地区信息描述</w:t>
            </w:r>
            <w:r>
              <w:rPr>
                <w:rFonts w:hint="eastAsia"/>
              </w:rPr>
              <w:t>--&gt;</w:t>
            </w:r>
          </w:p>
          <w:p w:rsidR="004C2B95" w:rsidRDefault="00300636">
            <w:r>
              <w:rPr>
                <w:rFonts w:hint="eastAsia"/>
              </w:rPr>
              <w:t>&lt;name&gt;</w:t>
            </w:r>
            <w:r>
              <w:rPr>
                <w:rFonts w:hint="eastAsia"/>
              </w:rPr>
              <w:t>海淀区</w:t>
            </w:r>
            <w:r>
              <w:rPr>
                <w:rFonts w:hint="eastAsia"/>
              </w:rPr>
              <w:t>&lt;/name&gt;&lt;!--</w:t>
            </w:r>
            <w:r>
              <w:rPr>
                <w:rFonts w:hint="eastAsia"/>
              </w:rPr>
              <w:t>名称</w:t>
            </w:r>
            <w:r>
              <w:rPr>
                <w:rFonts w:hint="eastAsia"/>
              </w:rPr>
              <w:t>--&gt;</w:t>
            </w:r>
          </w:p>
          <w:p w:rsidR="004C2B95" w:rsidRDefault="00300636">
            <w:r>
              <w:rPr>
                <w:rFonts w:hint="eastAsia"/>
              </w:rPr>
              <w:t>&lt;ename&gt;Haidian District&lt;/ename&gt;&lt;!--</w:t>
            </w:r>
            <w:r>
              <w:rPr>
                <w:rFonts w:hint="eastAsia"/>
              </w:rPr>
              <w:t>英文名称</w:t>
            </w:r>
            <w:r>
              <w:rPr>
                <w:rFonts w:hint="eastAsia"/>
              </w:rPr>
              <w:t>--&gt;</w:t>
            </w:r>
          </w:p>
          <w:p w:rsidR="004C2B95" w:rsidRDefault="00300636">
            <w:r>
              <w:t>&lt;code&gt;110108&lt;/code&gt;</w:t>
            </w:r>
            <w:r>
              <w:rPr>
                <w:rFonts w:hint="eastAsia"/>
              </w:rPr>
              <w:t>&lt;!--</w:t>
            </w:r>
            <w:r>
              <w:rPr>
                <w:rFonts w:hint="eastAsia"/>
              </w:rPr>
              <w:t>地址编码</w:t>
            </w:r>
            <w:r>
              <w:rPr>
                <w:rFonts w:hint="eastAsia"/>
              </w:rPr>
              <w:t>--&gt;</w:t>
            </w:r>
          </w:p>
          <w:p w:rsidR="004C2B95" w:rsidRDefault="00300636">
            <w:r>
              <w:rPr>
                <w:rFonts w:hint="eastAsia"/>
              </w:rPr>
              <w:t>&lt;/district&gt;</w:t>
            </w:r>
          </w:p>
          <w:p w:rsidR="004C2B95" w:rsidRDefault="00300636">
            <w:r>
              <w:rPr>
                <w:rFonts w:hint="eastAsia"/>
              </w:rPr>
              <w:t>&lt;roadlist type="list"&gt;&lt;!--</w:t>
            </w:r>
            <w:r>
              <w:rPr>
                <w:rFonts w:hint="eastAsia"/>
              </w:rPr>
              <w:t>道路数据列表</w:t>
            </w:r>
            <w:r>
              <w:rPr>
                <w:rFonts w:hint="eastAsia"/>
              </w:rPr>
              <w:t>--&gt;</w:t>
            </w:r>
          </w:p>
          <w:p w:rsidR="004C2B95" w:rsidRDefault="00300636">
            <w:r>
              <w:rPr>
                <w:rFonts w:hint="eastAsia"/>
              </w:rPr>
              <w:t>&lt;road&gt;&lt;!--</w:t>
            </w:r>
            <w:r>
              <w:rPr>
                <w:rFonts w:hint="eastAsia"/>
              </w:rPr>
              <w:t>道路信息描述</w:t>
            </w:r>
            <w:r>
              <w:rPr>
                <w:rFonts w:hint="eastAsia"/>
              </w:rPr>
              <w:t>--&gt;</w:t>
            </w:r>
          </w:p>
          <w:p w:rsidR="004C2B95" w:rsidRDefault="00300636">
            <w:r>
              <w:rPr>
                <w:rFonts w:hint="eastAsia"/>
              </w:rPr>
              <w:t>&lt;id&gt;</w:t>
            </w:r>
            <w:r>
              <w:rPr>
                <w:rFonts w:hint="eastAsia"/>
              </w:rPr>
              <w:t>学院路</w:t>
            </w:r>
            <w:r>
              <w:rPr>
                <w:rFonts w:hint="eastAsia"/>
              </w:rPr>
              <w:t>&lt;/id&gt;&lt;!--ID--&gt;</w:t>
            </w:r>
          </w:p>
          <w:p w:rsidR="004C2B95" w:rsidRDefault="00300636">
            <w:r>
              <w:rPr>
                <w:rFonts w:hint="eastAsia"/>
              </w:rPr>
              <w:t>&lt;name&gt;</w:t>
            </w:r>
            <w:r>
              <w:rPr>
                <w:rFonts w:hint="eastAsia"/>
              </w:rPr>
              <w:t>学院路</w:t>
            </w:r>
            <w:r>
              <w:rPr>
                <w:rFonts w:hint="eastAsia"/>
              </w:rPr>
              <w:t>&lt;/name&gt;&lt;!--</w:t>
            </w:r>
            <w:r>
              <w:rPr>
                <w:rFonts w:hint="eastAsia"/>
              </w:rPr>
              <w:t>名称</w:t>
            </w:r>
            <w:r>
              <w:rPr>
                <w:rFonts w:hint="eastAsia"/>
              </w:rPr>
              <w:t>--&gt;</w:t>
            </w:r>
          </w:p>
          <w:p w:rsidR="004C2B95" w:rsidRDefault="00300636">
            <w:r>
              <w:rPr>
                <w:rFonts w:hint="eastAsia"/>
              </w:rPr>
              <w:t>&lt;ename&gt;College Road&lt;/ename&gt;&lt;!--</w:t>
            </w:r>
            <w:r>
              <w:rPr>
                <w:rFonts w:hint="eastAsia"/>
              </w:rPr>
              <w:t>英文名称</w:t>
            </w:r>
            <w:r>
              <w:rPr>
                <w:rFonts w:hint="eastAsia"/>
              </w:rPr>
              <w:t>--&gt;</w:t>
            </w:r>
          </w:p>
          <w:p w:rsidR="004C2B95" w:rsidRDefault="00300636">
            <w:r>
              <w:rPr>
                <w:rFonts w:hint="eastAsia"/>
              </w:rPr>
              <w:t>&lt;width&gt;24&lt;/width&gt;&lt;!--</w:t>
            </w:r>
            <w:r>
              <w:rPr>
                <w:rFonts w:hint="eastAsia"/>
              </w:rPr>
              <w:t>道路宽度</w:t>
            </w:r>
            <w:r>
              <w:rPr>
                <w:rFonts w:hint="eastAsia"/>
              </w:rPr>
              <w:t>--&gt;</w:t>
            </w:r>
          </w:p>
          <w:p w:rsidR="004C2B95" w:rsidRDefault="00300636">
            <w:r>
              <w:rPr>
                <w:rFonts w:hint="eastAsia"/>
              </w:rPr>
              <w:t>&lt;level&gt;44000&lt;/level&gt;&lt;!--</w:t>
            </w:r>
            <w:r>
              <w:rPr>
                <w:rFonts w:hint="eastAsia"/>
              </w:rPr>
              <w:t>道路等级</w:t>
            </w:r>
            <w:r>
              <w:rPr>
                <w:rFonts w:hint="eastAsia"/>
              </w:rPr>
              <w:t>--&gt;</w:t>
            </w:r>
          </w:p>
          <w:p w:rsidR="004C2B95" w:rsidRDefault="00300636">
            <w:r>
              <w:rPr>
                <w:rFonts w:hint="eastAsia"/>
              </w:rPr>
              <w:t>&lt;distance&gt;74.0912&lt;/distance&gt;&lt;!--</w:t>
            </w:r>
            <w:r>
              <w:rPr>
                <w:rFonts w:hint="eastAsia"/>
              </w:rPr>
              <w:t>距查询点的距离</w:t>
            </w:r>
            <w:r>
              <w:rPr>
                <w:rFonts w:hint="eastAsia"/>
              </w:rPr>
              <w:t>--&gt;</w:t>
            </w:r>
          </w:p>
          <w:p w:rsidR="004C2B95" w:rsidRDefault="00300636">
            <w:r>
              <w:rPr>
                <w:rFonts w:hint="eastAsia"/>
              </w:rPr>
              <w:t>&lt;direction&gt;West&lt;/direction&gt;&lt;!--</w:t>
            </w:r>
            <w:r>
              <w:rPr>
                <w:rFonts w:hint="eastAsia"/>
              </w:rPr>
              <w:t>道路方向</w:t>
            </w:r>
            <w:r>
              <w:rPr>
                <w:rFonts w:hint="eastAsia"/>
              </w:rPr>
              <w:t>--&gt;</w:t>
            </w:r>
          </w:p>
          <w:p w:rsidR="004C2B95" w:rsidRDefault="00300636">
            <w:r>
              <w:rPr>
                <w:rFonts w:hint="eastAsia"/>
              </w:rPr>
              <w:t>&lt;x&gt;116.354&lt;/x&gt;&lt;!--</w:t>
            </w:r>
            <w:r>
              <w:rPr>
                <w:rFonts w:hint="eastAsia"/>
              </w:rPr>
              <w:t>经度</w:t>
            </w:r>
            <w:r>
              <w:rPr>
                <w:rFonts w:hint="eastAsia"/>
              </w:rPr>
              <w:t>--&gt;</w:t>
            </w:r>
          </w:p>
          <w:p w:rsidR="004C2B95" w:rsidRDefault="00300636">
            <w:r>
              <w:rPr>
                <w:rFonts w:hint="eastAsia"/>
              </w:rPr>
              <w:t>&lt;y&gt;39.9888&lt;/y&gt;&lt;!--</w:t>
            </w:r>
            <w:r>
              <w:rPr>
                <w:rFonts w:hint="eastAsia"/>
              </w:rPr>
              <w:t>纬度</w:t>
            </w:r>
            <w:r>
              <w:rPr>
                <w:rFonts w:hint="eastAsia"/>
              </w:rPr>
              <w:t>--&gt;</w:t>
            </w:r>
          </w:p>
          <w:p w:rsidR="004C2B95" w:rsidRDefault="00300636">
            <w:r>
              <w:rPr>
                <w:rFonts w:hint="eastAsia"/>
              </w:rPr>
              <w:t>&lt;/road&gt;</w:t>
            </w:r>
          </w:p>
          <w:p w:rsidR="004C2B95" w:rsidRDefault="00300636">
            <w:r>
              <w:rPr>
                <w:rFonts w:hint="eastAsia"/>
              </w:rPr>
              <w:t>……</w:t>
            </w:r>
          </w:p>
          <w:p w:rsidR="004C2B95" w:rsidRDefault="00300636">
            <w:r>
              <w:rPr>
                <w:rFonts w:hint="eastAsia"/>
              </w:rPr>
              <w:t>&lt;/roadlist&gt;</w:t>
            </w:r>
          </w:p>
          <w:p w:rsidR="004C2B95" w:rsidRDefault="00300636">
            <w:r>
              <w:rPr>
                <w:rFonts w:hint="eastAsia"/>
              </w:rPr>
              <w:t>&lt;poilist type="list"&gt;&lt;!--</w:t>
            </w:r>
            <w:r>
              <w:rPr>
                <w:rFonts w:hint="eastAsia"/>
              </w:rPr>
              <w:t>兴趣点数据列表</w:t>
            </w:r>
            <w:r>
              <w:rPr>
                <w:rFonts w:hint="eastAsia"/>
              </w:rPr>
              <w:t>--&gt;</w:t>
            </w:r>
          </w:p>
          <w:p w:rsidR="004C2B95" w:rsidRDefault="00300636">
            <w:r>
              <w:rPr>
                <w:rFonts w:hint="eastAsia"/>
              </w:rPr>
              <w:t>&lt;poi&gt;&lt;!--</w:t>
            </w:r>
            <w:r>
              <w:rPr>
                <w:rFonts w:hint="eastAsia"/>
              </w:rPr>
              <w:t>兴趣点描述</w:t>
            </w:r>
            <w:r>
              <w:rPr>
                <w:rFonts w:hint="eastAsia"/>
              </w:rPr>
              <w:t>--&gt;</w:t>
            </w:r>
          </w:p>
          <w:p w:rsidR="004C2B95" w:rsidRDefault="00300636">
            <w:r>
              <w:rPr>
                <w:rFonts w:hint="eastAsia"/>
              </w:rPr>
              <w:t>&lt;name&gt;</w:t>
            </w:r>
            <w:r>
              <w:rPr>
                <w:rFonts w:hint="eastAsia"/>
              </w:rPr>
              <w:t>阿依莲</w:t>
            </w:r>
            <w:r>
              <w:rPr>
                <w:rFonts w:hint="eastAsia"/>
              </w:rPr>
              <w:t>(</w:t>
            </w:r>
            <w:r>
              <w:rPr>
                <w:rFonts w:hint="eastAsia"/>
              </w:rPr>
              <w:t>学院路</w:t>
            </w:r>
            <w:r>
              <w:rPr>
                <w:rFonts w:hint="eastAsia"/>
              </w:rPr>
              <w:t>)&lt;/name&gt;&lt;!--</w:t>
            </w:r>
            <w:r>
              <w:rPr>
                <w:rFonts w:hint="eastAsia"/>
              </w:rPr>
              <w:t>名称</w:t>
            </w:r>
            <w:r>
              <w:rPr>
                <w:rFonts w:hint="eastAsia"/>
              </w:rPr>
              <w:t>--&gt;</w:t>
            </w:r>
          </w:p>
          <w:p w:rsidR="004C2B95" w:rsidRDefault="00300636">
            <w:r>
              <w:rPr>
                <w:rFonts w:hint="eastAsia"/>
              </w:rPr>
              <w:t>&lt;typecode&gt;061101&lt;/typecode&gt;&lt;!--</w:t>
            </w:r>
            <w:r>
              <w:rPr>
                <w:rFonts w:hint="eastAsia"/>
              </w:rPr>
              <w:t>地理编码</w:t>
            </w:r>
            <w:r>
              <w:rPr>
                <w:rFonts w:hint="eastAsia"/>
              </w:rPr>
              <w:t>--&gt;</w:t>
            </w:r>
          </w:p>
          <w:p w:rsidR="004C2B95" w:rsidRDefault="00300636">
            <w:r>
              <w:rPr>
                <w:rFonts w:hint="eastAsia"/>
              </w:rPr>
              <w:t>&lt;tel/&gt;&lt;!--</w:t>
            </w:r>
            <w:r>
              <w:rPr>
                <w:rFonts w:hint="eastAsia"/>
              </w:rPr>
              <w:t>电话</w:t>
            </w:r>
            <w:r>
              <w:rPr>
                <w:rFonts w:hint="eastAsia"/>
              </w:rPr>
              <w:t>--&gt;</w:t>
            </w:r>
          </w:p>
          <w:p w:rsidR="004C2B95" w:rsidRDefault="00300636">
            <w:r>
              <w:rPr>
                <w:rFonts w:hint="eastAsia"/>
              </w:rPr>
              <w:t>&lt;address/&gt;&lt;!--</w:t>
            </w:r>
            <w:r>
              <w:rPr>
                <w:rFonts w:hint="eastAsia"/>
              </w:rPr>
              <w:t>地址</w:t>
            </w:r>
            <w:r>
              <w:rPr>
                <w:rFonts w:hint="eastAsia"/>
              </w:rPr>
              <w:t>--&gt;</w:t>
            </w:r>
          </w:p>
          <w:p w:rsidR="004C2B95" w:rsidRDefault="00300636">
            <w:r>
              <w:rPr>
                <w:rFonts w:hint="eastAsia"/>
              </w:rPr>
              <w:t>&lt;pguid&gt;B000A80CGN&lt;/pguid&gt;&lt;!--</w:t>
            </w:r>
            <w:r>
              <w:rPr>
                <w:rFonts w:hint="eastAsia"/>
              </w:rPr>
              <w:t>全局索引</w:t>
            </w:r>
            <w:r>
              <w:rPr>
                <w:rFonts w:hint="eastAsia"/>
              </w:rPr>
              <w:t>ID--&gt;</w:t>
            </w:r>
          </w:p>
          <w:p w:rsidR="004C2B95" w:rsidRDefault="00300636">
            <w:r>
              <w:rPr>
                <w:rFonts w:hint="eastAsia"/>
              </w:rPr>
              <w:t>&lt;type&gt;</w:t>
            </w:r>
            <w:r>
              <w:rPr>
                <w:rFonts w:hint="eastAsia"/>
              </w:rPr>
              <w:t>购物服务</w:t>
            </w:r>
            <w:r>
              <w:rPr>
                <w:rFonts w:hint="eastAsia"/>
              </w:rPr>
              <w:t>;</w:t>
            </w:r>
            <w:r>
              <w:rPr>
                <w:rFonts w:hint="eastAsia"/>
              </w:rPr>
              <w:t>服装鞋帽皮具店</w:t>
            </w:r>
            <w:r>
              <w:rPr>
                <w:rFonts w:hint="eastAsia"/>
              </w:rPr>
              <w:t>;</w:t>
            </w:r>
            <w:r>
              <w:rPr>
                <w:rFonts w:hint="eastAsia"/>
              </w:rPr>
              <w:t>品牌服装店</w:t>
            </w:r>
            <w:r>
              <w:rPr>
                <w:rFonts w:hint="eastAsia"/>
              </w:rPr>
              <w:t>&lt;/type&gt;&lt;!--</w:t>
            </w:r>
            <w:r>
              <w:rPr>
                <w:rFonts w:hint="eastAsia"/>
              </w:rPr>
              <w:t>数据分类类别</w:t>
            </w:r>
            <w:r>
              <w:rPr>
                <w:rFonts w:hint="eastAsia"/>
              </w:rPr>
              <w:t>--&gt;</w:t>
            </w:r>
          </w:p>
          <w:p w:rsidR="004C2B95" w:rsidRDefault="00300636">
            <w:r>
              <w:rPr>
                <w:rFonts w:hint="eastAsia"/>
              </w:rPr>
              <w:t>&lt;direction&gt;SouthWest&lt;/direction&gt;&lt;!--</w:t>
            </w:r>
            <w:r>
              <w:rPr>
                <w:rFonts w:hint="eastAsia"/>
              </w:rPr>
              <w:t>方位</w:t>
            </w:r>
            <w:r>
              <w:rPr>
                <w:rFonts w:hint="eastAsia"/>
              </w:rPr>
              <w:t>--&gt;</w:t>
            </w:r>
          </w:p>
          <w:p w:rsidR="004C2B95" w:rsidRDefault="00300636">
            <w:r>
              <w:rPr>
                <w:rFonts w:hint="eastAsia"/>
              </w:rPr>
              <w:t>&lt;distance&gt;84.9307&lt;/distance&gt;&lt;!--</w:t>
            </w:r>
            <w:r>
              <w:rPr>
                <w:rFonts w:hint="eastAsia"/>
              </w:rPr>
              <w:t>距离查询点的距离</w:t>
            </w:r>
            <w:r>
              <w:rPr>
                <w:rFonts w:hint="eastAsia"/>
              </w:rPr>
              <w:t>--&gt;</w:t>
            </w:r>
          </w:p>
          <w:p w:rsidR="004C2B95" w:rsidRDefault="00300636">
            <w:r>
              <w:rPr>
                <w:rFonts w:hint="eastAsia"/>
              </w:rPr>
              <w:t>&lt;x&gt;116.35395&lt;/x&gt;&lt;!--</w:t>
            </w:r>
            <w:r>
              <w:rPr>
                <w:rFonts w:hint="eastAsia"/>
              </w:rPr>
              <w:t>经度</w:t>
            </w:r>
            <w:r>
              <w:rPr>
                <w:rFonts w:hint="eastAsia"/>
              </w:rPr>
              <w:t>--&gt;</w:t>
            </w:r>
          </w:p>
          <w:p w:rsidR="004C2B95" w:rsidRDefault="00300636">
            <w:r>
              <w:rPr>
                <w:rFonts w:hint="eastAsia"/>
              </w:rPr>
              <w:t>&lt;y&gt;39.988182&lt;/y&gt;&lt;!--</w:t>
            </w:r>
            <w:r>
              <w:rPr>
                <w:rFonts w:hint="eastAsia"/>
              </w:rPr>
              <w:t>纬度</w:t>
            </w:r>
            <w:r>
              <w:rPr>
                <w:rFonts w:hint="eastAsia"/>
              </w:rPr>
              <w:t>--&gt;</w:t>
            </w:r>
          </w:p>
          <w:p w:rsidR="004C2B95" w:rsidRDefault="00300636">
            <w:r>
              <w:rPr>
                <w:rFonts w:hint="eastAsia"/>
              </w:rPr>
              <w:t>&lt;/poi&gt;</w:t>
            </w:r>
          </w:p>
          <w:p w:rsidR="004C2B95" w:rsidRDefault="00300636">
            <w:r>
              <w:rPr>
                <w:rFonts w:hint="eastAsia"/>
              </w:rPr>
              <w:t>……</w:t>
            </w:r>
          </w:p>
          <w:p w:rsidR="004C2B95" w:rsidRDefault="00300636">
            <w:r>
              <w:rPr>
                <w:rFonts w:hint="eastAsia"/>
              </w:rPr>
              <w:t>&lt;/poilist&gt;</w:t>
            </w:r>
          </w:p>
          <w:p w:rsidR="004C2B95" w:rsidRDefault="00300636">
            <w:r>
              <w:rPr>
                <w:rFonts w:hint="eastAsia"/>
              </w:rPr>
              <w:t>&lt;crosslist type="list"&gt;&lt;!--</w:t>
            </w:r>
            <w:r>
              <w:rPr>
                <w:rFonts w:hint="eastAsia"/>
              </w:rPr>
              <w:t>交叉口数据列表</w:t>
            </w:r>
            <w:r>
              <w:rPr>
                <w:rFonts w:hint="eastAsia"/>
              </w:rPr>
              <w:t>--&gt;</w:t>
            </w:r>
          </w:p>
          <w:p w:rsidR="004C2B95" w:rsidRDefault="00300636">
            <w:r>
              <w:rPr>
                <w:rFonts w:hint="eastAsia"/>
              </w:rPr>
              <w:lastRenderedPageBreak/>
              <w:t>&lt;cross&gt;&lt;!--</w:t>
            </w:r>
            <w:r>
              <w:rPr>
                <w:rFonts w:hint="eastAsia"/>
              </w:rPr>
              <w:t>交叉口信息描述</w:t>
            </w:r>
            <w:r>
              <w:rPr>
                <w:rFonts w:hint="eastAsia"/>
              </w:rPr>
              <w:t>--&gt;</w:t>
            </w:r>
          </w:p>
          <w:p w:rsidR="004C2B95" w:rsidRDefault="00300636">
            <w:r>
              <w:rPr>
                <w:rFonts w:hint="eastAsia"/>
              </w:rPr>
              <w:t>&lt;direction&gt;SouthWest&lt;/direction&gt;&lt;!--</w:t>
            </w:r>
            <w:r>
              <w:rPr>
                <w:rFonts w:hint="eastAsia"/>
              </w:rPr>
              <w:t>方位</w:t>
            </w:r>
            <w:r>
              <w:rPr>
                <w:rFonts w:hint="eastAsia"/>
              </w:rPr>
              <w:t>--&gt;</w:t>
            </w:r>
          </w:p>
          <w:p w:rsidR="004C2B95" w:rsidRDefault="00300636">
            <w:r>
              <w:rPr>
                <w:rFonts w:hint="eastAsia"/>
              </w:rPr>
              <w:t>&lt;distance&gt;204.845&lt;/distance&gt;&lt;!--</w:t>
            </w:r>
            <w:r>
              <w:rPr>
                <w:rFonts w:hint="eastAsia"/>
              </w:rPr>
              <w:t>距离查询点的距离</w:t>
            </w:r>
            <w:r>
              <w:rPr>
                <w:rFonts w:hint="eastAsia"/>
              </w:rPr>
              <w:t>--&gt;</w:t>
            </w:r>
          </w:p>
          <w:p w:rsidR="004C2B95" w:rsidRDefault="00300636">
            <w:r>
              <w:rPr>
                <w:rFonts w:hint="eastAsia"/>
              </w:rPr>
              <w:t>&lt;x&gt;116.353133&lt;/x&gt;&lt;!--</w:t>
            </w:r>
            <w:r>
              <w:rPr>
                <w:rFonts w:hint="eastAsia"/>
              </w:rPr>
              <w:t>经度</w:t>
            </w:r>
            <w:r>
              <w:rPr>
                <w:rFonts w:hint="eastAsia"/>
              </w:rPr>
              <w:t>--&gt;</w:t>
            </w:r>
          </w:p>
          <w:p w:rsidR="004C2B95" w:rsidRDefault="00300636">
            <w:r>
              <w:rPr>
                <w:rFonts w:hint="eastAsia"/>
              </w:rPr>
              <w:t>&lt;y&gt;39.987303&lt;/y&gt;&lt;!--</w:t>
            </w:r>
            <w:r>
              <w:rPr>
                <w:rFonts w:hint="eastAsia"/>
              </w:rPr>
              <w:t>纬度</w:t>
            </w:r>
            <w:r>
              <w:rPr>
                <w:rFonts w:hint="eastAsia"/>
              </w:rPr>
              <w:t>--&gt;</w:t>
            </w:r>
          </w:p>
          <w:p w:rsidR="004C2B95" w:rsidRDefault="00300636">
            <w:r>
              <w:rPr>
                <w:rFonts w:hint="eastAsia"/>
              </w:rPr>
              <w:t>&lt;road1&gt;&lt;!--</w:t>
            </w:r>
            <w:r>
              <w:rPr>
                <w:rFonts w:hint="eastAsia"/>
              </w:rPr>
              <w:t>道路</w:t>
            </w:r>
            <w:r>
              <w:rPr>
                <w:rFonts w:hint="eastAsia"/>
              </w:rPr>
              <w:t>1</w:t>
            </w:r>
            <w:r>
              <w:rPr>
                <w:rFonts w:hint="eastAsia"/>
              </w:rPr>
              <w:t>信息描述</w:t>
            </w:r>
            <w:r>
              <w:rPr>
                <w:rFonts w:hint="eastAsia"/>
              </w:rPr>
              <w:t>--&gt;</w:t>
            </w:r>
          </w:p>
          <w:p w:rsidR="004C2B95" w:rsidRDefault="00300636">
            <w:r>
              <w:rPr>
                <w:rFonts w:hint="eastAsia"/>
              </w:rPr>
              <w:t>&lt;id&gt;00105087&lt;/id&gt;&lt;!--ID--&gt;</w:t>
            </w:r>
          </w:p>
          <w:p w:rsidR="004C2B95" w:rsidRDefault="00300636">
            <w:r>
              <w:rPr>
                <w:rFonts w:hint="eastAsia"/>
              </w:rPr>
              <w:t>&lt;name&gt;</w:t>
            </w:r>
            <w:r>
              <w:rPr>
                <w:rFonts w:hint="eastAsia"/>
              </w:rPr>
              <w:t>北四环中路辅路</w:t>
            </w:r>
            <w:r>
              <w:rPr>
                <w:rFonts w:hint="eastAsia"/>
              </w:rPr>
              <w:t>&lt;/name&gt;&lt;!--</w:t>
            </w:r>
            <w:r>
              <w:rPr>
                <w:rFonts w:hint="eastAsia"/>
              </w:rPr>
              <w:t>名称</w:t>
            </w:r>
            <w:r>
              <w:rPr>
                <w:rFonts w:hint="eastAsia"/>
              </w:rPr>
              <w:t>--&gt;</w:t>
            </w:r>
          </w:p>
          <w:p w:rsidR="004C2B95" w:rsidRDefault="00300636">
            <w:r>
              <w:rPr>
                <w:rFonts w:hint="eastAsia"/>
              </w:rPr>
              <w:t>&lt;ename&gt;Side Road of N.4th Ring Road Middle&lt;/ename&gt;&lt;!--</w:t>
            </w:r>
            <w:r>
              <w:rPr>
                <w:rFonts w:hint="eastAsia"/>
              </w:rPr>
              <w:t>英文名字</w:t>
            </w:r>
            <w:r>
              <w:rPr>
                <w:rFonts w:hint="eastAsia"/>
              </w:rPr>
              <w:t>--&gt;</w:t>
            </w:r>
          </w:p>
          <w:p w:rsidR="004C2B95" w:rsidRDefault="00300636">
            <w:r>
              <w:rPr>
                <w:rFonts w:hint="eastAsia"/>
              </w:rPr>
              <w:t>&lt;width&gt;20&lt;/width&gt;&lt;!--</w:t>
            </w:r>
            <w:r>
              <w:rPr>
                <w:rFonts w:hint="eastAsia"/>
              </w:rPr>
              <w:t>道路宽度</w:t>
            </w:r>
            <w:r>
              <w:rPr>
                <w:rFonts w:hint="eastAsia"/>
              </w:rPr>
              <w:t>--&gt;</w:t>
            </w:r>
          </w:p>
          <w:p w:rsidR="004C2B95" w:rsidRDefault="00300636">
            <w:r>
              <w:rPr>
                <w:rFonts w:hint="eastAsia"/>
              </w:rPr>
              <w:t>&lt;level&gt;44000&lt;/level&gt;&lt;!--</w:t>
            </w:r>
            <w:r>
              <w:rPr>
                <w:rFonts w:hint="eastAsia"/>
              </w:rPr>
              <w:t>道路等级</w:t>
            </w:r>
            <w:r>
              <w:rPr>
                <w:rFonts w:hint="eastAsia"/>
              </w:rPr>
              <w:t>--&gt;</w:t>
            </w:r>
          </w:p>
          <w:p w:rsidR="004C2B95" w:rsidRDefault="00300636">
            <w:r>
              <w:rPr>
                <w:rFonts w:hint="eastAsia"/>
              </w:rPr>
              <w:t>&lt;/road1&gt;</w:t>
            </w:r>
          </w:p>
          <w:p w:rsidR="004C2B95" w:rsidRDefault="00300636">
            <w:r>
              <w:rPr>
                <w:rFonts w:hint="eastAsia"/>
              </w:rPr>
              <w:t>&lt;road2&gt;&lt;!--</w:t>
            </w:r>
            <w:r>
              <w:rPr>
                <w:rFonts w:hint="eastAsia"/>
              </w:rPr>
              <w:t>道路</w:t>
            </w:r>
            <w:r>
              <w:rPr>
                <w:rFonts w:hint="eastAsia"/>
              </w:rPr>
              <w:t>2</w:t>
            </w:r>
            <w:r>
              <w:rPr>
                <w:rFonts w:hint="eastAsia"/>
              </w:rPr>
              <w:t>信息描述</w:t>
            </w:r>
            <w:r>
              <w:rPr>
                <w:rFonts w:hint="eastAsia"/>
              </w:rPr>
              <w:t>--&gt;</w:t>
            </w:r>
          </w:p>
          <w:p w:rsidR="004C2B95" w:rsidRDefault="00300636">
            <w:r>
              <w:rPr>
                <w:rFonts w:hint="eastAsia"/>
              </w:rPr>
              <w:t>&lt;id&gt;</w:t>
            </w:r>
            <w:r>
              <w:rPr>
                <w:rFonts w:hint="eastAsia"/>
              </w:rPr>
              <w:t>学院路</w:t>
            </w:r>
            <w:r>
              <w:rPr>
                <w:rFonts w:hint="eastAsia"/>
              </w:rPr>
              <w:t>&lt;/id&gt;&lt;!--ID--&gt;</w:t>
            </w:r>
          </w:p>
          <w:p w:rsidR="004C2B95" w:rsidRDefault="00300636">
            <w:r>
              <w:rPr>
                <w:rFonts w:hint="eastAsia"/>
              </w:rPr>
              <w:t>&lt;name&gt;</w:t>
            </w:r>
            <w:r>
              <w:rPr>
                <w:rFonts w:hint="eastAsia"/>
              </w:rPr>
              <w:t>学院路</w:t>
            </w:r>
            <w:r>
              <w:rPr>
                <w:rFonts w:hint="eastAsia"/>
              </w:rPr>
              <w:t>&lt;/name&gt;&lt;!--</w:t>
            </w:r>
            <w:r>
              <w:rPr>
                <w:rFonts w:hint="eastAsia"/>
              </w:rPr>
              <w:t>名称</w:t>
            </w:r>
            <w:r>
              <w:rPr>
                <w:rFonts w:hint="eastAsia"/>
              </w:rPr>
              <w:t>--&gt;</w:t>
            </w:r>
          </w:p>
          <w:p w:rsidR="004C2B95" w:rsidRDefault="00300636">
            <w:r>
              <w:rPr>
                <w:rFonts w:hint="eastAsia"/>
              </w:rPr>
              <w:t>&lt;ename&gt;College Road&lt;/ename&gt;&lt;!--</w:t>
            </w:r>
            <w:r>
              <w:rPr>
                <w:rFonts w:hint="eastAsia"/>
              </w:rPr>
              <w:t>英文名称</w:t>
            </w:r>
            <w:r>
              <w:rPr>
                <w:rFonts w:hint="eastAsia"/>
              </w:rPr>
              <w:t>--&gt;</w:t>
            </w:r>
          </w:p>
          <w:p w:rsidR="004C2B95" w:rsidRDefault="00300636">
            <w:r>
              <w:rPr>
                <w:rFonts w:hint="eastAsia"/>
              </w:rPr>
              <w:t>&lt;width&gt;24&lt;/width&gt;&lt;!--</w:t>
            </w:r>
            <w:r>
              <w:rPr>
                <w:rFonts w:hint="eastAsia"/>
              </w:rPr>
              <w:t>道路宽度</w:t>
            </w:r>
            <w:r>
              <w:rPr>
                <w:rFonts w:hint="eastAsia"/>
              </w:rPr>
              <w:t>--&gt;</w:t>
            </w:r>
          </w:p>
          <w:p w:rsidR="004C2B95" w:rsidRDefault="00300636">
            <w:r>
              <w:rPr>
                <w:rFonts w:hint="eastAsia"/>
              </w:rPr>
              <w:t>&lt;level&gt;44000&lt;/level&gt;&lt;!--</w:t>
            </w:r>
            <w:r>
              <w:rPr>
                <w:rFonts w:hint="eastAsia"/>
              </w:rPr>
              <w:t>道路等级</w:t>
            </w:r>
            <w:r>
              <w:rPr>
                <w:rFonts w:hint="eastAsia"/>
              </w:rPr>
              <w:t>--&gt;</w:t>
            </w:r>
          </w:p>
          <w:p w:rsidR="004C2B95" w:rsidRDefault="00300636">
            <w:r>
              <w:rPr>
                <w:rFonts w:hint="eastAsia"/>
              </w:rPr>
              <w:t>&lt;/road2&gt;</w:t>
            </w:r>
          </w:p>
          <w:p w:rsidR="004C2B95" w:rsidRDefault="00300636">
            <w:r>
              <w:rPr>
                <w:rFonts w:hint="eastAsia"/>
              </w:rPr>
              <w:t>&lt;/cross&gt;</w:t>
            </w:r>
          </w:p>
          <w:p w:rsidR="004C2B95" w:rsidRDefault="00300636">
            <w:r>
              <w:rPr>
                <w:rFonts w:hint="eastAsia"/>
              </w:rPr>
              <w:t>……</w:t>
            </w:r>
          </w:p>
          <w:p w:rsidR="004C2B95" w:rsidRDefault="00300636">
            <w:r>
              <w:rPr>
                <w:rFonts w:hint="eastAsia"/>
              </w:rPr>
              <w:t>&lt;/crosslist&gt;</w:t>
            </w:r>
          </w:p>
          <w:p w:rsidR="004C2B95" w:rsidRDefault="00300636">
            <w:r>
              <w:rPr>
                <w:rFonts w:hint="eastAsia"/>
              </w:rPr>
              <w:t>&lt;/spatial&gt;</w:t>
            </w:r>
          </w:p>
          <w:p w:rsidR="004C2B95" w:rsidRDefault="00300636">
            <w:r>
              <w:rPr>
                <w:rFonts w:hint="eastAsia"/>
              </w:rPr>
              <w:t>&lt;/list&gt;</w:t>
            </w:r>
          </w:p>
          <w:p w:rsidR="004C2B95" w:rsidRDefault="00300636">
            <w:r>
              <w:rPr>
                <w:rFonts w:hint="eastAsia"/>
              </w:rPr>
              <w:t>&lt;/searchresult&gt;</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geocoder</w:t>
      </w:r>
      <w:r>
        <w:rPr>
          <w:rFonts w:hint="eastAsia"/>
        </w:rPr>
        <w:t>为已经实例化的</w:t>
      </w:r>
      <w:r>
        <w:rPr>
          <w:rFonts w:hint="eastAsia"/>
        </w:rPr>
        <w:t>MMap.Geocoder</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    geocoder.regeocode(new MMap.LngLat("116.3591194152832","39.972121232368345"),function(data){</w:t>
            </w:r>
          </w:p>
          <w:p w:rsidR="004C2B95" w:rsidRDefault="00300636">
            <w:r>
              <w:rPr>
                <w:rFonts w:hint="eastAsia"/>
              </w:rPr>
              <w:t xml:space="preserve">        console.log(data);                                                             </w:t>
            </w:r>
          </w:p>
          <w:p w:rsidR="004C2B95" w:rsidRDefault="00300636">
            <w:r>
              <w:rPr>
                <w:rFonts w:hint="eastAsia"/>
              </w:rPr>
              <w:t xml:space="preserve">    });    </w:t>
            </w:r>
          </w:p>
        </w:tc>
      </w:tr>
    </w:tbl>
    <w:p w:rsidR="004C2B95" w:rsidRDefault="00300636">
      <w:pPr>
        <w:pStyle w:val="QB2"/>
        <w:spacing w:line="240" w:lineRule="auto"/>
        <w:rPr>
          <w:rFonts w:ascii="黑体" w:hAnsi="Times New Roman"/>
        </w:rPr>
      </w:pPr>
      <w:bookmarkStart w:id="366" w:name="_Toc362533831"/>
      <w:r>
        <w:rPr>
          <w:rFonts w:ascii="黑体" w:hAnsi="Times New Roman" w:hint="eastAsia"/>
        </w:rPr>
        <w:t>MMap.RouteSearch</w:t>
      </w:r>
      <w:bookmarkEnd w:id="366"/>
    </w:p>
    <w:p w:rsidR="004C2B95" w:rsidRDefault="00300636">
      <w:pPr>
        <w:pStyle w:val="QB3"/>
        <w:tabs>
          <w:tab w:val="left" w:pos="567"/>
        </w:tabs>
        <w:spacing w:line="240" w:lineRule="auto"/>
        <w:rPr>
          <w:rFonts w:ascii="黑体" w:hAnsi="Times New Roman"/>
        </w:rPr>
      </w:pPr>
      <w:bookmarkStart w:id="367" w:name="_Toc362533832"/>
      <w:r>
        <w:rPr>
          <w:rFonts w:ascii="黑体" w:hAnsi="Times New Roman" w:hint="eastAsia"/>
        </w:rPr>
        <w:t>说明</w:t>
      </w:r>
      <w:bookmarkEnd w:id="367"/>
    </w:p>
    <w:p w:rsidR="004C2B95" w:rsidRDefault="00300636">
      <w:pPr>
        <w:ind w:firstLine="420"/>
      </w:pPr>
      <w:r>
        <w:rPr>
          <w:rFonts w:hint="eastAsia"/>
          <w:color w:val="000000"/>
        </w:rPr>
        <w:t>该类封装了所有驾车导航查询方法</w:t>
      </w:r>
      <w:r>
        <w:rPr>
          <w:rFonts w:hint="eastAsia"/>
        </w:rPr>
        <w:t>。</w:t>
      </w:r>
    </w:p>
    <w:p w:rsidR="004C2B95" w:rsidRDefault="00300636">
      <w:pPr>
        <w:pStyle w:val="QB3"/>
        <w:tabs>
          <w:tab w:val="left" w:pos="567"/>
        </w:tabs>
        <w:spacing w:line="240" w:lineRule="auto"/>
        <w:rPr>
          <w:rFonts w:ascii="黑体" w:hAnsi="Times New Roman"/>
        </w:rPr>
      </w:pPr>
      <w:bookmarkStart w:id="368" w:name="_Toc362533833"/>
      <w:r>
        <w:rPr>
          <w:rFonts w:ascii="黑体" w:hAnsi="Times New Roman" w:hint="eastAsia"/>
        </w:rPr>
        <w:t>构造函数</w:t>
      </w:r>
      <w:bookmarkEnd w:id="368"/>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69" w:name="_Toc301345702"/>
      <w:r>
        <w:rPr>
          <w:rFonts w:ascii="黑体" w:hAnsi="Times New Roman"/>
        </w:rPr>
        <w:t>MMap.RouteSearch(routeSearchOption)</w:t>
      </w:r>
      <w:bookmarkEnd w:id="369"/>
    </w:p>
    <w:p w:rsidR="004C2B95" w:rsidRDefault="00300636">
      <w:bookmarkStart w:id="370" w:name="_Toc301345703"/>
      <w:r>
        <w:rPr>
          <w:bCs/>
        </w:rPr>
        <w:t>说明：</w:t>
      </w:r>
      <w:bookmarkEnd w:id="370"/>
    </w:p>
    <w:p w:rsidR="004C2B95" w:rsidRDefault="00300636">
      <w:r>
        <w:rPr>
          <w:rFonts w:hint="eastAsia"/>
        </w:rPr>
        <w:lastRenderedPageBreak/>
        <w:t>根据给定的参数构造一个</w:t>
      </w:r>
      <w:r>
        <w:rPr>
          <w:rFonts w:hint="eastAsia"/>
        </w:rPr>
        <w:t>MMap.RouteSearch</w:t>
      </w:r>
      <w:r>
        <w:rPr>
          <w:rFonts w:hint="eastAsia"/>
        </w:rPr>
        <w:t>的新实例。</w:t>
      </w:r>
    </w:p>
    <w:p w:rsidR="004C2B95" w:rsidRDefault="00300636">
      <w:r>
        <w:rPr>
          <w:bCs/>
        </w:rPr>
        <w:t>参数：</w:t>
      </w:r>
    </w:p>
    <w:p w:rsidR="004C2B95" w:rsidRDefault="00300636">
      <w:r>
        <w:rPr>
          <w:rFonts w:hint="eastAsia"/>
        </w:rPr>
        <w:t>routeSearchOption</w:t>
      </w:r>
    </w:p>
    <w:p w:rsidR="004C2B95" w:rsidRDefault="00300636">
      <w:r>
        <w:rPr>
          <w:rFonts w:hint="eastAsia"/>
        </w:rPr>
        <w:t>说明：对象初始化时的参数选项。</w:t>
      </w:r>
      <w:r>
        <w:rPr>
          <w:rFonts w:hint="eastAsia"/>
        </w:rPr>
        <w:t>routeSearchOption</w:t>
      </w:r>
      <w:r>
        <w:rPr>
          <w:rFonts w:hint="eastAsia"/>
        </w:rPr>
        <w:t>为可选参数，包含</w:t>
      </w:r>
      <w:r>
        <w:rPr>
          <w:rFonts w:hint="eastAsia"/>
        </w:rPr>
        <w:t>routeType</w:t>
      </w:r>
      <w:r>
        <w:rPr>
          <w:rFonts w:hint="eastAsia"/>
        </w:rPr>
        <w:t>、</w:t>
      </w:r>
      <w:r>
        <w:rPr>
          <w:rFonts w:hint="eastAsia"/>
        </w:rPr>
        <w:t>avoidType</w:t>
      </w:r>
      <w:r>
        <w:rPr>
          <w:rFonts w:hint="eastAsia"/>
        </w:rPr>
        <w:t>、</w:t>
      </w:r>
      <w:r>
        <w:rPr>
          <w:rFonts w:hint="eastAsia"/>
        </w:rPr>
        <w:t>avoidName</w:t>
      </w:r>
      <w:r>
        <w:rPr>
          <w:rFonts w:hint="eastAsia"/>
        </w:rPr>
        <w:t>、</w:t>
      </w:r>
      <w:r>
        <w:rPr>
          <w:rFonts w:hint="eastAsia"/>
        </w:rPr>
        <w:t>avoidRegion</w:t>
      </w:r>
      <w:r>
        <w:rPr>
          <w:rFonts w:hint="eastAsia"/>
        </w:rPr>
        <w:t>选项，所有选项均可选。</w:t>
      </w:r>
    </w:p>
    <w:p w:rsidR="004C2B95" w:rsidRDefault="00300636">
      <w:r>
        <w:rPr>
          <w:rFonts w:hint="eastAsia"/>
        </w:rPr>
        <w:t>类型：</w:t>
      </w:r>
      <w:r>
        <w:rPr>
          <w:rFonts w:hint="eastAsia"/>
        </w:rPr>
        <w:t>Object</w:t>
      </w:r>
    </w:p>
    <w:p w:rsidR="004C2B95" w:rsidRDefault="00300636">
      <w:pPr>
        <w:pStyle w:val="12"/>
        <w:numPr>
          <w:ilvl w:val="0"/>
          <w:numId w:val="33"/>
        </w:numPr>
        <w:ind w:firstLineChars="0"/>
      </w:pPr>
      <w:bookmarkStart w:id="371" w:name="_Toc301345704"/>
      <w:r>
        <w:t>routeType</w:t>
      </w:r>
      <w:bookmarkEnd w:id="371"/>
    </w:p>
    <w:p w:rsidR="004C2B95" w:rsidRDefault="00300636">
      <w:r>
        <w:t>说明：路径计算规则</w:t>
      </w:r>
    </w:p>
    <w:p w:rsidR="004C2B95" w:rsidRDefault="00300636">
      <w:r>
        <w:t>类型：</w:t>
      </w:r>
      <w:r>
        <w:t>Number</w:t>
      </w:r>
    </w:p>
    <w:p w:rsidR="004C2B95" w:rsidRDefault="00300636">
      <w:r>
        <w:t>取值：</w:t>
      </w:r>
    </w:p>
    <w:p w:rsidR="004C2B95" w:rsidRDefault="00300636">
      <w:r>
        <w:t>默认值为</w:t>
      </w:r>
      <w:r>
        <w:t>0</w:t>
      </w:r>
    </w:p>
    <w:p w:rsidR="004C2B95" w:rsidRDefault="00300636">
      <w:r>
        <w:t>0</w:t>
      </w:r>
      <w:r>
        <w:t>，速度优先（时间）</w:t>
      </w:r>
    </w:p>
    <w:p w:rsidR="004C2B95" w:rsidRDefault="00300636">
      <w:r>
        <w:t>1</w:t>
      </w:r>
      <w:r>
        <w:t>，费用优先（不走收费路段的最快道路）</w:t>
      </w:r>
    </w:p>
    <w:p w:rsidR="004C2B95" w:rsidRDefault="00300636">
      <w:r>
        <w:t>2</w:t>
      </w:r>
      <w:r>
        <w:t>，距离优先</w:t>
      </w:r>
    </w:p>
    <w:p w:rsidR="004C2B95" w:rsidRDefault="00300636">
      <w:r>
        <w:t>3</w:t>
      </w:r>
      <w:r>
        <w:t>，不走快速路（不走快速路，不包含高速路）</w:t>
      </w:r>
    </w:p>
    <w:p w:rsidR="004C2B95" w:rsidRDefault="00300636">
      <w:r>
        <w:t>9</w:t>
      </w:r>
      <w:r>
        <w:t>，多策略（同时使用速度优先、费用优先、距离优先三个策略计算路径）</w:t>
      </w:r>
    </w:p>
    <w:p w:rsidR="004C2B95" w:rsidRDefault="00300636">
      <w:r>
        <w:t>10</w:t>
      </w:r>
      <w:r>
        <w:t>，国道优先</w:t>
      </w:r>
    </w:p>
    <w:p w:rsidR="004C2B95" w:rsidRDefault="00300636">
      <w:r>
        <w:t>11</w:t>
      </w:r>
      <w:r>
        <w:t>，省道优先</w:t>
      </w:r>
    </w:p>
    <w:p w:rsidR="004C2B95" w:rsidRDefault="00300636">
      <w:r>
        <w:t>注释：无。</w:t>
      </w:r>
    </w:p>
    <w:p w:rsidR="004C2B95" w:rsidRDefault="00300636">
      <w:pPr>
        <w:pStyle w:val="12"/>
        <w:numPr>
          <w:ilvl w:val="0"/>
          <w:numId w:val="33"/>
        </w:numPr>
        <w:ind w:firstLineChars="0"/>
      </w:pPr>
      <w:bookmarkStart w:id="372" w:name="_Toc301345705"/>
      <w:r>
        <w:t>avoidType</w:t>
      </w:r>
      <w:bookmarkEnd w:id="372"/>
    </w:p>
    <w:p w:rsidR="004C2B95" w:rsidRDefault="00300636">
      <w:r>
        <w:t>说明：避让类型</w:t>
      </w:r>
    </w:p>
    <w:p w:rsidR="004C2B95" w:rsidRDefault="00300636">
      <w:r>
        <w:t>类型：</w:t>
      </w:r>
      <w:r>
        <w:t>Number</w:t>
      </w:r>
    </w:p>
    <w:p w:rsidR="004C2B95" w:rsidRDefault="00300636">
      <w:r>
        <w:t>取值：</w:t>
      </w:r>
    </w:p>
    <w:p w:rsidR="004C2B95" w:rsidRDefault="00300636">
      <w:r>
        <w:t>1</w:t>
      </w:r>
      <w:r>
        <w:t>，表示区域避让</w:t>
      </w:r>
    </w:p>
    <w:p w:rsidR="004C2B95" w:rsidRDefault="00300636">
      <w:r>
        <w:t>2</w:t>
      </w:r>
      <w:r>
        <w:t>，表示名称避让</w:t>
      </w:r>
    </w:p>
    <w:p w:rsidR="004C2B95" w:rsidRDefault="00300636">
      <w:r>
        <w:t>3</w:t>
      </w:r>
      <w:r>
        <w:t>，表示区域避让加名称避让</w:t>
      </w:r>
    </w:p>
    <w:p w:rsidR="004C2B95" w:rsidRDefault="00300636">
      <w:r>
        <w:t>注释：无。</w:t>
      </w:r>
    </w:p>
    <w:p w:rsidR="004C2B95" w:rsidRDefault="00300636">
      <w:pPr>
        <w:pStyle w:val="12"/>
        <w:numPr>
          <w:ilvl w:val="0"/>
          <w:numId w:val="33"/>
        </w:numPr>
        <w:ind w:firstLineChars="0"/>
      </w:pPr>
      <w:bookmarkStart w:id="373" w:name="_Toc301345706"/>
      <w:r>
        <w:t>avoidName</w:t>
      </w:r>
      <w:bookmarkEnd w:id="373"/>
    </w:p>
    <w:p w:rsidR="004C2B95" w:rsidRDefault="00300636">
      <w:r>
        <w:t>说明：避让名称</w:t>
      </w:r>
    </w:p>
    <w:p w:rsidR="004C2B95" w:rsidRDefault="00300636">
      <w:r>
        <w:t>类型：</w:t>
      </w:r>
      <w:r>
        <w:t>Number</w:t>
      </w:r>
    </w:p>
    <w:p w:rsidR="004C2B95" w:rsidRDefault="00300636">
      <w:r>
        <w:t>注释：无。</w:t>
      </w:r>
    </w:p>
    <w:p w:rsidR="004C2B95" w:rsidRDefault="00300636">
      <w:pPr>
        <w:pStyle w:val="12"/>
        <w:numPr>
          <w:ilvl w:val="0"/>
          <w:numId w:val="33"/>
        </w:numPr>
        <w:ind w:firstLineChars="0"/>
      </w:pPr>
      <w:bookmarkStart w:id="374" w:name="_Toc301345707"/>
      <w:r>
        <w:t>avoidRegion</w:t>
      </w:r>
      <w:bookmarkEnd w:id="374"/>
    </w:p>
    <w:p w:rsidR="004C2B95" w:rsidRDefault="00300636">
      <w:r>
        <w:t>说明：避让区域。支持</w:t>
      </w:r>
      <w:r>
        <w:t>32</w:t>
      </w:r>
      <w:r>
        <w:t>个避让区域，每个区域最多可有</w:t>
      </w:r>
      <w:r>
        <w:t>16</w:t>
      </w:r>
      <w:r>
        <w:t>个顶点。避让区域之间使用</w:t>
      </w:r>
      <w:r>
        <w:t>“:”</w:t>
      </w:r>
      <w:r>
        <w:t>区分，避让区域由坐标对组成，坐标对之间使用半角</w:t>
      </w:r>
      <w:r>
        <w:t>“;”</w:t>
      </w:r>
      <w:r>
        <w:t>分隔，如果是四边形则有四个坐标点，如果是五边形则有五个坐标点。</w:t>
      </w:r>
    </w:p>
    <w:p w:rsidR="004C2B95" w:rsidRDefault="00300636">
      <w:r>
        <w:t>类型：</w:t>
      </w:r>
      <w:r>
        <w:t>Number</w:t>
      </w:r>
    </w:p>
    <w:p w:rsidR="004C2B95" w:rsidRDefault="00300636">
      <w:r>
        <w:t>注释：无。</w:t>
      </w:r>
    </w:p>
    <w:p w:rsidR="004C2B95" w:rsidRDefault="00300636">
      <w:pPr>
        <w:pStyle w:val="12"/>
        <w:numPr>
          <w:ilvl w:val="0"/>
          <w:numId w:val="33"/>
        </w:numPr>
        <w:ind w:firstLineChars="0"/>
      </w:pPr>
      <w:r>
        <w:rPr>
          <w:rFonts w:hint="eastAsia"/>
        </w:rPr>
        <w:t>pathNum</w:t>
      </w:r>
    </w:p>
    <w:p w:rsidR="004C2B95" w:rsidRDefault="00300636">
      <w:r>
        <w:t>说明：</w:t>
      </w:r>
      <w:r>
        <w:rPr>
          <w:rFonts w:hint="eastAsia"/>
        </w:rPr>
        <w:t>返回方案结果数量，默认为一条</w:t>
      </w:r>
    </w:p>
    <w:p w:rsidR="004C2B95" w:rsidRDefault="00300636">
      <w:r>
        <w:t>类型：</w:t>
      </w:r>
      <w:r>
        <w:t>Number</w:t>
      </w:r>
    </w:p>
    <w:p w:rsidR="004C2B95" w:rsidRDefault="00300636">
      <w:r>
        <w:t>注释：无。</w:t>
      </w:r>
    </w:p>
    <w:p w:rsidR="004C2B95" w:rsidRDefault="004C2B95"/>
    <w:p w:rsidR="004C2B95" w:rsidRDefault="004C2B95">
      <w:pPr>
        <w:pStyle w:val="21"/>
      </w:pPr>
    </w:p>
    <w:p w:rsidR="004C2B95" w:rsidRDefault="00300636">
      <w:r>
        <w:rPr>
          <w:bCs/>
        </w:rPr>
        <w:t>示例：</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lastRenderedPageBreak/>
              <w:t> </w:t>
            </w:r>
            <w:r>
              <w:rPr>
                <w:rFonts w:hint="eastAsia"/>
              </w:rPr>
              <w:t>var arr=new Array();//</w:t>
            </w:r>
            <w:r>
              <w:rPr>
                <w:rFonts w:hint="eastAsia"/>
              </w:rPr>
              <w:t>经纬度坐标数组</w:t>
            </w:r>
            <w:r>
              <w:rPr>
                <w:rFonts w:hint="eastAsia"/>
              </w:rPr>
              <w:t xml:space="preserve">   </w:t>
            </w:r>
          </w:p>
          <w:p w:rsidR="004C2B95" w:rsidRDefault="00300636">
            <w:r>
              <w:rPr>
                <w:rFonts w:hint="eastAsia"/>
              </w:rPr>
              <w:t>    arr.push(new MMap.LngLat("116.36890411376953 ","39.913423004886866"));</w:t>
            </w:r>
          </w:p>
          <w:p w:rsidR="004C2B95" w:rsidRDefault="00300636">
            <w:r>
              <w:rPr>
                <w:rFonts w:hint="eastAsia"/>
              </w:rPr>
              <w:t>    arr.push(new MMap.LngLat("116.38212203979492","39.9011768955094"));</w:t>
            </w:r>
          </w:p>
          <w:p w:rsidR="004C2B95" w:rsidRDefault="00300636">
            <w:r>
              <w:rPr>
                <w:rFonts w:hint="eastAsia"/>
              </w:rPr>
              <w:t>    arr.push(new MMap.LngLat("116.38727188110351","39.91250133090293"));</w:t>
            </w:r>
          </w:p>
          <w:p w:rsidR="004C2B95" w:rsidRDefault="00300636">
            <w:r>
              <w:rPr>
                <w:rFonts w:hint="eastAsia"/>
              </w:rPr>
              <w:t>    arr.push(new MMap.LngLat("116.39825820922851 ","39.904600759441024"));</w:t>
            </w:r>
          </w:p>
          <w:p w:rsidR="004C2B95" w:rsidRDefault="00300636">
            <w:r>
              <w:rPr>
                <w:rFonts w:hint="eastAsia"/>
              </w:rPr>
              <w:t> </w:t>
            </w:r>
          </w:p>
          <w:p w:rsidR="004C2B95" w:rsidRDefault="00300636">
            <w:r>
              <w:rPr>
                <w:rFonts w:hint="eastAsia"/>
              </w:rPr>
              <w:t>var routeSearchOption ={</w:t>
            </w:r>
          </w:p>
          <w:p w:rsidR="004C2B95" w:rsidRDefault="00300636">
            <w:r>
              <w:rPr>
                <w:rFonts w:hint="eastAsia"/>
              </w:rPr>
              <w:t>    routeType:0,//</w:t>
            </w:r>
            <w:r>
              <w:rPr>
                <w:rFonts w:hint="eastAsia"/>
              </w:rPr>
              <w:t>计算规则</w:t>
            </w:r>
          </w:p>
          <w:p w:rsidR="004C2B95" w:rsidRDefault="00300636">
            <w:r>
              <w:rPr>
                <w:rFonts w:hint="eastAsia"/>
              </w:rPr>
              <w:t>    avoidType:1,//</w:t>
            </w:r>
            <w:r>
              <w:rPr>
                <w:rFonts w:hint="eastAsia"/>
              </w:rPr>
              <w:t>避让类型</w:t>
            </w:r>
          </w:p>
          <w:p w:rsidR="004C2B95" w:rsidRDefault="00300636">
            <w:r>
              <w:rPr>
                <w:rFonts w:hint="eastAsia"/>
              </w:rPr>
              <w:t>    avoidName:"</w:t>
            </w:r>
            <w:r>
              <w:rPr>
                <w:rFonts w:hint="eastAsia"/>
              </w:rPr>
              <w:t>学院路</w:t>
            </w:r>
            <w:r>
              <w:rPr>
                <w:rFonts w:hint="eastAsia"/>
              </w:rPr>
              <w:t>",//</w:t>
            </w:r>
            <w:r>
              <w:rPr>
                <w:rFonts w:hint="eastAsia"/>
              </w:rPr>
              <w:t>避让名称</w:t>
            </w:r>
          </w:p>
          <w:p w:rsidR="004C2B95" w:rsidRDefault="00300636">
            <w:r>
              <w:rPr>
                <w:rFonts w:hint="eastAsia"/>
              </w:rPr>
              <w:t>    avoidRegion:arr//</w:t>
            </w:r>
            <w:r>
              <w:rPr>
                <w:rFonts w:hint="eastAsia"/>
              </w:rPr>
              <w:t>避让区域，多边形范围</w:t>
            </w:r>
          </w:p>
          <w:p w:rsidR="004C2B95" w:rsidRDefault="00300636">
            <w:r>
              <w:rPr>
                <w:rFonts w:hint="eastAsia"/>
              </w:rPr>
              <w:t>    };</w:t>
            </w:r>
          </w:p>
          <w:p w:rsidR="004C2B95" w:rsidRDefault="00300636">
            <w:r>
              <w:rPr>
                <w:rFonts w:hint="eastAsia"/>
              </w:rPr>
              <w:t> </w:t>
            </w:r>
          </w:p>
          <w:p w:rsidR="004C2B95" w:rsidRDefault="00300636">
            <w:r>
              <w:rPr>
                <w:rFonts w:hint="eastAsia"/>
              </w:rPr>
              <w:t>var routeSearch = new MMap.RouteSearch(routeSearchOption);</w:t>
            </w:r>
          </w:p>
        </w:tc>
      </w:tr>
    </w:tbl>
    <w:p w:rsidR="004C2B95" w:rsidRDefault="00300636">
      <w:pPr>
        <w:pStyle w:val="QB3"/>
        <w:tabs>
          <w:tab w:val="left" w:pos="567"/>
        </w:tabs>
        <w:spacing w:line="240" w:lineRule="auto"/>
        <w:rPr>
          <w:rFonts w:ascii="黑体" w:hAnsi="Times New Roman"/>
        </w:rPr>
      </w:pPr>
      <w:bookmarkStart w:id="375" w:name="_Toc362533834"/>
      <w:r>
        <w:rPr>
          <w:rFonts w:ascii="黑体" w:hAnsi="Times New Roman" w:hint="eastAsia"/>
        </w:rPr>
        <w:t>方法</w:t>
      </w:r>
      <w:bookmarkEnd w:id="375"/>
    </w:p>
    <w:p w:rsidR="004C2B95" w:rsidRDefault="00300636">
      <w:bookmarkStart w:id="376" w:name="_Toc301345709"/>
      <w:r>
        <w:t>（</w:t>
      </w:r>
      <w:r>
        <w:t>1</w:t>
      </w:r>
      <w:r>
        <w:t>）</w:t>
      </w:r>
      <w:r>
        <w:t>       getNaviPath(xys,callback)</w:t>
      </w:r>
      <w:bookmarkEnd w:id="376"/>
    </w:p>
    <w:p w:rsidR="004C2B95" w:rsidRDefault="00300636">
      <w:r>
        <w:rPr>
          <w:bCs/>
        </w:rPr>
        <w:t>说明：</w:t>
      </w:r>
      <w:r>
        <w:rPr>
          <w:rFonts w:hint="eastAsia"/>
        </w:rPr>
        <w:t>驾车导航。</w:t>
      </w:r>
    </w:p>
    <w:p w:rsidR="004C2B95" w:rsidRDefault="00300636">
      <w:r>
        <w:rPr>
          <w:bCs/>
        </w:rPr>
        <w:t>参数：</w:t>
      </w:r>
    </w:p>
    <w:p w:rsidR="004C2B95" w:rsidRDefault="00300636">
      <w:pPr>
        <w:pStyle w:val="12"/>
        <w:numPr>
          <w:ilvl w:val="0"/>
          <w:numId w:val="34"/>
        </w:numPr>
        <w:ind w:firstLineChars="0"/>
      </w:pPr>
      <w:r>
        <w:t>xys</w:t>
      </w:r>
    </w:p>
    <w:p w:rsidR="004C2B95" w:rsidRDefault="00300636">
      <w:r>
        <w:t>说明：导航坐标数组，第一个坐标表示起点（必设），最后一个坐标表示终点（必设），中点坐标表示途径点（可选）。</w:t>
      </w:r>
    </w:p>
    <w:p w:rsidR="004C2B95" w:rsidRDefault="00300636">
      <w:r>
        <w:t>类型：</w:t>
      </w:r>
      <w:r>
        <w:t>Array&lt;MMap.LngLat&gt;</w:t>
      </w:r>
    </w:p>
    <w:p w:rsidR="004C2B95" w:rsidRDefault="00300636">
      <w:pPr>
        <w:pStyle w:val="12"/>
        <w:numPr>
          <w:ilvl w:val="0"/>
          <w:numId w:val="34"/>
        </w:numPr>
        <w:ind w:firstLineChars="0"/>
      </w:pPr>
      <w:r>
        <w:t>callback</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说明：导航信息。</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&lt;?xml version="1.0" encoding="GBK"?&gt;</w:t>
            </w:r>
          </w:p>
          <w:p w:rsidR="004C2B95" w:rsidRDefault="00300636">
            <w:r>
              <w:rPr>
                <w:rFonts w:hint="eastAsia"/>
              </w:rPr>
              <w:t>&lt;searchresult version="v2.0.0" server="gis"&gt;</w:t>
            </w:r>
          </w:p>
          <w:p w:rsidR="004C2B95" w:rsidRDefault="00300636">
            <w:r>
              <w:rPr>
                <w:rFonts w:hint="eastAsia"/>
              </w:rPr>
              <w:t>&lt;time&gt;0.159&lt;/time&gt;&lt;!--</w:t>
            </w:r>
            <w:r>
              <w:rPr>
                <w:rFonts w:hint="eastAsia"/>
              </w:rPr>
              <w:t>搜索时间，单位：毫秒</w:t>
            </w:r>
            <w:r>
              <w:rPr>
                <w:rFonts w:hint="eastAsia"/>
              </w:rPr>
              <w:t>--&gt;</w:t>
            </w:r>
          </w:p>
          <w:p w:rsidR="004C2B95" w:rsidRDefault="00300636">
            <w:r>
              <w:rPr>
                <w:rFonts w:hint="eastAsia"/>
              </w:rPr>
              <w:t>&lt;count&gt;22&lt;/count&gt;&lt;!--</w:t>
            </w:r>
            <w:r>
              <w:rPr>
                <w:rFonts w:hint="eastAsia"/>
              </w:rPr>
              <w:t>导航路径的段数</w:t>
            </w:r>
            <w:r>
              <w:rPr>
                <w:rFonts w:hint="eastAsia"/>
              </w:rPr>
              <w:t>--&gt;</w:t>
            </w:r>
          </w:p>
          <w:p w:rsidR="004C2B95" w:rsidRDefault="00300636">
            <w:r>
              <w:rPr>
                <w:rFonts w:hint="eastAsia"/>
              </w:rPr>
              <w:t>&lt;bounds&gt;116.31604,39.240643;117.180435,39.969547&lt;/bounds&gt;&lt;!--</w:t>
            </w:r>
            <w:r>
              <w:rPr>
                <w:rFonts w:hint="eastAsia"/>
              </w:rPr>
              <w:t>导航起始点范围</w:t>
            </w:r>
            <w:r>
              <w:rPr>
                <w:rFonts w:hint="eastAsia"/>
              </w:rPr>
              <w:t>--&gt;</w:t>
            </w:r>
          </w:p>
          <w:p w:rsidR="004C2B95" w:rsidRDefault="00300636">
            <w:r>
              <w:rPr>
                <w:rFonts w:hint="eastAsia"/>
              </w:rPr>
              <w:t>&lt;coors&gt;116.316,39.96491;116.3217,39.96682;116.3289,39.9673;116.3666,39.96769;116.4361,39.96935;116.4409,39.96664;</w:t>
            </w:r>
            <w:r>
              <w:rPr>
                <w:rFonts w:hint="eastAsia"/>
              </w:rPr>
              <w:t>……</w:t>
            </w:r>
            <w:r>
              <w:rPr>
                <w:rFonts w:hint="eastAsia"/>
              </w:rPr>
              <w:t>;117.1735,39.2518;117.159,39.24534&lt;/coors&gt;&lt;!--</w:t>
            </w:r>
            <w:r>
              <w:rPr>
                <w:rFonts w:hint="eastAsia"/>
              </w:rPr>
              <w:t>区域范围坐标串</w:t>
            </w:r>
            <w:r>
              <w:rPr>
                <w:rFonts w:hint="eastAsia"/>
              </w:rPr>
              <w:t>--&gt;</w:t>
            </w:r>
          </w:p>
          <w:p w:rsidR="004C2B95" w:rsidRDefault="00300636">
            <w:r>
              <w:rPr>
                <w:rFonts w:hint="eastAsia"/>
              </w:rPr>
              <w:t>&lt;list type="list"&gt;&lt;!--</w:t>
            </w:r>
            <w:r>
              <w:rPr>
                <w:rFonts w:hint="eastAsia"/>
              </w:rPr>
              <w:t>路段导航信息列表</w:t>
            </w:r>
            <w:r>
              <w:rPr>
                <w:rFonts w:hint="eastAsia"/>
              </w:rPr>
              <w:t>--&gt;</w:t>
            </w:r>
          </w:p>
          <w:p w:rsidR="004C2B95" w:rsidRDefault="00300636">
            <w:r>
              <w:rPr>
                <w:rFonts w:hint="eastAsia"/>
              </w:rPr>
              <w:t>&lt;segment&gt;&lt;!--</w:t>
            </w:r>
            <w:r>
              <w:rPr>
                <w:rFonts w:hint="eastAsia"/>
              </w:rPr>
              <w:t>路段导航信息</w:t>
            </w:r>
            <w:r>
              <w:rPr>
                <w:rFonts w:hint="eastAsia"/>
              </w:rPr>
              <w:t>--&gt;</w:t>
            </w:r>
          </w:p>
          <w:p w:rsidR="004C2B95" w:rsidRDefault="00300636">
            <w:r>
              <w:rPr>
                <w:rFonts w:hint="eastAsia"/>
              </w:rPr>
              <w:t>&lt;roadName&gt;</w:t>
            </w:r>
            <w:r>
              <w:rPr>
                <w:rFonts w:hint="eastAsia"/>
              </w:rPr>
              <w:t>北三环西路辅路</w:t>
            </w:r>
            <w:r>
              <w:rPr>
                <w:rFonts w:hint="eastAsia"/>
              </w:rPr>
              <w:t>&lt;/roadName&gt;&lt;!--</w:t>
            </w:r>
            <w:r>
              <w:rPr>
                <w:rFonts w:hint="eastAsia"/>
              </w:rPr>
              <w:t>道路名称</w:t>
            </w:r>
            <w:r>
              <w:rPr>
                <w:rFonts w:hint="eastAsia"/>
              </w:rPr>
              <w:t>--&gt;</w:t>
            </w:r>
          </w:p>
          <w:p w:rsidR="004C2B95" w:rsidRDefault="00300636">
            <w:r>
              <w:rPr>
                <w:rFonts w:hint="eastAsia"/>
              </w:rPr>
              <w:lastRenderedPageBreak/>
              <w:t>&lt;direction&gt;</w:t>
            </w:r>
            <w:r>
              <w:rPr>
                <w:rFonts w:hint="eastAsia"/>
              </w:rPr>
              <w:t>东</w:t>
            </w:r>
            <w:r>
              <w:rPr>
                <w:rFonts w:hint="eastAsia"/>
              </w:rPr>
              <w:t>&lt;/direction&gt;&lt;!--</w:t>
            </w:r>
            <w:r>
              <w:rPr>
                <w:rFonts w:hint="eastAsia"/>
              </w:rPr>
              <w:t>行驶方向</w:t>
            </w:r>
            <w:r>
              <w:rPr>
                <w:rFonts w:hint="eastAsia"/>
              </w:rPr>
              <w:t>--&gt;</w:t>
            </w:r>
          </w:p>
          <w:p w:rsidR="004C2B95" w:rsidRDefault="00300636">
            <w:r>
              <w:rPr>
                <w:rFonts w:hint="eastAsia"/>
              </w:rPr>
              <w:t>&lt;roadLength&gt;866</w:t>
            </w:r>
            <w:r>
              <w:rPr>
                <w:rFonts w:hint="eastAsia"/>
              </w:rPr>
              <w:t>米</w:t>
            </w:r>
            <w:r>
              <w:rPr>
                <w:rFonts w:hint="eastAsia"/>
              </w:rPr>
              <w:t>&lt;/roadLength&gt;&lt;!--</w:t>
            </w:r>
            <w:r>
              <w:rPr>
                <w:rFonts w:hint="eastAsia"/>
              </w:rPr>
              <w:t>行驶距离</w:t>
            </w:r>
            <w:r>
              <w:rPr>
                <w:rFonts w:hint="eastAsia"/>
              </w:rPr>
              <w:t>--&gt;</w:t>
            </w:r>
          </w:p>
          <w:p w:rsidR="004C2B95" w:rsidRDefault="00300636">
            <w:r>
              <w:rPr>
                <w:rFonts w:hint="eastAsia"/>
              </w:rPr>
              <w:t>&lt;action&gt;</w:t>
            </w:r>
            <w:r>
              <w:rPr>
                <w:rFonts w:hint="eastAsia"/>
              </w:rPr>
              <w:t>向左前方行驶</w:t>
            </w:r>
            <w:r>
              <w:rPr>
                <w:rFonts w:hint="eastAsia"/>
              </w:rPr>
              <w:t>&lt;/action&gt;&lt;!--</w:t>
            </w:r>
            <w:r>
              <w:rPr>
                <w:rFonts w:hint="eastAsia"/>
              </w:rPr>
              <w:t>辅助动作</w:t>
            </w:r>
            <w:r>
              <w:rPr>
                <w:rFonts w:hint="eastAsia"/>
              </w:rPr>
              <w:t>--&gt;</w:t>
            </w:r>
          </w:p>
          <w:p w:rsidR="004C2B95" w:rsidRDefault="00300636">
            <w:r>
              <w:rPr>
                <w:rFonts w:hint="eastAsia"/>
              </w:rPr>
              <w:t>&lt;accessorialInfo&gt;</w:t>
            </w:r>
            <w:r>
              <w:rPr>
                <w:rFonts w:hint="eastAsia"/>
              </w:rPr>
              <w:t>进入主路</w:t>
            </w:r>
            <w:r>
              <w:rPr>
                <w:rFonts w:hint="eastAsia"/>
              </w:rPr>
              <w:t>&lt;/accessorialInfo&gt;&lt;!--</w:t>
            </w:r>
            <w:r>
              <w:rPr>
                <w:rFonts w:hint="eastAsia"/>
              </w:rPr>
              <w:t>动作</w:t>
            </w:r>
            <w:r>
              <w:rPr>
                <w:rFonts w:hint="eastAsia"/>
              </w:rPr>
              <w:t>--&gt;</w:t>
            </w:r>
          </w:p>
          <w:p w:rsidR="004C2B95" w:rsidRDefault="00300636">
            <w:r>
              <w:rPr>
                <w:rFonts w:hint="eastAsia"/>
              </w:rPr>
              <w:t>&lt;driveTime&gt;2</w:t>
            </w:r>
            <w:r>
              <w:rPr>
                <w:rFonts w:hint="eastAsia"/>
              </w:rPr>
              <w:t>分钟</w:t>
            </w:r>
            <w:r>
              <w:rPr>
                <w:rFonts w:hint="eastAsia"/>
              </w:rPr>
              <w:t>&lt;/driveTime&gt;&lt;!--</w:t>
            </w:r>
            <w:r>
              <w:rPr>
                <w:rFonts w:hint="eastAsia"/>
              </w:rPr>
              <w:t>行驶时间</w:t>
            </w:r>
            <w:r>
              <w:rPr>
                <w:rFonts w:hint="eastAsia"/>
              </w:rPr>
              <w:t>--&gt;</w:t>
            </w:r>
          </w:p>
          <w:p w:rsidR="004C2B95" w:rsidRDefault="00300636">
            <w:r>
              <w:rPr>
                <w:rFonts w:hint="eastAsia"/>
              </w:rPr>
              <w:t>&lt;grade&gt;</w:t>
            </w:r>
            <w:r>
              <w:rPr>
                <w:rFonts w:hint="eastAsia"/>
              </w:rPr>
              <w:t>主要道路</w:t>
            </w:r>
            <w:r>
              <w:rPr>
                <w:rFonts w:hint="eastAsia"/>
              </w:rPr>
              <w:t>&lt;/grade&gt;&lt;!--</w:t>
            </w:r>
            <w:r>
              <w:rPr>
                <w:rFonts w:hint="eastAsia"/>
              </w:rPr>
              <w:t>道路等级</w:t>
            </w:r>
            <w:r>
              <w:rPr>
                <w:rFonts w:hint="eastAsia"/>
              </w:rPr>
              <w:t>--&gt;</w:t>
            </w:r>
          </w:p>
          <w:p w:rsidR="004C2B95" w:rsidRDefault="00300636">
            <w:r>
              <w:rPr>
                <w:rFonts w:hint="eastAsia"/>
              </w:rPr>
              <w:t>&lt;form&gt;</w:t>
            </w:r>
            <w:r>
              <w:rPr>
                <w:rFonts w:hint="eastAsia"/>
              </w:rPr>
              <w:t>辅路</w:t>
            </w:r>
            <w:r>
              <w:rPr>
                <w:rFonts w:hint="eastAsia"/>
              </w:rPr>
              <w:t>&lt;/form&gt;&lt;!--</w:t>
            </w:r>
            <w:r>
              <w:rPr>
                <w:rFonts w:hint="eastAsia"/>
              </w:rPr>
              <w:t>道路性质描述</w:t>
            </w:r>
            <w:r>
              <w:rPr>
                <w:rFonts w:hint="eastAsia"/>
              </w:rPr>
              <w:t>--&gt;</w:t>
            </w:r>
          </w:p>
          <w:p w:rsidR="004C2B95" w:rsidRDefault="00300636">
            <w:r>
              <w:rPr>
                <w:rFonts w:hint="eastAsia"/>
              </w:rPr>
              <w:t>&lt;textInfo&gt;</w:t>
            </w:r>
            <w:r>
              <w:rPr>
                <w:rFonts w:hint="eastAsia"/>
              </w:rPr>
              <w:t>沿北三环西路辅路向东行驶</w:t>
            </w:r>
            <w:r>
              <w:rPr>
                <w:rFonts w:hint="eastAsia"/>
              </w:rPr>
              <w:t>866</w:t>
            </w:r>
            <w:r>
              <w:rPr>
                <w:rFonts w:hint="eastAsia"/>
              </w:rPr>
              <w:t>米向左前方行驶进入主路</w:t>
            </w:r>
            <w:r>
              <w:rPr>
                <w:rFonts w:hint="eastAsia"/>
              </w:rPr>
              <w:t>&lt;/textInfo&gt;&lt;!--</w:t>
            </w:r>
            <w:r>
              <w:rPr>
                <w:rFonts w:hint="eastAsia"/>
              </w:rPr>
              <w:t>此段道路行使文字描述</w:t>
            </w:r>
            <w:r>
              <w:rPr>
                <w:rFonts w:hint="eastAsia"/>
              </w:rPr>
              <w:t>--&gt;</w:t>
            </w:r>
          </w:p>
          <w:p w:rsidR="004C2B95" w:rsidRDefault="00300636">
            <w:r>
              <w:rPr>
                <w:rFonts w:hint="eastAsia"/>
              </w:rPr>
              <w:t>&lt;coor&gt;116.31604,39.96491;116.31615,39.96496;</w:t>
            </w:r>
            <w:r>
              <w:rPr>
                <w:rFonts w:hint="eastAsia"/>
              </w:rPr>
              <w:t>……</w:t>
            </w:r>
            <w:r>
              <w:rPr>
                <w:rFonts w:hint="eastAsia"/>
              </w:rPr>
              <w:t>;116.32587,39.96703&lt;/coor&gt;&lt;!--</w:t>
            </w:r>
            <w:r>
              <w:rPr>
                <w:rFonts w:hint="eastAsia"/>
              </w:rPr>
              <w:t>行驶路段坐标</w:t>
            </w:r>
            <w:r>
              <w:rPr>
                <w:rFonts w:hint="eastAsia"/>
              </w:rPr>
              <w:t>--&gt;</w:t>
            </w:r>
          </w:p>
          <w:p w:rsidR="004C2B95" w:rsidRDefault="00300636">
            <w:r>
              <w:rPr>
                <w:rFonts w:hint="eastAsia"/>
              </w:rPr>
              <w:t>&lt;/segment&gt;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routeSearch</w:t>
      </w:r>
      <w:r>
        <w:rPr>
          <w:rFonts w:hint="eastAsia"/>
        </w:rPr>
        <w:t>为已经实例化的</w:t>
      </w:r>
      <w:r>
        <w:rPr>
          <w:rFonts w:hint="eastAsia"/>
        </w:rPr>
        <w:t>MMap.RouteSearch</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var arr1 = new Array();</w:t>
            </w:r>
          </w:p>
          <w:p w:rsidR="004C2B95" w:rsidRDefault="00300636">
            <w:r>
              <w:rPr>
                <w:rFonts w:hint="eastAsia"/>
              </w:rPr>
              <w:t>    arr1.push(new MMap.LngLat(116.30470204166,39.982688558444));</w:t>
            </w:r>
          </w:p>
          <w:p w:rsidR="004C2B95" w:rsidRDefault="00300636">
            <w:r>
              <w:rPr>
                <w:rFonts w:hint="eastAsia"/>
              </w:rPr>
              <w:t>    arr1.push(new MMap.LngLat(116.40778469851,39.990777394536));</w:t>
            </w:r>
          </w:p>
          <w:p w:rsidR="004C2B95" w:rsidRDefault="00300636">
            <w:r>
              <w:rPr>
                <w:rFonts w:hint="eastAsia"/>
              </w:rPr>
              <w:t> </w:t>
            </w:r>
          </w:p>
          <w:p w:rsidR="004C2B95" w:rsidRDefault="00300636">
            <w:r>
              <w:rPr>
                <w:rFonts w:hint="eastAsia"/>
              </w:rPr>
              <w:t>routeSearch.getNaviPath(arr1,function(data){</w:t>
            </w:r>
          </w:p>
          <w:p w:rsidR="004C2B95" w:rsidRDefault="00300636">
            <w:r>
              <w:rPr>
                <w:rFonts w:hint="eastAsia"/>
              </w:rPr>
              <w:t>           console.log(data);</w:t>
            </w:r>
          </w:p>
          <w:p w:rsidR="004C2B95" w:rsidRDefault="00300636">
            <w:r>
              <w:rPr>
                <w:rFonts w:hint="eastAsia"/>
              </w:rPr>
              <w:t>    });</w:t>
            </w:r>
          </w:p>
        </w:tc>
      </w:tr>
    </w:tbl>
    <w:p w:rsidR="004C2B95" w:rsidRDefault="00300636">
      <w:pPr>
        <w:pStyle w:val="QB2"/>
        <w:spacing w:line="240" w:lineRule="auto"/>
        <w:rPr>
          <w:rFonts w:ascii="黑体" w:hAnsi="Times New Roman"/>
        </w:rPr>
      </w:pPr>
      <w:bookmarkStart w:id="377" w:name="_Toc362533835"/>
      <w:r>
        <w:rPr>
          <w:rFonts w:ascii="黑体" w:hAnsi="Times New Roman" w:hint="eastAsia"/>
        </w:rPr>
        <w:t>MMap.BusSearch</w:t>
      </w:r>
      <w:bookmarkEnd w:id="377"/>
    </w:p>
    <w:p w:rsidR="004C2B95" w:rsidRDefault="00300636">
      <w:pPr>
        <w:pStyle w:val="QB3"/>
        <w:tabs>
          <w:tab w:val="left" w:pos="567"/>
        </w:tabs>
        <w:spacing w:line="240" w:lineRule="auto"/>
        <w:rPr>
          <w:rFonts w:ascii="黑体" w:hAnsi="Times New Roman"/>
        </w:rPr>
      </w:pPr>
      <w:bookmarkStart w:id="378" w:name="_Toc362533836"/>
      <w:r>
        <w:rPr>
          <w:rFonts w:ascii="黑体" w:hAnsi="Times New Roman" w:hint="eastAsia"/>
        </w:rPr>
        <w:t>说明</w:t>
      </w:r>
      <w:bookmarkEnd w:id="378"/>
    </w:p>
    <w:p w:rsidR="004C2B95" w:rsidRDefault="00300636">
      <w:pPr>
        <w:ind w:firstLine="420"/>
      </w:pPr>
      <w:r>
        <w:rPr>
          <w:rFonts w:hint="eastAsia"/>
          <w:color w:val="000000"/>
        </w:rPr>
        <w:t>该类封装了所有公交查询方法</w:t>
      </w:r>
      <w:r>
        <w:rPr>
          <w:rFonts w:hint="eastAsia"/>
        </w:rPr>
        <w:t>。</w:t>
      </w:r>
    </w:p>
    <w:p w:rsidR="004C2B95" w:rsidRDefault="00300636">
      <w:pPr>
        <w:pStyle w:val="QB3"/>
        <w:tabs>
          <w:tab w:val="left" w:pos="567"/>
        </w:tabs>
        <w:spacing w:line="240" w:lineRule="auto"/>
        <w:rPr>
          <w:rFonts w:ascii="黑体" w:hAnsi="Times New Roman"/>
        </w:rPr>
      </w:pPr>
      <w:bookmarkStart w:id="379" w:name="_Toc362533837"/>
      <w:r>
        <w:rPr>
          <w:rFonts w:ascii="黑体" w:hAnsi="Times New Roman" w:hint="eastAsia"/>
        </w:rPr>
        <w:t>构造函数</w:t>
      </w:r>
      <w:bookmarkEnd w:id="379"/>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80" w:name="_Toc301345714"/>
      <w:r>
        <w:rPr>
          <w:rFonts w:ascii="黑体" w:hAnsi="Times New Roman"/>
        </w:rPr>
        <w:t>MMap.BusSearch(busSearchOption)</w:t>
      </w:r>
      <w:bookmarkEnd w:id="380"/>
    </w:p>
    <w:p w:rsidR="004C2B95" w:rsidRDefault="00300636">
      <w:bookmarkStart w:id="381" w:name="_Toc301345715"/>
      <w:r>
        <w:rPr>
          <w:bCs/>
        </w:rPr>
        <w:t>说明：</w:t>
      </w:r>
      <w:bookmarkEnd w:id="381"/>
      <w:r>
        <w:rPr>
          <w:rFonts w:hint="eastAsia"/>
        </w:rPr>
        <w:t>根据给定的参数构造一个</w:t>
      </w:r>
      <w:r>
        <w:rPr>
          <w:rFonts w:hint="eastAsia"/>
        </w:rPr>
        <w:t>MMap.BusSearch</w:t>
      </w:r>
      <w:r>
        <w:rPr>
          <w:rFonts w:hint="eastAsia"/>
        </w:rPr>
        <w:t>的新实例。</w:t>
      </w:r>
    </w:p>
    <w:p w:rsidR="004C2B95" w:rsidRDefault="00300636">
      <w:r>
        <w:rPr>
          <w:bCs/>
        </w:rPr>
        <w:t>参数：</w:t>
      </w:r>
    </w:p>
    <w:p w:rsidR="004C2B95" w:rsidRDefault="00300636">
      <w:r>
        <w:rPr>
          <w:rFonts w:hint="eastAsia"/>
        </w:rPr>
        <w:t>busSearchOption</w:t>
      </w:r>
    </w:p>
    <w:p w:rsidR="004C2B95" w:rsidRDefault="00300636">
      <w:r>
        <w:rPr>
          <w:rFonts w:hint="eastAsia"/>
        </w:rPr>
        <w:t>说明：对象初始化时的参数选项。</w:t>
      </w:r>
      <w:r>
        <w:rPr>
          <w:rFonts w:hint="eastAsia"/>
        </w:rPr>
        <w:t>busSearchOption</w:t>
      </w:r>
      <w:r>
        <w:rPr>
          <w:rFonts w:hint="eastAsia"/>
        </w:rPr>
        <w:t>为可选参数，包括</w:t>
      </w:r>
      <w:r>
        <w:rPr>
          <w:rFonts w:hint="eastAsia"/>
        </w:rPr>
        <w:t>per</w:t>
      </w:r>
      <w:r>
        <w:rPr>
          <w:rFonts w:hint="eastAsia"/>
        </w:rPr>
        <w:t>选项，该选项可选。</w:t>
      </w:r>
    </w:p>
    <w:p w:rsidR="004C2B95" w:rsidRDefault="00300636">
      <w:r>
        <w:rPr>
          <w:rFonts w:hint="eastAsia"/>
        </w:rPr>
        <w:t>类型：</w:t>
      </w:r>
      <w:r>
        <w:rPr>
          <w:rFonts w:hint="eastAsia"/>
        </w:rPr>
        <w:t>Object</w:t>
      </w:r>
    </w:p>
    <w:p w:rsidR="004C2B95" w:rsidRDefault="00300636">
      <w:pPr>
        <w:pStyle w:val="12"/>
        <w:numPr>
          <w:ilvl w:val="0"/>
          <w:numId w:val="35"/>
        </w:numPr>
        <w:ind w:firstLineChars="0"/>
      </w:pPr>
      <w:bookmarkStart w:id="382" w:name="_Toc301345716"/>
      <w:r>
        <w:rPr>
          <w:rFonts w:hint="eastAsia"/>
        </w:rPr>
        <w:t>p</w:t>
      </w:r>
      <w:r>
        <w:t>er</w:t>
      </w:r>
      <w:bookmarkEnd w:id="382"/>
    </w:p>
    <w:p w:rsidR="004C2B95" w:rsidRDefault="00300636">
      <w:r>
        <w:t>说明：抽稀参数，用于控制返回的公交途径点坐标。</w:t>
      </w:r>
    </w:p>
    <w:p w:rsidR="004C2B95" w:rsidRDefault="00300636">
      <w:r>
        <w:t>类型：</w:t>
      </w:r>
      <w:r>
        <w:t>Number</w:t>
      </w:r>
    </w:p>
    <w:p w:rsidR="004C2B95" w:rsidRDefault="00300636">
      <w:r>
        <w:lastRenderedPageBreak/>
        <w:t>注释：无。</w:t>
      </w:r>
    </w:p>
    <w:p w:rsidR="004C2B95" w:rsidRDefault="00300636">
      <w:pPr>
        <w:rPr>
          <w:bCs/>
        </w:rPr>
      </w:pPr>
      <w:r>
        <w:rPr>
          <w:bCs/>
        </w:rPr>
        <w:t>示例：</w:t>
      </w:r>
    </w:p>
    <w:p w:rsidR="004C2B95" w:rsidRDefault="00300636">
      <w:pPr>
        <w:pStyle w:val="12"/>
        <w:numPr>
          <w:ilvl w:val="0"/>
          <w:numId w:val="35"/>
        </w:numPr>
        <w:ind w:firstLineChars="0"/>
      </w:pPr>
      <w:r>
        <w:rPr>
          <w:rFonts w:hint="eastAsia"/>
        </w:rPr>
        <w:t>t</w:t>
      </w:r>
      <w:r>
        <w:t>ype</w:t>
      </w:r>
    </w:p>
    <w:p w:rsidR="004C2B95" w:rsidRDefault="00300636">
      <w:r>
        <w:t>说明：路径计算规则</w:t>
      </w:r>
    </w:p>
    <w:p w:rsidR="004C2B95" w:rsidRDefault="00300636">
      <w:r>
        <w:t>类型：</w:t>
      </w:r>
      <w:r>
        <w:t>Number</w:t>
      </w:r>
    </w:p>
    <w:p w:rsidR="004C2B95" w:rsidRDefault="00300636">
      <w:r>
        <w:t>取值：</w:t>
      </w:r>
    </w:p>
    <w:p w:rsidR="004C2B95" w:rsidRDefault="00300636">
      <w:r>
        <w:t>默认值为</w:t>
      </w:r>
      <w:r>
        <w:t>0</w:t>
      </w:r>
    </w:p>
    <w:p w:rsidR="004C2B95" w:rsidRDefault="00300636">
      <w:pPr>
        <w:contextualSpacing/>
        <w:rPr>
          <w:szCs w:val="21"/>
        </w:rPr>
      </w:pPr>
      <w:r>
        <w:rPr>
          <w:rFonts w:hint="eastAsia"/>
          <w:szCs w:val="21"/>
        </w:rPr>
        <w:t>type</w:t>
      </w:r>
      <w:r>
        <w:rPr>
          <w:szCs w:val="21"/>
        </w:rPr>
        <w:t xml:space="preserve"> =0</w:t>
      </w:r>
      <w:r>
        <w:rPr>
          <w:szCs w:val="21"/>
        </w:rPr>
        <w:t>，</w:t>
      </w:r>
      <w:r>
        <w:rPr>
          <w:rFonts w:hint="eastAsia"/>
          <w:szCs w:val="21"/>
        </w:rPr>
        <w:t>最快捷模式</w:t>
      </w:r>
    </w:p>
    <w:p w:rsidR="004C2B95" w:rsidRDefault="00300636">
      <w:pPr>
        <w:contextualSpacing/>
        <w:rPr>
          <w:szCs w:val="21"/>
        </w:rPr>
      </w:pPr>
      <w:r>
        <w:rPr>
          <w:rFonts w:hint="eastAsia"/>
          <w:szCs w:val="21"/>
        </w:rPr>
        <w:t>type =1</w:t>
      </w:r>
      <w:r>
        <w:rPr>
          <w:rFonts w:hint="eastAsia"/>
          <w:szCs w:val="21"/>
        </w:rPr>
        <w:t>，最经济模式</w:t>
      </w:r>
    </w:p>
    <w:p w:rsidR="004C2B95" w:rsidRDefault="00300636">
      <w:pPr>
        <w:contextualSpacing/>
        <w:rPr>
          <w:szCs w:val="21"/>
        </w:rPr>
      </w:pPr>
      <w:r>
        <w:rPr>
          <w:rFonts w:hint="eastAsia"/>
          <w:szCs w:val="21"/>
        </w:rPr>
        <w:t>type =2</w:t>
      </w:r>
      <w:r>
        <w:rPr>
          <w:rFonts w:hint="eastAsia"/>
          <w:szCs w:val="21"/>
        </w:rPr>
        <w:t>，最少换乘模式</w:t>
      </w:r>
    </w:p>
    <w:p w:rsidR="004C2B95" w:rsidRDefault="00300636">
      <w:pPr>
        <w:contextualSpacing/>
        <w:rPr>
          <w:szCs w:val="21"/>
        </w:rPr>
      </w:pPr>
      <w:r>
        <w:rPr>
          <w:rFonts w:hint="eastAsia"/>
          <w:szCs w:val="21"/>
        </w:rPr>
        <w:t>type =3</w:t>
      </w:r>
      <w:r>
        <w:rPr>
          <w:rFonts w:hint="eastAsia"/>
          <w:szCs w:val="21"/>
        </w:rPr>
        <w:t>，最少步行模式</w:t>
      </w:r>
    </w:p>
    <w:p w:rsidR="004C2B95" w:rsidRDefault="00300636">
      <w:pPr>
        <w:contextualSpacing/>
        <w:rPr>
          <w:szCs w:val="21"/>
        </w:rPr>
      </w:pPr>
      <w:r>
        <w:rPr>
          <w:rFonts w:hint="eastAsia"/>
          <w:szCs w:val="21"/>
        </w:rPr>
        <w:t>type =4</w:t>
      </w:r>
      <w:r>
        <w:rPr>
          <w:rFonts w:hint="eastAsia"/>
          <w:szCs w:val="21"/>
        </w:rPr>
        <w:t>，最舒适模式</w:t>
      </w:r>
    </w:p>
    <w:p w:rsidR="004C2B95" w:rsidRDefault="00300636">
      <w:pPr>
        <w:contextualSpacing/>
        <w:rPr>
          <w:szCs w:val="21"/>
        </w:rPr>
      </w:pPr>
      <w:r>
        <w:rPr>
          <w:rFonts w:hint="eastAsia"/>
          <w:szCs w:val="21"/>
        </w:rPr>
        <w:t>type=10</w:t>
      </w:r>
      <w:r>
        <w:rPr>
          <w:rFonts w:hint="eastAsia"/>
          <w:szCs w:val="21"/>
        </w:rPr>
        <w:t>，地铁优先模式</w:t>
      </w:r>
    </w:p>
    <w:p w:rsidR="004C2B95" w:rsidRDefault="00300636">
      <w:r>
        <w:rPr>
          <w:rFonts w:hint="eastAsia"/>
          <w:szCs w:val="21"/>
        </w:rPr>
        <w:t>type=11</w:t>
      </w:r>
      <w:r>
        <w:rPr>
          <w:rFonts w:hint="eastAsia"/>
          <w:szCs w:val="21"/>
        </w:rPr>
        <w:t>，只乘公交模式</w:t>
      </w:r>
    </w:p>
    <w:p w:rsidR="004C2B95" w:rsidRDefault="00300636">
      <w:r>
        <w:t>注释：无。</w:t>
      </w:r>
    </w:p>
    <w:p w:rsidR="004C2B95" w:rsidRDefault="004C2B95">
      <w:pPr>
        <w:pStyle w:val="21"/>
        <w:ind w:leftChars="0" w:left="0" w:firstLineChars="0" w:firstLine="0"/>
      </w:pP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var busSearchOption = {</w:t>
            </w:r>
          </w:p>
          <w:p w:rsidR="004C2B95" w:rsidRDefault="00300636">
            <w:r>
              <w:rPr>
                <w:rFonts w:hint="eastAsia"/>
              </w:rPr>
              <w:t>           per:100,  //</w:t>
            </w:r>
            <w:r>
              <w:rPr>
                <w:rFonts w:hint="eastAsia"/>
              </w:rPr>
              <w:t>抽稀参数</w:t>
            </w:r>
          </w:p>
          <w:p w:rsidR="004C2B95" w:rsidRDefault="00300636">
            <w:pPr>
              <w:pStyle w:val="21"/>
              <w:ind w:leftChars="0" w:left="0" w:firstLineChars="0" w:firstLine="0"/>
            </w:pPr>
            <w:r>
              <w:rPr>
                <w:rFonts w:hint="eastAsia"/>
              </w:rPr>
              <w:t xml:space="preserve">      type:0</w:t>
            </w:r>
          </w:p>
          <w:p w:rsidR="004C2B95" w:rsidRDefault="00300636">
            <w:r>
              <w:rPr>
                <w:rFonts w:hint="eastAsia"/>
              </w:rPr>
              <w:t>    };</w:t>
            </w:r>
          </w:p>
          <w:p w:rsidR="004C2B95" w:rsidRDefault="00300636">
            <w:r>
              <w:rPr>
                <w:rFonts w:hint="eastAsia"/>
              </w:rPr>
              <w:t> </w:t>
            </w:r>
          </w:p>
          <w:p w:rsidR="004C2B95" w:rsidRDefault="00300636">
            <w:r>
              <w:rPr>
                <w:rFonts w:hint="eastAsia"/>
              </w:rPr>
              <w:t>var busSearch = new MMap.BusSearch(busSearchOption)</w:t>
            </w:r>
          </w:p>
        </w:tc>
      </w:tr>
    </w:tbl>
    <w:p w:rsidR="004C2B95" w:rsidRDefault="00300636">
      <w:pPr>
        <w:pStyle w:val="QB3"/>
        <w:tabs>
          <w:tab w:val="left" w:pos="567"/>
        </w:tabs>
        <w:spacing w:line="240" w:lineRule="auto"/>
        <w:rPr>
          <w:rFonts w:ascii="黑体" w:hAnsi="Times New Roman"/>
        </w:rPr>
      </w:pPr>
      <w:bookmarkStart w:id="383" w:name="_Toc362533838"/>
      <w:r>
        <w:rPr>
          <w:rFonts w:ascii="黑体" w:hAnsi="Times New Roman" w:hint="eastAsia"/>
        </w:rPr>
        <w:t>方法</w:t>
      </w:r>
      <w:bookmarkEnd w:id="383"/>
    </w:p>
    <w:p w:rsidR="004C2B95" w:rsidRDefault="00300636">
      <w:pPr>
        <w:numPr>
          <w:ilvl w:val="0"/>
          <w:numId w:val="36"/>
        </w:numPr>
      </w:pPr>
      <w:bookmarkStart w:id="384" w:name="_Toc301345720"/>
      <w:r>
        <w:rPr>
          <w:rFonts w:hint="eastAsia"/>
        </w:rPr>
        <w:t>byMulPoi</w:t>
      </w:r>
      <w:r>
        <w:t xml:space="preserve"> (xys,func)    </w:t>
      </w:r>
      <w:bookmarkStart w:id="385" w:name="_GoBack"/>
      <w:bookmarkEnd w:id="384"/>
      <w:bookmarkEnd w:id="385"/>
    </w:p>
    <w:p w:rsidR="004C2B95" w:rsidRDefault="00300636">
      <w:r>
        <w:rPr>
          <w:bCs/>
        </w:rPr>
        <w:t>说明：</w:t>
      </w:r>
      <w:r>
        <w:rPr>
          <w:rFonts w:hint="eastAsia"/>
        </w:rPr>
        <w:t>公交换乘。</w:t>
      </w:r>
    </w:p>
    <w:p w:rsidR="004C2B95" w:rsidRDefault="00300636">
      <w:r>
        <w:rPr>
          <w:bCs/>
        </w:rPr>
        <w:t>参数：</w:t>
      </w:r>
    </w:p>
    <w:p w:rsidR="004C2B95" w:rsidRDefault="00300636">
      <w:pPr>
        <w:pStyle w:val="12"/>
        <w:numPr>
          <w:ilvl w:val="0"/>
          <w:numId w:val="37"/>
        </w:numPr>
        <w:ind w:firstLineChars="0"/>
      </w:pPr>
      <w:r>
        <w:t>xys</w:t>
      </w:r>
    </w:p>
    <w:p w:rsidR="004C2B95" w:rsidRDefault="00300636">
      <w:r>
        <w:t>说明：途径坐标集合。</w:t>
      </w:r>
    </w:p>
    <w:p w:rsidR="004C2B95" w:rsidRDefault="00300636">
      <w:r>
        <w:t>类型：</w:t>
      </w:r>
      <w:r>
        <w:t>Array&lt;MMap.LngLat&gt;</w:t>
      </w:r>
    </w:p>
    <w:p w:rsidR="004C2B95" w:rsidRDefault="00300636">
      <w:pPr>
        <w:pStyle w:val="12"/>
        <w:numPr>
          <w:ilvl w:val="0"/>
          <w:numId w:val="37"/>
        </w:numPr>
        <w:ind w:firstLineChars="0"/>
      </w:pPr>
      <w:r>
        <w:t>func</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说明：查询结果。</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&lt;?xml version="1.0" encoding="GBK"?&gt;</w:t>
            </w:r>
          </w:p>
          <w:p w:rsidR="004C2B95" w:rsidRDefault="00300636">
            <w:r>
              <w:rPr>
                <w:rFonts w:hint="eastAsia"/>
              </w:rPr>
              <w:t>&lt;searchresult version="v2.0.0" server="bogon"&gt;</w:t>
            </w:r>
          </w:p>
          <w:p w:rsidR="004C2B95" w:rsidRDefault="00300636">
            <w:r>
              <w:rPr>
                <w:rFonts w:hint="eastAsia"/>
              </w:rPr>
              <w:t>&lt;time&gt;1.689&lt;/time&gt;&lt;!--</w:t>
            </w:r>
            <w:r>
              <w:rPr>
                <w:rFonts w:hint="eastAsia"/>
              </w:rPr>
              <w:t>搜索时间，单位：毫秒</w:t>
            </w:r>
            <w:r>
              <w:rPr>
                <w:rFonts w:hint="eastAsia"/>
              </w:rPr>
              <w:t>--&gt;</w:t>
            </w:r>
          </w:p>
          <w:p w:rsidR="004C2B95" w:rsidRDefault="00300636">
            <w:r>
              <w:rPr>
                <w:rFonts w:hint="eastAsia"/>
              </w:rPr>
              <w:lastRenderedPageBreak/>
              <w:t>&lt;count&gt;10&lt;/count&gt;&lt;!--</w:t>
            </w:r>
            <w:r>
              <w:rPr>
                <w:rFonts w:hint="eastAsia"/>
              </w:rPr>
              <w:t>换乘方案数</w:t>
            </w:r>
            <w:r>
              <w:rPr>
                <w:rFonts w:hint="eastAsia"/>
              </w:rPr>
              <w:t>--&gt;</w:t>
            </w:r>
          </w:p>
          <w:p w:rsidR="004C2B95" w:rsidRDefault="00300636">
            <w:r>
              <w:rPr>
                <w:rFonts w:hint="eastAsia"/>
              </w:rPr>
              <w:t>&lt;state&gt;true&lt;/state&gt;&lt;!--</w:t>
            </w:r>
            <w:r>
              <w:rPr>
                <w:rFonts w:hint="eastAsia"/>
              </w:rPr>
              <w:t>服务状态表示，</w:t>
            </w:r>
            <w:r>
              <w:rPr>
                <w:rFonts w:hint="eastAsia"/>
              </w:rPr>
              <w:t>true</w:t>
            </w:r>
            <w:r>
              <w:rPr>
                <w:rFonts w:hint="eastAsia"/>
              </w:rPr>
              <w:t>表示服务正常，</w:t>
            </w:r>
            <w:r>
              <w:rPr>
                <w:rFonts w:hint="eastAsia"/>
              </w:rPr>
              <w:t>false</w:t>
            </w:r>
            <w:r>
              <w:rPr>
                <w:rFonts w:hint="eastAsia"/>
              </w:rPr>
              <w:t>表示服务异常</w:t>
            </w:r>
            <w:r>
              <w:rPr>
                <w:rFonts w:hint="eastAsia"/>
              </w:rPr>
              <w:t>--&gt;</w:t>
            </w:r>
          </w:p>
          <w:p w:rsidR="004C2B95" w:rsidRDefault="00300636">
            <w:r>
              <w:rPr>
                <w:rFonts w:hint="eastAsia"/>
              </w:rPr>
              <w:t>&lt;list type="list"&gt;&lt;!--</w:t>
            </w:r>
            <w:r>
              <w:rPr>
                <w:rFonts w:hint="eastAsia"/>
              </w:rPr>
              <w:t>换乘方案列表</w:t>
            </w:r>
            <w:r>
              <w:rPr>
                <w:rFonts w:hint="eastAsia"/>
              </w:rPr>
              <w:t>--&gt;</w:t>
            </w:r>
          </w:p>
          <w:p w:rsidR="004C2B95" w:rsidRDefault="00300636">
            <w:r>
              <w:rPr>
                <w:rFonts w:hint="eastAsia"/>
              </w:rPr>
              <w:t>&lt;bus&gt;&lt;!--</w:t>
            </w:r>
            <w:r>
              <w:rPr>
                <w:rFonts w:hint="eastAsia"/>
              </w:rPr>
              <w:t>换乘方案</w:t>
            </w:r>
            <w:r>
              <w:rPr>
                <w:rFonts w:hint="eastAsia"/>
              </w:rPr>
              <w:t>1--&gt;</w:t>
            </w:r>
          </w:p>
          <w:p w:rsidR="004C2B95" w:rsidRDefault="00300636">
            <w:r>
              <w:rPr>
                <w:rFonts w:hint="eastAsia"/>
              </w:rPr>
              <w:t>&lt;segmentList type="list"&gt;&lt;!--</w:t>
            </w:r>
            <w:r>
              <w:rPr>
                <w:rFonts w:hint="eastAsia"/>
              </w:rPr>
              <w:t>路段列表</w:t>
            </w:r>
            <w:r>
              <w:rPr>
                <w:rFonts w:hint="eastAsia"/>
              </w:rPr>
              <w:t>--&gt;</w:t>
            </w:r>
          </w:p>
          <w:p w:rsidR="004C2B95" w:rsidRDefault="00300636">
            <w:r>
              <w:rPr>
                <w:rFonts w:hint="eastAsia"/>
              </w:rPr>
              <w:t>&lt;segment&gt;&lt;!--</w:t>
            </w:r>
            <w:r>
              <w:rPr>
                <w:rFonts w:hint="eastAsia"/>
              </w:rPr>
              <w:t>路段信息</w:t>
            </w:r>
            <w:r>
              <w:rPr>
                <w:rFonts w:hint="eastAsia"/>
              </w:rPr>
              <w:t>--&gt;</w:t>
            </w:r>
          </w:p>
          <w:p w:rsidR="004C2B95" w:rsidRDefault="00300636">
            <w:r>
              <w:rPr>
                <w:rFonts w:hint="eastAsia"/>
              </w:rPr>
              <w:t>&lt;startName&gt;</w:t>
            </w:r>
            <w:r>
              <w:rPr>
                <w:rFonts w:hint="eastAsia"/>
              </w:rPr>
              <w:t>呼家楼北</w:t>
            </w:r>
            <w:r>
              <w:rPr>
                <w:rFonts w:hint="eastAsia"/>
              </w:rPr>
              <w:t>&lt;/startName&gt;&lt;!--</w:t>
            </w:r>
            <w:r>
              <w:rPr>
                <w:rFonts w:hint="eastAsia"/>
              </w:rPr>
              <w:t>起点名称</w:t>
            </w:r>
            <w:r>
              <w:rPr>
                <w:rFonts w:hint="eastAsia"/>
              </w:rPr>
              <w:t>--&gt;</w:t>
            </w:r>
          </w:p>
          <w:p w:rsidR="004C2B95" w:rsidRDefault="00300636">
            <w:r>
              <w:rPr>
                <w:rFonts w:hint="eastAsia"/>
              </w:rPr>
              <w:t>&lt;endName&gt;</w:t>
            </w:r>
            <w:r>
              <w:rPr>
                <w:rFonts w:hint="eastAsia"/>
              </w:rPr>
              <w:t>西坝河</w:t>
            </w:r>
            <w:r>
              <w:rPr>
                <w:rFonts w:hint="eastAsia"/>
              </w:rPr>
              <w:t>&lt;/endName&gt;&lt;!--</w:t>
            </w:r>
            <w:r>
              <w:rPr>
                <w:rFonts w:hint="eastAsia"/>
              </w:rPr>
              <w:t>终点名称</w:t>
            </w:r>
            <w:r>
              <w:rPr>
                <w:rFonts w:hint="eastAsia"/>
              </w:rPr>
              <w:t>--&gt;</w:t>
            </w:r>
          </w:p>
          <w:p w:rsidR="004C2B95" w:rsidRDefault="00300636">
            <w:r>
              <w:rPr>
                <w:rFonts w:hint="eastAsia"/>
              </w:rPr>
              <w:t>&lt;busName&gt;671</w:t>
            </w:r>
            <w:r>
              <w:rPr>
                <w:rFonts w:hint="eastAsia"/>
              </w:rPr>
              <w:t>路</w:t>
            </w:r>
            <w:r>
              <w:rPr>
                <w:rFonts w:hint="eastAsia"/>
              </w:rPr>
              <w:t>(</w:t>
            </w:r>
            <w:r>
              <w:rPr>
                <w:rFonts w:hint="eastAsia"/>
              </w:rPr>
              <w:t>四惠</w:t>
            </w:r>
            <w:r>
              <w:rPr>
                <w:rFonts w:hint="eastAsia"/>
              </w:rPr>
              <w:t>--</w:t>
            </w:r>
            <w:r>
              <w:rPr>
                <w:rFonts w:hint="eastAsia"/>
              </w:rPr>
              <w:t>西苑枢纽站</w:t>
            </w:r>
            <w:r>
              <w:rPr>
                <w:rFonts w:hint="eastAsia"/>
              </w:rPr>
              <w:t>)&lt;/busName&gt;&lt;!--</w:t>
            </w:r>
            <w:r>
              <w:rPr>
                <w:rFonts w:hint="eastAsia"/>
              </w:rPr>
              <w:t>路线名称</w:t>
            </w:r>
            <w:r>
              <w:rPr>
                <w:rFonts w:hint="eastAsia"/>
              </w:rPr>
              <w:t>--&gt;</w:t>
            </w:r>
          </w:p>
          <w:p w:rsidR="004C2B95" w:rsidRDefault="00300636">
            <w:r>
              <w:rPr>
                <w:rFonts w:hint="eastAsia"/>
              </w:rPr>
              <w:t>&lt;passDepotName&gt;</w:t>
            </w:r>
            <w:r>
              <w:rPr>
                <w:rFonts w:hint="eastAsia"/>
              </w:rPr>
              <w:t>白家庄</w:t>
            </w:r>
            <w:r>
              <w:rPr>
                <w:rFonts w:hint="eastAsia"/>
              </w:rPr>
              <w:t xml:space="preserve"> </w:t>
            </w:r>
            <w:r>
              <w:rPr>
                <w:rFonts w:hint="eastAsia"/>
              </w:rPr>
              <w:t>农业展览馆</w:t>
            </w:r>
            <w:r>
              <w:rPr>
                <w:rFonts w:hint="eastAsia"/>
              </w:rPr>
              <w:t xml:space="preserve"> </w:t>
            </w:r>
            <w:r>
              <w:rPr>
                <w:rFonts w:hint="eastAsia"/>
              </w:rPr>
              <w:t>亮马桥</w:t>
            </w:r>
            <w:r>
              <w:rPr>
                <w:rFonts w:hint="eastAsia"/>
              </w:rPr>
              <w:t xml:space="preserve"> </w:t>
            </w:r>
            <w:r>
              <w:rPr>
                <w:rFonts w:hint="eastAsia"/>
              </w:rPr>
              <w:t>燕莎桥南</w:t>
            </w:r>
            <w:r>
              <w:rPr>
                <w:rFonts w:hint="eastAsia"/>
              </w:rPr>
              <w:t xml:space="preserve"> </w:t>
            </w:r>
            <w:r>
              <w:rPr>
                <w:rFonts w:hint="eastAsia"/>
              </w:rPr>
              <w:t>三元桥</w:t>
            </w:r>
            <w:r>
              <w:rPr>
                <w:rFonts w:hint="eastAsia"/>
              </w:rPr>
              <w:t xml:space="preserve"> </w:t>
            </w:r>
            <w:r>
              <w:rPr>
                <w:rFonts w:hint="eastAsia"/>
              </w:rPr>
              <w:t>静安庄</w:t>
            </w:r>
            <w:r>
              <w:rPr>
                <w:rFonts w:hint="eastAsia"/>
              </w:rPr>
              <w:t>&lt;/passDepotName&gt;&lt;!--</w:t>
            </w:r>
            <w:r>
              <w:rPr>
                <w:rFonts w:hint="eastAsia"/>
              </w:rPr>
              <w:t>途经站点名称</w:t>
            </w:r>
            <w:r>
              <w:rPr>
                <w:rFonts w:hint="eastAsia"/>
              </w:rPr>
              <w:t>--&gt;</w:t>
            </w:r>
          </w:p>
          <w:p w:rsidR="004C2B95" w:rsidRDefault="00300636">
            <w:r>
              <w:rPr>
                <w:rFonts w:hint="eastAsia"/>
              </w:rPr>
              <w:t>&lt;driverLength&gt;6055&lt;/driverLength&gt;&lt;!--</w:t>
            </w:r>
            <w:r>
              <w:rPr>
                <w:rFonts w:hint="eastAsia"/>
              </w:rPr>
              <w:t>行驶距离，单位：米</w:t>
            </w:r>
            <w:r>
              <w:rPr>
                <w:rFonts w:hint="eastAsia"/>
              </w:rPr>
              <w:t>--&gt;</w:t>
            </w:r>
          </w:p>
          <w:p w:rsidR="004C2B95" w:rsidRDefault="00300636">
            <w:r>
              <w:rPr>
                <w:rFonts w:hint="eastAsia"/>
              </w:rPr>
              <w:t>&lt;footLength&gt;122&lt;/footLength&gt;&lt;!--</w:t>
            </w:r>
            <w:r>
              <w:rPr>
                <w:rFonts w:hint="eastAsia"/>
              </w:rPr>
              <w:t>步行距离，单位：米</w:t>
            </w:r>
            <w:r>
              <w:rPr>
                <w:rFonts w:hint="eastAsia"/>
              </w:rPr>
              <w:t>--&gt;</w:t>
            </w:r>
          </w:p>
          <w:p w:rsidR="004C2B95" w:rsidRDefault="00300636">
            <w:r>
              <w:rPr>
                <w:rFonts w:hint="eastAsia"/>
              </w:rPr>
              <w:t>&lt;passDepotCount&gt;6&lt;/passDepotCount&gt;&lt;!--</w:t>
            </w:r>
            <w:r>
              <w:rPr>
                <w:rFonts w:hint="eastAsia"/>
              </w:rPr>
              <w:t>途经站点数量</w:t>
            </w:r>
            <w:r>
              <w:rPr>
                <w:rFonts w:hint="eastAsia"/>
              </w:rPr>
              <w:t>--&gt;</w:t>
            </w:r>
          </w:p>
          <w:p w:rsidR="004C2B95" w:rsidRDefault="00300636">
            <w:r>
              <w:rPr>
                <w:rFonts w:hint="eastAsia"/>
              </w:rPr>
              <w:t>&lt;coordinateList&gt;116.461853,39.92052,116.461853,39.92052,116.461875,39.923633333333335,</w:t>
            </w:r>
            <w:r>
              <w:rPr>
                <w:rFonts w:hint="eastAsia"/>
              </w:rPr>
              <w:t>……</w:t>
            </w:r>
            <w:r>
              <w:rPr>
                <w:rFonts w:hint="eastAsia"/>
              </w:rPr>
              <w:t>,116.440177,39.9674675&lt;/coordinateList&gt;&lt;!--</w:t>
            </w:r>
            <w:r>
              <w:rPr>
                <w:rFonts w:hint="eastAsia"/>
              </w:rPr>
              <w:t>途经站点坐标</w:t>
            </w:r>
            <w:r>
              <w:rPr>
                <w:rFonts w:hint="eastAsia"/>
              </w:rPr>
              <w:t>--&gt;</w:t>
            </w:r>
          </w:p>
          <w:p w:rsidR="004C2B95" w:rsidRDefault="00300636">
            <w:r>
              <w:rPr>
                <w:rFonts w:hint="eastAsia"/>
              </w:rPr>
              <w:t>&lt;passDepotCoordinate&gt;116.461883,39.9267575,116.46199,39.93901416666667,</w:t>
            </w:r>
            <w:r>
              <w:rPr>
                <w:rFonts w:hint="eastAsia"/>
              </w:rPr>
              <w:t>……</w:t>
            </w:r>
            <w:r>
              <w:rPr>
                <w:rFonts w:hint="eastAsia"/>
              </w:rPr>
              <w:t>,116.446205,39.963500833333335&lt;/passDepotCoordinate&gt;&lt;!--</w:t>
            </w:r>
            <w:r>
              <w:rPr>
                <w:rFonts w:hint="eastAsia"/>
              </w:rPr>
              <w:t>步行经过点坐标</w:t>
            </w:r>
            <w:r>
              <w:rPr>
                <w:rFonts w:hint="eastAsia"/>
              </w:rPr>
              <w:t>--&gt;</w:t>
            </w:r>
          </w:p>
          <w:p w:rsidR="004C2B95" w:rsidRDefault="00300636">
            <w:r>
              <w:rPr>
                <w:rFonts w:hint="eastAsia"/>
              </w:rPr>
              <w:t>&lt;/segment&gt;</w:t>
            </w:r>
          </w:p>
          <w:p w:rsidR="004C2B95" w:rsidRDefault="00300636">
            <w:r>
              <w:rPr>
                <w:rFonts w:hint="eastAsia"/>
              </w:rPr>
              <w:t>&lt;segment&gt;</w:t>
            </w:r>
          </w:p>
          <w:p w:rsidR="004C2B95" w:rsidRDefault="00300636">
            <w:r>
              <w:rPr>
                <w:rFonts w:hint="eastAsia"/>
              </w:rPr>
              <w:t>……</w:t>
            </w:r>
          </w:p>
          <w:p w:rsidR="004C2B95" w:rsidRDefault="00300636">
            <w:r>
              <w:rPr>
                <w:rFonts w:hint="eastAsia"/>
              </w:rPr>
              <w:t>&lt;/segment&gt;</w:t>
            </w:r>
          </w:p>
          <w:p w:rsidR="004C2B95" w:rsidRDefault="00300636">
            <w:r>
              <w:rPr>
                <w:rFonts w:hint="eastAsia"/>
              </w:rPr>
              <w:t>&lt;/segmentList&gt;</w:t>
            </w:r>
          </w:p>
          <w:p w:rsidR="004C2B95" w:rsidRDefault="00300636">
            <w:r>
              <w:rPr>
                <w:rFonts w:hint="eastAsia"/>
              </w:rPr>
              <w:t>&lt;footEndLength&gt;472&lt;/footEndLength&gt;&lt;!--</w:t>
            </w:r>
            <w:r>
              <w:rPr>
                <w:rFonts w:hint="eastAsia"/>
              </w:rPr>
              <w:t>换乘方案结束后，步行到终点距离</w:t>
            </w:r>
            <w:r>
              <w:rPr>
                <w:rFonts w:hint="eastAsia"/>
              </w:rPr>
              <w:t>--&gt;</w:t>
            </w:r>
          </w:p>
          <w:p w:rsidR="004C2B95" w:rsidRDefault="00300636">
            <w:r>
              <w:rPr>
                <w:rFonts w:hint="eastAsia"/>
              </w:rPr>
              <w:t>&lt;bounds&gt;116.272354;39.819633333333336;116.46202;39.9698675&lt;/bounds&gt;&lt;!--</w:t>
            </w:r>
            <w:r>
              <w:rPr>
                <w:rFonts w:hint="eastAsia"/>
              </w:rPr>
              <w:t>坐标范围，矩形西南、东北角坐标</w:t>
            </w:r>
            <w:r>
              <w:rPr>
                <w:rFonts w:hint="eastAsia"/>
              </w:rPr>
              <w:t>--&gt;</w:t>
            </w:r>
          </w:p>
          <w:p w:rsidR="004C2B95" w:rsidRDefault="00300636">
            <w:r>
              <w:rPr>
                <w:rFonts w:hint="eastAsia"/>
              </w:rPr>
              <w:t>&lt;/bus&gt;</w:t>
            </w:r>
          </w:p>
          <w:p w:rsidR="004C2B95" w:rsidRDefault="00300636">
            <w:r>
              <w:rPr>
                <w:rFonts w:hint="eastAsia"/>
              </w:rPr>
              <w:t>&lt;bus&gt;&lt;!--</w:t>
            </w:r>
            <w:r>
              <w:rPr>
                <w:rFonts w:hint="eastAsia"/>
              </w:rPr>
              <w:t>换乘方案</w:t>
            </w:r>
            <w:r>
              <w:rPr>
                <w:rFonts w:hint="eastAsia"/>
              </w:rPr>
              <w:t>2--&gt;</w:t>
            </w:r>
          </w:p>
          <w:p w:rsidR="004C2B95" w:rsidRDefault="00300636">
            <w:r>
              <w:rPr>
                <w:rFonts w:hint="eastAsia"/>
              </w:rPr>
              <w:t>……</w:t>
            </w:r>
          </w:p>
          <w:p w:rsidR="004C2B95" w:rsidRDefault="00300636">
            <w:r>
              <w:rPr>
                <w:rFonts w:hint="eastAsia"/>
              </w:rPr>
              <w:t>&lt;/bus&gt;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busSearch</w:t>
      </w:r>
      <w:r>
        <w:rPr>
          <w:rFonts w:hint="eastAsia"/>
        </w:rPr>
        <w:t>为已经实例化的</w:t>
      </w:r>
      <w:r>
        <w:rPr>
          <w:rFonts w:hint="eastAsia"/>
        </w:rPr>
        <w:t>MMap.BusSearch</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var arr=new Array();//</w:t>
            </w:r>
            <w:r>
              <w:rPr>
                <w:rFonts w:hint="eastAsia"/>
              </w:rPr>
              <w:t>经纬度坐标数组</w:t>
            </w:r>
            <w:r>
              <w:rPr>
                <w:rFonts w:hint="eastAsia"/>
              </w:rPr>
              <w:t xml:space="preserve">   </w:t>
            </w:r>
          </w:p>
          <w:p w:rsidR="004C2B95" w:rsidRDefault="00300636">
            <w:r>
              <w:rPr>
                <w:rFonts w:hint="eastAsia"/>
              </w:rPr>
              <w:t>    arr.push(new MMap.LngLat("116.36890411376953 ","39.913423004886866"));</w:t>
            </w:r>
          </w:p>
          <w:p w:rsidR="004C2B95" w:rsidRDefault="00300636">
            <w:r>
              <w:rPr>
                <w:rFonts w:hint="eastAsia"/>
              </w:rPr>
              <w:t>    arr.push(new MMap.LngLat("116.38212203979492","39.9011768955094"));</w:t>
            </w:r>
          </w:p>
          <w:p w:rsidR="004C2B95" w:rsidRDefault="00300636">
            <w:r>
              <w:rPr>
                <w:rFonts w:hint="eastAsia"/>
              </w:rPr>
              <w:t> </w:t>
            </w:r>
          </w:p>
          <w:p w:rsidR="004C2B95" w:rsidRDefault="00300636">
            <w:r>
              <w:rPr>
                <w:rFonts w:hint="eastAsia"/>
              </w:rPr>
              <w:t>busSearch.byTwoPoi(arr,"010",function(data){</w:t>
            </w:r>
          </w:p>
          <w:p w:rsidR="004C2B95" w:rsidRDefault="00300636">
            <w:r>
              <w:rPr>
                <w:rFonts w:hint="eastAsia"/>
              </w:rPr>
              <w:t xml:space="preserve">    console.log(data);  </w:t>
            </w:r>
          </w:p>
          <w:p w:rsidR="004C2B95" w:rsidRDefault="00300636">
            <w:r>
              <w:rPr>
                <w:rFonts w:hint="eastAsia"/>
              </w:rPr>
              <w:t xml:space="preserve">    });    </w:t>
            </w:r>
          </w:p>
        </w:tc>
      </w:tr>
    </w:tbl>
    <w:p w:rsidR="004C2B95" w:rsidRDefault="00300636">
      <w:r>
        <w:lastRenderedPageBreak/>
        <w:t> </w:t>
      </w:r>
      <w:bookmarkStart w:id="386" w:name="_Toc301345721"/>
      <w:r>
        <w:t>（</w:t>
      </w:r>
      <w:r>
        <w:t>2</w:t>
      </w:r>
      <w:r>
        <w:t>）</w:t>
      </w:r>
      <w:r>
        <w:t>       byBusId</w:t>
      </w:r>
      <w:bookmarkEnd w:id="386"/>
      <w:r>
        <w:t>(ids,city,func)</w:t>
      </w:r>
    </w:p>
    <w:p w:rsidR="004C2B95" w:rsidRDefault="00300636">
      <w:r>
        <w:rPr>
          <w:bCs/>
        </w:rPr>
        <w:t>说明：</w:t>
      </w:r>
      <w:r>
        <w:rPr>
          <w:rFonts w:hint="eastAsia"/>
        </w:rPr>
        <w:t>根据</w:t>
      </w:r>
      <w:r>
        <w:rPr>
          <w:rFonts w:hint="eastAsia"/>
        </w:rPr>
        <w:t>ID</w:t>
      </w:r>
      <w:r>
        <w:rPr>
          <w:rFonts w:hint="eastAsia"/>
        </w:rPr>
        <w:t>或</w:t>
      </w:r>
      <w:r>
        <w:rPr>
          <w:rFonts w:hint="eastAsia"/>
        </w:rPr>
        <w:t>ID</w:t>
      </w:r>
      <w:r>
        <w:rPr>
          <w:rFonts w:hint="eastAsia"/>
        </w:rPr>
        <w:t>数组查看公交线路信息。</w:t>
      </w:r>
    </w:p>
    <w:p w:rsidR="004C2B95" w:rsidRDefault="00300636">
      <w:r>
        <w:rPr>
          <w:bCs/>
        </w:rPr>
        <w:t>参数：</w:t>
      </w:r>
    </w:p>
    <w:p w:rsidR="004C2B95" w:rsidRDefault="00300636">
      <w:r>
        <w:t>  ids</w:t>
      </w:r>
    </w:p>
    <w:p w:rsidR="004C2B95" w:rsidRDefault="00300636">
      <w:r>
        <w:t>说明：公交线路</w:t>
      </w:r>
      <w:r>
        <w:t>ID</w:t>
      </w:r>
      <w:r>
        <w:t>或</w:t>
      </w:r>
      <w:r>
        <w:t>ID</w:t>
      </w:r>
      <w:r>
        <w:t>数组。</w:t>
      </w:r>
    </w:p>
    <w:p w:rsidR="004C2B95" w:rsidRDefault="00300636">
      <w:r>
        <w:t>类型：</w:t>
      </w:r>
      <w:r>
        <w:t>String/Array</w:t>
      </w:r>
    </w:p>
    <w:p w:rsidR="004C2B95" w:rsidRDefault="00300636">
      <w:r>
        <w:t>  city</w:t>
      </w:r>
    </w:p>
    <w:p w:rsidR="004C2B95" w:rsidRDefault="00300636">
      <w:r>
        <w:t>说明：城市编码。</w:t>
      </w:r>
    </w:p>
    <w:p w:rsidR="004C2B95" w:rsidRDefault="00300636">
      <w:r>
        <w:t>类型：</w:t>
      </w:r>
      <w:r>
        <w:t>String</w:t>
      </w:r>
    </w:p>
    <w:p w:rsidR="004C2B95" w:rsidRDefault="00300636">
      <w:r>
        <w:t>  func</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说明：查询结果。</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&lt;?xml version="1.0" encoding="GBK"?&gt;</w:t>
            </w:r>
          </w:p>
          <w:p w:rsidR="004C2B95" w:rsidRDefault="00300636">
            <w:r>
              <w:rPr>
                <w:rFonts w:hint="eastAsia"/>
              </w:rPr>
              <w:t>&lt;searchresult version="v2.0.0" server="localhost.localdomain"&gt;</w:t>
            </w:r>
          </w:p>
          <w:p w:rsidR="004C2B95" w:rsidRDefault="00300636">
            <w:r>
              <w:rPr>
                <w:rFonts w:hint="eastAsia"/>
              </w:rPr>
              <w:t>&lt;time&gt;0.076&lt;/time&gt;&lt;!--</w:t>
            </w:r>
            <w:r>
              <w:rPr>
                <w:rFonts w:hint="eastAsia"/>
              </w:rPr>
              <w:t>查询时间，单位：毫秒</w:t>
            </w:r>
            <w:r>
              <w:rPr>
                <w:rFonts w:hint="eastAsia"/>
              </w:rPr>
              <w:t>--&gt;</w:t>
            </w:r>
          </w:p>
          <w:p w:rsidR="004C2B95" w:rsidRDefault="00300636">
            <w:r>
              <w:rPr>
                <w:rFonts w:hint="eastAsia"/>
              </w:rPr>
              <w:t>&lt;count&gt;2&lt;/count&gt;&lt;!--</w:t>
            </w:r>
            <w:r>
              <w:rPr>
                <w:rFonts w:hint="eastAsia"/>
              </w:rPr>
              <w:t>返回的记录总数</w:t>
            </w:r>
            <w:r>
              <w:rPr>
                <w:rFonts w:hint="eastAsia"/>
              </w:rPr>
              <w:t>--&gt;</w:t>
            </w:r>
          </w:p>
          <w:p w:rsidR="004C2B95" w:rsidRDefault="00300636">
            <w:r>
              <w:rPr>
                <w:rFonts w:hint="eastAsia"/>
              </w:rPr>
              <w:t>&lt;list type="list"&gt;&lt;!--</w:t>
            </w:r>
            <w:r>
              <w:rPr>
                <w:rFonts w:hint="eastAsia"/>
              </w:rPr>
              <w:t>数据列表</w:t>
            </w:r>
            <w:r>
              <w:rPr>
                <w:rFonts w:hint="eastAsia"/>
              </w:rPr>
              <w:t>--&gt;</w:t>
            </w:r>
          </w:p>
          <w:p w:rsidR="004C2B95" w:rsidRDefault="00300636">
            <w:r>
              <w:rPr>
                <w:rFonts w:hint="eastAsia"/>
              </w:rPr>
              <w:t>&lt;bus&gt;&lt;!--</w:t>
            </w:r>
            <w:r>
              <w:rPr>
                <w:rFonts w:hint="eastAsia"/>
              </w:rPr>
              <w:t>公交信息描述</w:t>
            </w:r>
            <w:r>
              <w:rPr>
                <w:rFonts w:hint="eastAsia"/>
              </w:rPr>
              <w:t>--&gt;</w:t>
            </w:r>
          </w:p>
          <w:p w:rsidR="004C2B95" w:rsidRDefault="00300636">
            <w:r>
              <w:rPr>
                <w:rFonts w:hint="eastAsia"/>
              </w:rPr>
              <w:t>&lt;length&gt;49.93421&lt;/length&gt;&lt;!--</w:t>
            </w:r>
            <w:r>
              <w:rPr>
                <w:rFonts w:hint="eastAsia"/>
              </w:rPr>
              <w:t>线路总长度，单位：千米</w:t>
            </w:r>
            <w:r>
              <w:rPr>
                <w:rFonts w:hint="eastAsia"/>
              </w:rPr>
              <w:t>--&gt;</w:t>
            </w:r>
          </w:p>
          <w:p w:rsidR="004C2B95" w:rsidRDefault="00300636">
            <w:r>
              <w:rPr>
                <w:rFonts w:hint="eastAsia"/>
              </w:rPr>
              <w:t>&lt;name&gt;300</w:t>
            </w:r>
            <w:r>
              <w:rPr>
                <w:rFonts w:hint="eastAsia"/>
              </w:rPr>
              <w:t>路环线快车</w:t>
            </w:r>
            <w:r>
              <w:rPr>
                <w:rFonts w:hint="eastAsia"/>
              </w:rPr>
              <w:t>(</w:t>
            </w:r>
            <w:r>
              <w:rPr>
                <w:rFonts w:hint="eastAsia"/>
              </w:rPr>
              <w:t>和平东桥</w:t>
            </w:r>
            <w:r>
              <w:rPr>
                <w:rFonts w:hint="eastAsia"/>
              </w:rPr>
              <w:t>--</w:t>
            </w:r>
            <w:r>
              <w:rPr>
                <w:rFonts w:hint="eastAsia"/>
              </w:rPr>
              <w:t>和平东桥</w:t>
            </w:r>
            <w:r>
              <w:rPr>
                <w:rFonts w:hint="eastAsia"/>
              </w:rPr>
              <w:t>)&lt;/name&gt;&lt;!--</w:t>
            </w:r>
            <w:r>
              <w:rPr>
                <w:rFonts w:hint="eastAsia"/>
              </w:rPr>
              <w:t>线路名称</w:t>
            </w:r>
            <w:r>
              <w:rPr>
                <w:rFonts w:hint="eastAsia"/>
              </w:rPr>
              <w:t>--&gt;</w:t>
            </w:r>
          </w:p>
          <w:p w:rsidR="004C2B95" w:rsidRDefault="00300636">
            <w:r>
              <w:rPr>
                <w:rFonts w:hint="eastAsia"/>
              </w:rPr>
              <w:t>&lt;type&gt;1&lt;/type&gt;&lt;!--</w:t>
            </w:r>
            <w:r>
              <w:rPr>
                <w:rFonts w:hint="eastAsia"/>
              </w:rPr>
              <w:t>线路类型，如，</w:t>
            </w:r>
            <w:r>
              <w:rPr>
                <w:rFonts w:hint="eastAsia"/>
              </w:rPr>
              <w:t>1</w:t>
            </w:r>
            <w:r>
              <w:rPr>
                <w:rFonts w:hint="eastAsia"/>
              </w:rPr>
              <w:t>表示普通公交，</w:t>
            </w:r>
            <w:r>
              <w:rPr>
                <w:rFonts w:hint="eastAsia"/>
              </w:rPr>
              <w:t>2</w:t>
            </w:r>
            <w:r>
              <w:rPr>
                <w:rFonts w:hint="eastAsia"/>
              </w:rPr>
              <w:t>表示地铁</w:t>
            </w:r>
            <w:r>
              <w:rPr>
                <w:rFonts w:hint="eastAsia"/>
              </w:rPr>
              <w:t>--&gt;</w:t>
            </w:r>
          </w:p>
          <w:p w:rsidR="004C2B95" w:rsidRDefault="00300636">
            <w:r>
              <w:rPr>
                <w:rFonts w:hint="eastAsia"/>
              </w:rPr>
              <w:t>&lt;status&gt;1&lt;/status&gt;&lt;!--</w:t>
            </w:r>
            <w:r>
              <w:rPr>
                <w:rFonts w:hint="eastAsia"/>
              </w:rPr>
              <w:t>线路状态，</w:t>
            </w:r>
            <w:r>
              <w:rPr>
                <w:rFonts w:hint="eastAsia"/>
              </w:rPr>
              <w:t>0</w:t>
            </w:r>
            <w:r>
              <w:rPr>
                <w:rFonts w:hint="eastAsia"/>
              </w:rPr>
              <w:t>表示停运，</w:t>
            </w:r>
            <w:r>
              <w:rPr>
                <w:rFonts w:hint="eastAsia"/>
              </w:rPr>
              <w:t>1</w:t>
            </w:r>
            <w:r>
              <w:rPr>
                <w:rFonts w:hint="eastAsia"/>
              </w:rPr>
              <w:t>表示正常</w:t>
            </w:r>
            <w:r>
              <w:rPr>
                <w:rFonts w:hint="eastAsia"/>
              </w:rPr>
              <w:t>--&gt;</w:t>
            </w:r>
          </w:p>
          <w:p w:rsidR="004C2B95" w:rsidRDefault="00300636">
            <w:r>
              <w:rPr>
                <w:rFonts w:hint="eastAsia"/>
              </w:rPr>
              <w:t>&lt;line_id&gt;110100011434&lt;/line_id&gt;&lt;!--</w:t>
            </w:r>
            <w:r>
              <w:rPr>
                <w:rFonts w:hint="eastAsia"/>
              </w:rPr>
              <w:t>线路</w:t>
            </w:r>
            <w:r>
              <w:rPr>
                <w:rFonts w:hint="eastAsia"/>
              </w:rPr>
              <w:t>ID--&gt;</w:t>
            </w:r>
          </w:p>
          <w:p w:rsidR="004C2B95" w:rsidRDefault="00300636">
            <w:r>
              <w:rPr>
                <w:rFonts w:hint="eastAsia"/>
              </w:rPr>
              <w:t>&lt;key_name&gt;300</w:t>
            </w:r>
            <w:r>
              <w:rPr>
                <w:rFonts w:hint="eastAsia"/>
              </w:rPr>
              <w:t>路环线快车</w:t>
            </w:r>
            <w:r>
              <w:rPr>
                <w:rFonts w:hint="eastAsia"/>
              </w:rPr>
              <w:t>&lt;/key_name&gt;&lt;!--</w:t>
            </w:r>
            <w:r>
              <w:rPr>
                <w:rFonts w:hint="eastAsia"/>
              </w:rPr>
              <w:t>关键字</w:t>
            </w:r>
            <w:r>
              <w:rPr>
                <w:rFonts w:hint="eastAsia"/>
              </w:rPr>
              <w:t>--&gt;</w:t>
            </w:r>
          </w:p>
          <w:p w:rsidR="004C2B95" w:rsidRDefault="00300636">
            <w:r>
              <w:rPr>
                <w:rFonts w:hint="eastAsia"/>
              </w:rPr>
              <w:t>&lt;front_name&gt;</w:t>
            </w:r>
            <w:r>
              <w:rPr>
                <w:rFonts w:hint="eastAsia"/>
              </w:rPr>
              <w:t>和平东桥</w:t>
            </w:r>
            <w:r>
              <w:rPr>
                <w:rFonts w:hint="eastAsia"/>
              </w:rPr>
              <w:t>&lt;/front_name&gt;&lt;!--</w:t>
            </w:r>
            <w:r>
              <w:rPr>
                <w:rFonts w:hint="eastAsia"/>
              </w:rPr>
              <w:t>线路始发站名称</w:t>
            </w:r>
            <w:r>
              <w:rPr>
                <w:rFonts w:hint="eastAsia"/>
              </w:rPr>
              <w:t>--&gt;</w:t>
            </w:r>
          </w:p>
          <w:p w:rsidR="004C2B95" w:rsidRDefault="00300636">
            <w:r>
              <w:rPr>
                <w:rFonts w:hint="eastAsia"/>
              </w:rPr>
              <w:t>&lt;terminal_name&gt;</w:t>
            </w:r>
            <w:r>
              <w:rPr>
                <w:rFonts w:hint="eastAsia"/>
              </w:rPr>
              <w:t>和平东桥</w:t>
            </w:r>
            <w:r>
              <w:rPr>
                <w:rFonts w:hint="eastAsia"/>
              </w:rPr>
              <w:t>&lt;/terminal_name&gt;&lt;!--</w:t>
            </w:r>
            <w:r>
              <w:rPr>
                <w:rFonts w:hint="eastAsia"/>
              </w:rPr>
              <w:t>线路终点站名称</w:t>
            </w:r>
            <w:r>
              <w:rPr>
                <w:rFonts w:hint="eastAsia"/>
              </w:rPr>
              <w:t>--&gt;</w:t>
            </w:r>
          </w:p>
          <w:p w:rsidR="004C2B95" w:rsidRDefault="00300636">
            <w:r>
              <w:rPr>
                <w:rFonts w:hint="eastAsia"/>
              </w:rPr>
              <w:t>&lt;start_time&gt;0530&lt;/start_time&gt;&lt;!--</w:t>
            </w:r>
            <w:r>
              <w:rPr>
                <w:rFonts w:hint="eastAsia"/>
              </w:rPr>
              <w:t>早班车时间</w:t>
            </w:r>
            <w:r>
              <w:rPr>
                <w:rFonts w:hint="eastAsia"/>
              </w:rPr>
              <w:t>--&gt;</w:t>
            </w:r>
          </w:p>
          <w:p w:rsidR="004C2B95" w:rsidRDefault="00300636">
            <w:r>
              <w:rPr>
                <w:rFonts w:hint="eastAsia"/>
              </w:rPr>
              <w:t>&lt;end_time&gt;2200&lt;/end_time&gt;&lt;!--</w:t>
            </w:r>
            <w:r>
              <w:rPr>
                <w:rFonts w:hint="eastAsia"/>
              </w:rPr>
              <w:t>末班车时间</w:t>
            </w:r>
            <w:r>
              <w:rPr>
                <w:rFonts w:hint="eastAsia"/>
              </w:rPr>
              <w:t>--&gt;</w:t>
            </w:r>
          </w:p>
          <w:p w:rsidR="004C2B95" w:rsidRDefault="00300636">
            <w:r>
              <w:rPr>
                <w:rFonts w:hint="eastAsia"/>
              </w:rPr>
              <w:t>&lt;company&gt;</w:t>
            </w:r>
            <w:r>
              <w:rPr>
                <w:rFonts w:hint="eastAsia"/>
              </w:rPr>
              <w:t>北京公共交通控股</w:t>
            </w:r>
            <w:r>
              <w:rPr>
                <w:rFonts w:hint="eastAsia"/>
              </w:rPr>
              <w:t>(</w:t>
            </w:r>
            <w:r>
              <w:rPr>
                <w:rFonts w:hint="eastAsia"/>
              </w:rPr>
              <w:t>集团</w:t>
            </w:r>
            <w:r>
              <w:rPr>
                <w:rFonts w:hint="eastAsia"/>
              </w:rPr>
              <w:t>)</w:t>
            </w:r>
            <w:r>
              <w:rPr>
                <w:rFonts w:hint="eastAsia"/>
              </w:rPr>
              <w:t>有限公司第八客运分公司</w:t>
            </w:r>
            <w:r>
              <w:rPr>
                <w:rFonts w:hint="eastAsia"/>
              </w:rPr>
              <w:t>&lt;/company&gt;&lt;!--</w:t>
            </w:r>
            <w:r>
              <w:rPr>
                <w:rFonts w:hint="eastAsia"/>
              </w:rPr>
              <w:t>所属公交公司</w:t>
            </w:r>
            <w:r>
              <w:rPr>
                <w:rFonts w:hint="eastAsia"/>
              </w:rPr>
              <w:t>--&gt;</w:t>
            </w:r>
          </w:p>
          <w:p w:rsidR="004C2B95" w:rsidRDefault="00300636">
            <w:r>
              <w:rPr>
                <w:rFonts w:hint="eastAsia"/>
              </w:rPr>
              <w:t>&lt;basic_price&gt;1&lt;/basic_price&gt;&lt;!--</w:t>
            </w:r>
            <w:r>
              <w:rPr>
                <w:rFonts w:hint="eastAsia"/>
              </w:rPr>
              <w:t>基本票价</w:t>
            </w:r>
            <w:r>
              <w:rPr>
                <w:rFonts w:hint="eastAsia"/>
              </w:rPr>
              <w:t>--&gt;</w:t>
            </w:r>
          </w:p>
          <w:p w:rsidR="004C2B95" w:rsidRDefault="00300636">
            <w:r>
              <w:rPr>
                <w:rFonts w:hint="eastAsia"/>
              </w:rPr>
              <w:t>&lt;total_price&gt;5&lt;/total_price&gt;&lt;!--</w:t>
            </w:r>
            <w:r>
              <w:rPr>
                <w:rFonts w:hint="eastAsia"/>
              </w:rPr>
              <w:t>总票价</w:t>
            </w:r>
            <w:r>
              <w:rPr>
                <w:rFonts w:hint="eastAsia"/>
              </w:rPr>
              <w:t>--&gt;</w:t>
            </w:r>
          </w:p>
          <w:p w:rsidR="004C2B95" w:rsidRDefault="00300636">
            <w:r>
              <w:rPr>
                <w:rFonts w:hint="eastAsia"/>
              </w:rPr>
              <w:t>&lt;commutation_ticket&gt;0&lt;/commutation_ticket&gt;&lt;!--</w:t>
            </w:r>
            <w:r>
              <w:rPr>
                <w:rFonts w:hint="eastAsia"/>
              </w:rPr>
              <w:t>是否可以使用月票，</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&lt;auto&gt;0&lt;/auto&gt;&lt;!--</w:t>
            </w:r>
            <w:r>
              <w:rPr>
                <w:rFonts w:hint="eastAsia"/>
              </w:rPr>
              <w:t>是否自动（无人）售票，</w:t>
            </w:r>
            <w:r>
              <w:rPr>
                <w:rFonts w:hint="eastAsia"/>
              </w:rPr>
              <w:t>0</w:t>
            </w:r>
            <w:r>
              <w:rPr>
                <w:rFonts w:hint="eastAsia"/>
              </w:rPr>
              <w:t>表示可人工售票，</w:t>
            </w:r>
            <w:r>
              <w:rPr>
                <w:rFonts w:hint="eastAsia"/>
              </w:rPr>
              <w:t>1</w:t>
            </w:r>
            <w:r>
              <w:rPr>
                <w:rFonts w:hint="eastAsia"/>
              </w:rPr>
              <w:t>表示无人售票</w:t>
            </w:r>
            <w:r>
              <w:rPr>
                <w:rFonts w:hint="eastAsia"/>
              </w:rPr>
              <w:t>--&gt;</w:t>
            </w:r>
          </w:p>
          <w:p w:rsidR="004C2B95" w:rsidRDefault="00300636">
            <w:r>
              <w:rPr>
                <w:rFonts w:hint="eastAsia"/>
              </w:rPr>
              <w:t>&lt;ic_card&gt;1&lt;/ic_card&gt;&lt;!--</w:t>
            </w:r>
            <w:r>
              <w:rPr>
                <w:rFonts w:hint="eastAsia"/>
              </w:rPr>
              <w:t>是否可以使用电子售票（公交卡），</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&lt;loop&gt;1&lt;/loop&gt;&lt;!--</w:t>
            </w:r>
            <w:r>
              <w:rPr>
                <w:rFonts w:hint="eastAsia"/>
              </w:rPr>
              <w:t>是否换线，</w:t>
            </w:r>
            <w:r>
              <w:rPr>
                <w:rFonts w:hint="eastAsia"/>
              </w:rPr>
              <w:t>0</w:t>
            </w:r>
            <w:r>
              <w:rPr>
                <w:rFonts w:hint="eastAsia"/>
              </w:rPr>
              <w:t>表示不是环线，</w:t>
            </w:r>
            <w:r>
              <w:rPr>
                <w:rFonts w:hint="eastAsia"/>
              </w:rPr>
              <w:t>1</w:t>
            </w:r>
            <w:r>
              <w:rPr>
                <w:rFonts w:hint="eastAsia"/>
              </w:rPr>
              <w:t>表示是环线</w:t>
            </w:r>
            <w:r>
              <w:rPr>
                <w:rFonts w:hint="eastAsia"/>
              </w:rPr>
              <w:t>--&gt;</w:t>
            </w:r>
          </w:p>
          <w:p w:rsidR="004C2B95" w:rsidRDefault="00300636">
            <w:r>
              <w:rPr>
                <w:rFonts w:hint="eastAsia"/>
              </w:rPr>
              <w:t>&lt;double_deck&gt;0&lt;/double_deck&gt;&lt;!--</w:t>
            </w:r>
            <w:r>
              <w:rPr>
                <w:rFonts w:hint="eastAsia"/>
              </w:rPr>
              <w:t>是否双层，</w:t>
            </w:r>
            <w:r>
              <w:rPr>
                <w:rFonts w:hint="eastAsia"/>
              </w:rPr>
              <w:t>0</w:t>
            </w:r>
            <w:r>
              <w:rPr>
                <w:rFonts w:hint="eastAsia"/>
              </w:rPr>
              <w:t>表示单层，</w:t>
            </w:r>
            <w:r>
              <w:rPr>
                <w:rFonts w:hint="eastAsia"/>
              </w:rPr>
              <w:t>1</w:t>
            </w:r>
            <w:r>
              <w:rPr>
                <w:rFonts w:hint="eastAsia"/>
              </w:rPr>
              <w:t>表示双层</w:t>
            </w:r>
            <w:r>
              <w:rPr>
                <w:rFonts w:hint="eastAsia"/>
              </w:rPr>
              <w:t>--&gt;</w:t>
            </w:r>
          </w:p>
          <w:p w:rsidR="004C2B95" w:rsidRDefault="00300636">
            <w:r>
              <w:rPr>
                <w:rFonts w:hint="eastAsia"/>
              </w:rPr>
              <w:lastRenderedPageBreak/>
              <w:t>&lt;data_source&gt;1&lt;/data_source&gt;&lt;!--</w:t>
            </w:r>
            <w:r>
              <w:rPr>
                <w:rFonts w:hint="eastAsia"/>
              </w:rPr>
              <w:t>数据来源，</w:t>
            </w:r>
            <w:r>
              <w:rPr>
                <w:rFonts w:hint="eastAsia"/>
              </w:rPr>
              <w:t>1</w:t>
            </w:r>
            <w:r>
              <w:rPr>
                <w:rFonts w:hint="eastAsia"/>
              </w:rPr>
              <w:t>表示自行采集，</w:t>
            </w:r>
            <w:r>
              <w:rPr>
                <w:rFonts w:hint="eastAsia"/>
              </w:rPr>
              <w:t>0</w:t>
            </w:r>
            <w:r>
              <w:rPr>
                <w:rFonts w:hint="eastAsia"/>
              </w:rPr>
              <w:t>表示其他</w:t>
            </w:r>
            <w:r>
              <w:rPr>
                <w:rFonts w:hint="eastAsia"/>
              </w:rPr>
              <w:t>--&gt;</w:t>
            </w:r>
          </w:p>
          <w:p w:rsidR="004C2B95" w:rsidRDefault="00300636">
            <w:r>
              <w:rPr>
                <w:rFonts w:hint="eastAsia"/>
              </w:rPr>
              <w:t>&lt;air&gt;0&lt;/air&gt;&lt;!--</w:t>
            </w:r>
            <w:r>
              <w:rPr>
                <w:rFonts w:hint="eastAsia"/>
              </w:rPr>
              <w:t>是否有空调，</w:t>
            </w:r>
            <w:r>
              <w:rPr>
                <w:rFonts w:hint="eastAsia"/>
              </w:rPr>
              <w:t>0</w:t>
            </w:r>
            <w:r>
              <w:rPr>
                <w:rFonts w:hint="eastAsia"/>
              </w:rPr>
              <w:t>表示非空调车，</w:t>
            </w:r>
            <w:r>
              <w:rPr>
                <w:rFonts w:hint="eastAsia"/>
              </w:rPr>
              <w:t>1</w:t>
            </w:r>
            <w:r>
              <w:rPr>
                <w:rFonts w:hint="eastAsia"/>
              </w:rPr>
              <w:t>表示空调车</w:t>
            </w:r>
            <w:r>
              <w:rPr>
                <w:rFonts w:hint="eastAsia"/>
              </w:rPr>
              <w:t>--&gt;</w:t>
            </w:r>
          </w:p>
          <w:p w:rsidR="004C2B95" w:rsidRDefault="00300636">
            <w:r>
              <w:rPr>
                <w:rFonts w:hint="eastAsia"/>
              </w:rPr>
              <w:t>&lt;/bus&gt;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busSearch</w:t>
      </w:r>
      <w:r>
        <w:rPr>
          <w:rFonts w:hint="eastAsia"/>
        </w:rPr>
        <w:t>为已经实例化的</w:t>
      </w:r>
      <w:r>
        <w:rPr>
          <w:rFonts w:hint="eastAsia"/>
        </w:rPr>
        <w:t>MMap.BusSearch</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busSearch.byBusId("110100011392","010",function(data){</w:t>
            </w:r>
          </w:p>
          <w:p w:rsidR="004C2B95" w:rsidRDefault="00300636">
            <w:r>
              <w:rPr>
                <w:rFonts w:hint="eastAsia"/>
              </w:rPr>
              <w:t xml:space="preserve">    console.log(data);  </w:t>
            </w:r>
          </w:p>
          <w:p w:rsidR="004C2B95" w:rsidRDefault="00300636">
            <w:r>
              <w:rPr>
                <w:rFonts w:hint="eastAsia"/>
              </w:rPr>
              <w:t xml:space="preserve">    });    </w:t>
            </w:r>
          </w:p>
        </w:tc>
      </w:tr>
    </w:tbl>
    <w:p w:rsidR="004C2B95" w:rsidRDefault="00300636">
      <w:r>
        <w:t> </w:t>
      </w:r>
      <w:bookmarkStart w:id="387" w:name="_Toc301345722"/>
      <w:r>
        <w:t>（</w:t>
      </w:r>
      <w:r>
        <w:t>3</w:t>
      </w:r>
      <w:r>
        <w:t>）</w:t>
      </w:r>
      <w:r>
        <w:t>       byBusName</w:t>
      </w:r>
      <w:bookmarkEnd w:id="387"/>
      <w:r>
        <w:t>(busName,city,func)</w:t>
      </w:r>
    </w:p>
    <w:p w:rsidR="004C2B95" w:rsidRDefault="00300636">
      <w:r>
        <w:rPr>
          <w:bCs/>
        </w:rPr>
        <w:t>说明：</w:t>
      </w:r>
      <w:r>
        <w:rPr>
          <w:rFonts w:hint="eastAsia"/>
        </w:rPr>
        <w:t>根据公交线路名称查询公交线路。</w:t>
      </w:r>
    </w:p>
    <w:p w:rsidR="004C2B95" w:rsidRDefault="00300636">
      <w:r>
        <w:rPr>
          <w:bCs/>
        </w:rPr>
        <w:t>参数：</w:t>
      </w:r>
    </w:p>
    <w:p w:rsidR="004C2B95" w:rsidRDefault="00300636">
      <w:r>
        <w:t>  busName</w:t>
      </w:r>
    </w:p>
    <w:p w:rsidR="004C2B95" w:rsidRDefault="00300636">
      <w:r>
        <w:t>说明：公交线路名称。</w:t>
      </w:r>
    </w:p>
    <w:p w:rsidR="004C2B95" w:rsidRDefault="00300636">
      <w:r>
        <w:t>类型：</w:t>
      </w:r>
      <w:r>
        <w:t>String</w:t>
      </w:r>
    </w:p>
    <w:p w:rsidR="004C2B95" w:rsidRDefault="00300636">
      <w:r>
        <w:t>  city</w:t>
      </w:r>
    </w:p>
    <w:p w:rsidR="004C2B95" w:rsidRDefault="00300636">
      <w:r>
        <w:t>说明：城市编码。</w:t>
      </w:r>
    </w:p>
    <w:p w:rsidR="004C2B95" w:rsidRDefault="00300636">
      <w:r>
        <w:t>类型：</w:t>
      </w:r>
      <w:r>
        <w:t>String</w:t>
      </w:r>
    </w:p>
    <w:p w:rsidR="004C2B95" w:rsidRDefault="00300636">
      <w:r>
        <w:t>  func</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说明：查询结果。</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t>下面给出一个一般性</w:t>
      </w:r>
      <w:r>
        <w:rPr>
          <w:rFonts w:hint="eastAsia"/>
        </w:rPr>
        <w:t>XML</w:t>
      </w:r>
      <w:r>
        <w:rPr>
          <w:rFonts w:hint="eastAsia"/>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&lt;?xml version="1.0" encoding="GBK"?&gt;</w:t>
            </w:r>
          </w:p>
          <w:p w:rsidR="004C2B95" w:rsidRDefault="00300636">
            <w:r>
              <w:rPr>
                <w:rFonts w:hint="eastAsia"/>
              </w:rPr>
              <w:t>&lt;searchresult version="v2.0.0" server="localhost.localdomain"&gt;</w:t>
            </w:r>
          </w:p>
          <w:p w:rsidR="004C2B95" w:rsidRDefault="00300636">
            <w:r>
              <w:rPr>
                <w:rFonts w:hint="eastAsia"/>
              </w:rPr>
              <w:t>&lt;time&gt;0.076&lt;/time&gt;&lt;!--</w:t>
            </w:r>
            <w:r>
              <w:rPr>
                <w:rFonts w:hint="eastAsia"/>
              </w:rPr>
              <w:t>查询时间，单位：毫秒</w:t>
            </w:r>
            <w:r>
              <w:rPr>
                <w:rFonts w:hint="eastAsia"/>
              </w:rPr>
              <w:t>--&gt;</w:t>
            </w:r>
          </w:p>
          <w:p w:rsidR="004C2B95" w:rsidRDefault="00300636">
            <w:r>
              <w:rPr>
                <w:rFonts w:hint="eastAsia"/>
              </w:rPr>
              <w:t>&lt;count&gt;2&lt;/count&gt;&lt;!--</w:t>
            </w:r>
            <w:r>
              <w:rPr>
                <w:rFonts w:hint="eastAsia"/>
              </w:rPr>
              <w:t>返回的记录总数</w:t>
            </w:r>
            <w:r>
              <w:rPr>
                <w:rFonts w:hint="eastAsia"/>
              </w:rPr>
              <w:t>--&gt;</w:t>
            </w:r>
          </w:p>
          <w:p w:rsidR="004C2B95" w:rsidRDefault="00300636">
            <w:r>
              <w:rPr>
                <w:rFonts w:hint="eastAsia"/>
              </w:rPr>
              <w:t>&lt;list type="list"&gt;&lt;!--</w:t>
            </w:r>
            <w:r>
              <w:rPr>
                <w:rFonts w:hint="eastAsia"/>
              </w:rPr>
              <w:t>数据列表</w:t>
            </w:r>
            <w:r>
              <w:rPr>
                <w:rFonts w:hint="eastAsia"/>
              </w:rPr>
              <w:t>--&gt;</w:t>
            </w:r>
          </w:p>
          <w:p w:rsidR="004C2B95" w:rsidRDefault="00300636">
            <w:r>
              <w:rPr>
                <w:rFonts w:hint="eastAsia"/>
              </w:rPr>
              <w:t>&lt;bus&gt;&lt;!--</w:t>
            </w:r>
            <w:r>
              <w:rPr>
                <w:rFonts w:hint="eastAsia"/>
              </w:rPr>
              <w:t>公交信息描述</w:t>
            </w:r>
            <w:r>
              <w:rPr>
                <w:rFonts w:hint="eastAsia"/>
              </w:rPr>
              <w:t>--&gt;</w:t>
            </w:r>
          </w:p>
          <w:p w:rsidR="004C2B95" w:rsidRDefault="00300636">
            <w:r>
              <w:rPr>
                <w:rFonts w:hint="eastAsia"/>
              </w:rPr>
              <w:t>&lt;length&gt;49.93421&lt;/length&gt;&lt;!--</w:t>
            </w:r>
            <w:r>
              <w:rPr>
                <w:rFonts w:hint="eastAsia"/>
              </w:rPr>
              <w:t>线路总长度，单位：千米</w:t>
            </w:r>
            <w:r>
              <w:rPr>
                <w:rFonts w:hint="eastAsia"/>
              </w:rPr>
              <w:t>--&gt;</w:t>
            </w:r>
          </w:p>
          <w:p w:rsidR="004C2B95" w:rsidRDefault="00300636">
            <w:r>
              <w:rPr>
                <w:rFonts w:hint="eastAsia"/>
              </w:rPr>
              <w:t>&lt;name&gt;300</w:t>
            </w:r>
            <w:r>
              <w:rPr>
                <w:rFonts w:hint="eastAsia"/>
              </w:rPr>
              <w:t>路环线快车</w:t>
            </w:r>
            <w:r>
              <w:rPr>
                <w:rFonts w:hint="eastAsia"/>
              </w:rPr>
              <w:t>(</w:t>
            </w:r>
            <w:r>
              <w:rPr>
                <w:rFonts w:hint="eastAsia"/>
              </w:rPr>
              <w:t>和平东桥</w:t>
            </w:r>
            <w:r>
              <w:rPr>
                <w:rFonts w:hint="eastAsia"/>
              </w:rPr>
              <w:t>--</w:t>
            </w:r>
            <w:r>
              <w:rPr>
                <w:rFonts w:hint="eastAsia"/>
              </w:rPr>
              <w:t>和平东桥</w:t>
            </w:r>
            <w:r>
              <w:rPr>
                <w:rFonts w:hint="eastAsia"/>
              </w:rPr>
              <w:t>)&lt;/name&gt;&lt;!--</w:t>
            </w:r>
            <w:r>
              <w:rPr>
                <w:rFonts w:hint="eastAsia"/>
              </w:rPr>
              <w:t>线路名称</w:t>
            </w:r>
            <w:r>
              <w:rPr>
                <w:rFonts w:hint="eastAsia"/>
              </w:rPr>
              <w:t>--&gt;</w:t>
            </w:r>
          </w:p>
          <w:p w:rsidR="004C2B95" w:rsidRDefault="00300636">
            <w:r>
              <w:rPr>
                <w:rFonts w:hint="eastAsia"/>
              </w:rPr>
              <w:t>&lt;type&gt;1&lt;/type&gt;&lt;!--</w:t>
            </w:r>
            <w:r>
              <w:rPr>
                <w:rFonts w:hint="eastAsia"/>
              </w:rPr>
              <w:t>线路类型，如，</w:t>
            </w:r>
            <w:r>
              <w:rPr>
                <w:rFonts w:hint="eastAsia"/>
              </w:rPr>
              <w:t>1</w:t>
            </w:r>
            <w:r>
              <w:rPr>
                <w:rFonts w:hint="eastAsia"/>
              </w:rPr>
              <w:t>表示普通公交，</w:t>
            </w:r>
            <w:r>
              <w:rPr>
                <w:rFonts w:hint="eastAsia"/>
              </w:rPr>
              <w:t>2</w:t>
            </w:r>
            <w:r>
              <w:rPr>
                <w:rFonts w:hint="eastAsia"/>
              </w:rPr>
              <w:t>表示地铁</w:t>
            </w:r>
            <w:r>
              <w:rPr>
                <w:rFonts w:hint="eastAsia"/>
              </w:rPr>
              <w:t>--&gt;</w:t>
            </w:r>
          </w:p>
          <w:p w:rsidR="004C2B95" w:rsidRDefault="00300636">
            <w:r>
              <w:rPr>
                <w:rFonts w:hint="eastAsia"/>
              </w:rPr>
              <w:t>&lt;status&gt;1&lt;/status&gt;&lt;!--</w:t>
            </w:r>
            <w:r>
              <w:rPr>
                <w:rFonts w:hint="eastAsia"/>
              </w:rPr>
              <w:t>线路状态，</w:t>
            </w:r>
            <w:r>
              <w:rPr>
                <w:rFonts w:hint="eastAsia"/>
              </w:rPr>
              <w:t>0</w:t>
            </w:r>
            <w:r>
              <w:rPr>
                <w:rFonts w:hint="eastAsia"/>
              </w:rPr>
              <w:t>表示停运，</w:t>
            </w:r>
            <w:r>
              <w:rPr>
                <w:rFonts w:hint="eastAsia"/>
              </w:rPr>
              <w:t>1</w:t>
            </w:r>
            <w:r>
              <w:rPr>
                <w:rFonts w:hint="eastAsia"/>
              </w:rPr>
              <w:t>表示正常</w:t>
            </w:r>
            <w:r>
              <w:rPr>
                <w:rFonts w:hint="eastAsia"/>
              </w:rPr>
              <w:t>--&gt;</w:t>
            </w:r>
          </w:p>
          <w:p w:rsidR="004C2B95" w:rsidRDefault="00300636">
            <w:r>
              <w:rPr>
                <w:rFonts w:hint="eastAsia"/>
              </w:rPr>
              <w:t>&lt;line_id&gt;110100011434&lt;/line_id&gt;&lt;!--</w:t>
            </w:r>
            <w:r>
              <w:rPr>
                <w:rFonts w:hint="eastAsia"/>
              </w:rPr>
              <w:t>线路</w:t>
            </w:r>
            <w:r>
              <w:rPr>
                <w:rFonts w:hint="eastAsia"/>
              </w:rPr>
              <w:t>ID--&gt;</w:t>
            </w:r>
          </w:p>
          <w:p w:rsidR="004C2B95" w:rsidRDefault="00300636">
            <w:r>
              <w:rPr>
                <w:rFonts w:hint="eastAsia"/>
              </w:rPr>
              <w:t>&lt;key_name&gt;300</w:t>
            </w:r>
            <w:r>
              <w:rPr>
                <w:rFonts w:hint="eastAsia"/>
              </w:rPr>
              <w:t>路环线快车</w:t>
            </w:r>
            <w:r>
              <w:rPr>
                <w:rFonts w:hint="eastAsia"/>
              </w:rPr>
              <w:t>&lt;/key_name&gt;&lt;!--</w:t>
            </w:r>
            <w:r>
              <w:rPr>
                <w:rFonts w:hint="eastAsia"/>
              </w:rPr>
              <w:t>关键字</w:t>
            </w:r>
            <w:r>
              <w:rPr>
                <w:rFonts w:hint="eastAsia"/>
              </w:rPr>
              <w:t>--&gt;</w:t>
            </w:r>
          </w:p>
          <w:p w:rsidR="004C2B95" w:rsidRDefault="00300636">
            <w:r>
              <w:rPr>
                <w:rFonts w:hint="eastAsia"/>
              </w:rPr>
              <w:t>&lt;front_name&gt;</w:t>
            </w:r>
            <w:r>
              <w:rPr>
                <w:rFonts w:hint="eastAsia"/>
              </w:rPr>
              <w:t>和平东桥</w:t>
            </w:r>
            <w:r>
              <w:rPr>
                <w:rFonts w:hint="eastAsia"/>
              </w:rPr>
              <w:t>&lt;/front_name&gt;&lt;!--</w:t>
            </w:r>
            <w:r>
              <w:rPr>
                <w:rFonts w:hint="eastAsia"/>
              </w:rPr>
              <w:t>线路始发站名称</w:t>
            </w:r>
            <w:r>
              <w:rPr>
                <w:rFonts w:hint="eastAsia"/>
              </w:rPr>
              <w:t>--&gt;</w:t>
            </w:r>
          </w:p>
          <w:p w:rsidR="004C2B95" w:rsidRDefault="00300636">
            <w:r>
              <w:rPr>
                <w:rFonts w:hint="eastAsia"/>
              </w:rPr>
              <w:lastRenderedPageBreak/>
              <w:t>&lt;terminal_name&gt;</w:t>
            </w:r>
            <w:r>
              <w:rPr>
                <w:rFonts w:hint="eastAsia"/>
              </w:rPr>
              <w:t>和平东桥</w:t>
            </w:r>
            <w:r>
              <w:rPr>
                <w:rFonts w:hint="eastAsia"/>
              </w:rPr>
              <w:t>&lt;/terminal_name&gt;&lt;!--</w:t>
            </w:r>
            <w:r>
              <w:rPr>
                <w:rFonts w:hint="eastAsia"/>
              </w:rPr>
              <w:t>线路终点站名称</w:t>
            </w:r>
            <w:r>
              <w:rPr>
                <w:rFonts w:hint="eastAsia"/>
              </w:rPr>
              <w:t>--&gt;</w:t>
            </w:r>
          </w:p>
          <w:p w:rsidR="004C2B95" w:rsidRDefault="00300636">
            <w:r>
              <w:rPr>
                <w:rFonts w:hint="eastAsia"/>
              </w:rPr>
              <w:t>&lt;start_time&gt;0530&lt;/start_time&gt;&lt;!--</w:t>
            </w:r>
            <w:r>
              <w:rPr>
                <w:rFonts w:hint="eastAsia"/>
              </w:rPr>
              <w:t>早班车时间</w:t>
            </w:r>
            <w:r>
              <w:rPr>
                <w:rFonts w:hint="eastAsia"/>
              </w:rPr>
              <w:t>--&gt;</w:t>
            </w:r>
          </w:p>
          <w:p w:rsidR="004C2B95" w:rsidRDefault="00300636">
            <w:r>
              <w:rPr>
                <w:rFonts w:hint="eastAsia"/>
              </w:rPr>
              <w:t>&lt;end_time&gt;2200&lt;/end_time&gt;&lt;!--</w:t>
            </w:r>
            <w:r>
              <w:rPr>
                <w:rFonts w:hint="eastAsia"/>
              </w:rPr>
              <w:t>末班车时间</w:t>
            </w:r>
            <w:r>
              <w:rPr>
                <w:rFonts w:hint="eastAsia"/>
              </w:rPr>
              <w:t>--&gt;</w:t>
            </w:r>
          </w:p>
          <w:p w:rsidR="004C2B95" w:rsidRDefault="00300636">
            <w:r>
              <w:rPr>
                <w:rFonts w:hint="eastAsia"/>
              </w:rPr>
              <w:t>&lt;company&gt;</w:t>
            </w:r>
            <w:r>
              <w:rPr>
                <w:rFonts w:hint="eastAsia"/>
              </w:rPr>
              <w:t>北京公共交通控股</w:t>
            </w:r>
            <w:r>
              <w:rPr>
                <w:rFonts w:hint="eastAsia"/>
              </w:rPr>
              <w:t>(</w:t>
            </w:r>
            <w:r>
              <w:rPr>
                <w:rFonts w:hint="eastAsia"/>
              </w:rPr>
              <w:t>集团</w:t>
            </w:r>
            <w:r>
              <w:rPr>
                <w:rFonts w:hint="eastAsia"/>
              </w:rPr>
              <w:t>)</w:t>
            </w:r>
            <w:r>
              <w:rPr>
                <w:rFonts w:hint="eastAsia"/>
              </w:rPr>
              <w:t>有限公司第八客运分公司</w:t>
            </w:r>
            <w:r>
              <w:rPr>
                <w:rFonts w:hint="eastAsia"/>
              </w:rPr>
              <w:t>&lt;/company&gt;&lt;!--</w:t>
            </w:r>
            <w:r>
              <w:rPr>
                <w:rFonts w:hint="eastAsia"/>
              </w:rPr>
              <w:t>所属公交公司</w:t>
            </w:r>
            <w:r>
              <w:rPr>
                <w:rFonts w:hint="eastAsia"/>
              </w:rPr>
              <w:t>--&gt;</w:t>
            </w:r>
          </w:p>
          <w:p w:rsidR="004C2B95" w:rsidRDefault="00300636">
            <w:r>
              <w:rPr>
                <w:rFonts w:hint="eastAsia"/>
              </w:rPr>
              <w:t>&lt;basic_price&gt;1&lt;/basic_price&gt;&lt;!--</w:t>
            </w:r>
            <w:r>
              <w:rPr>
                <w:rFonts w:hint="eastAsia"/>
              </w:rPr>
              <w:t>基本票价</w:t>
            </w:r>
            <w:r>
              <w:rPr>
                <w:rFonts w:hint="eastAsia"/>
              </w:rPr>
              <w:t>--&gt;</w:t>
            </w:r>
          </w:p>
          <w:p w:rsidR="004C2B95" w:rsidRDefault="00300636">
            <w:r>
              <w:rPr>
                <w:rFonts w:hint="eastAsia"/>
              </w:rPr>
              <w:t>&lt;total_price&gt;5&lt;/total_price&gt;&lt;!--</w:t>
            </w:r>
            <w:r>
              <w:rPr>
                <w:rFonts w:hint="eastAsia"/>
              </w:rPr>
              <w:t>总票价</w:t>
            </w:r>
            <w:r>
              <w:rPr>
                <w:rFonts w:hint="eastAsia"/>
              </w:rPr>
              <w:t>--&gt;</w:t>
            </w:r>
          </w:p>
          <w:p w:rsidR="004C2B95" w:rsidRDefault="00300636">
            <w:r>
              <w:rPr>
                <w:rFonts w:hint="eastAsia"/>
              </w:rPr>
              <w:t>&lt;commutation_ticket&gt;0&lt;/commutation_ticket&gt;&lt;!--</w:t>
            </w:r>
            <w:r>
              <w:rPr>
                <w:rFonts w:hint="eastAsia"/>
              </w:rPr>
              <w:t>是否可以使用月票，</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&lt;auto&gt;0&lt;/auto&gt;&lt;!--</w:t>
            </w:r>
            <w:r>
              <w:rPr>
                <w:rFonts w:hint="eastAsia"/>
              </w:rPr>
              <w:t>是否自动（无人）售票，</w:t>
            </w:r>
            <w:r>
              <w:rPr>
                <w:rFonts w:hint="eastAsia"/>
              </w:rPr>
              <w:t>0</w:t>
            </w:r>
            <w:r>
              <w:rPr>
                <w:rFonts w:hint="eastAsia"/>
              </w:rPr>
              <w:t>表示可人工售票，</w:t>
            </w:r>
            <w:r>
              <w:rPr>
                <w:rFonts w:hint="eastAsia"/>
              </w:rPr>
              <w:t>1</w:t>
            </w:r>
            <w:r>
              <w:rPr>
                <w:rFonts w:hint="eastAsia"/>
              </w:rPr>
              <w:t>表示无人售票</w:t>
            </w:r>
            <w:r>
              <w:rPr>
                <w:rFonts w:hint="eastAsia"/>
              </w:rPr>
              <w:t>--&gt;</w:t>
            </w:r>
          </w:p>
          <w:p w:rsidR="004C2B95" w:rsidRDefault="00300636">
            <w:r>
              <w:rPr>
                <w:rFonts w:hint="eastAsia"/>
              </w:rPr>
              <w:t>&lt;ic_card&gt;1&lt;/ic_card&gt;&lt;!--</w:t>
            </w:r>
            <w:r>
              <w:rPr>
                <w:rFonts w:hint="eastAsia"/>
              </w:rPr>
              <w:t>是否可以使用电子售票（公交卡），</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&lt;loop&gt;1&lt;/loop&gt;&lt;!--</w:t>
            </w:r>
            <w:r>
              <w:rPr>
                <w:rFonts w:hint="eastAsia"/>
              </w:rPr>
              <w:t>是否换线，</w:t>
            </w:r>
            <w:r>
              <w:rPr>
                <w:rFonts w:hint="eastAsia"/>
              </w:rPr>
              <w:t>0</w:t>
            </w:r>
            <w:r>
              <w:rPr>
                <w:rFonts w:hint="eastAsia"/>
              </w:rPr>
              <w:t>表示不是环线，</w:t>
            </w:r>
            <w:r>
              <w:rPr>
                <w:rFonts w:hint="eastAsia"/>
              </w:rPr>
              <w:t>1</w:t>
            </w:r>
            <w:r>
              <w:rPr>
                <w:rFonts w:hint="eastAsia"/>
              </w:rPr>
              <w:t>表示是环线</w:t>
            </w:r>
            <w:r>
              <w:rPr>
                <w:rFonts w:hint="eastAsia"/>
              </w:rPr>
              <w:t>--&gt;</w:t>
            </w:r>
          </w:p>
          <w:p w:rsidR="004C2B95" w:rsidRDefault="00300636">
            <w:r>
              <w:rPr>
                <w:rFonts w:hint="eastAsia"/>
              </w:rPr>
              <w:t>&lt;double_deck&gt;0&lt;/double_deck&gt;&lt;!--</w:t>
            </w:r>
            <w:r>
              <w:rPr>
                <w:rFonts w:hint="eastAsia"/>
              </w:rPr>
              <w:t>是否双层，</w:t>
            </w:r>
            <w:r>
              <w:rPr>
                <w:rFonts w:hint="eastAsia"/>
              </w:rPr>
              <w:t>0</w:t>
            </w:r>
            <w:r>
              <w:rPr>
                <w:rFonts w:hint="eastAsia"/>
              </w:rPr>
              <w:t>表示单层，</w:t>
            </w:r>
            <w:r>
              <w:rPr>
                <w:rFonts w:hint="eastAsia"/>
              </w:rPr>
              <w:t>1</w:t>
            </w:r>
            <w:r>
              <w:rPr>
                <w:rFonts w:hint="eastAsia"/>
              </w:rPr>
              <w:t>表示双层</w:t>
            </w:r>
            <w:r>
              <w:rPr>
                <w:rFonts w:hint="eastAsia"/>
              </w:rPr>
              <w:t>--&gt;</w:t>
            </w:r>
          </w:p>
          <w:p w:rsidR="004C2B95" w:rsidRDefault="00300636">
            <w:r>
              <w:rPr>
                <w:rFonts w:hint="eastAsia"/>
              </w:rPr>
              <w:t>&lt;data_source&gt;1&lt;/data_source&gt;&lt;!--</w:t>
            </w:r>
            <w:r>
              <w:rPr>
                <w:rFonts w:hint="eastAsia"/>
              </w:rPr>
              <w:t>数据来源，</w:t>
            </w:r>
            <w:r>
              <w:rPr>
                <w:rFonts w:hint="eastAsia"/>
              </w:rPr>
              <w:t>1</w:t>
            </w:r>
            <w:r>
              <w:rPr>
                <w:rFonts w:hint="eastAsia"/>
              </w:rPr>
              <w:t>表示自行采集，</w:t>
            </w:r>
            <w:r>
              <w:rPr>
                <w:rFonts w:hint="eastAsia"/>
              </w:rPr>
              <w:t>0</w:t>
            </w:r>
            <w:r>
              <w:rPr>
                <w:rFonts w:hint="eastAsia"/>
              </w:rPr>
              <w:t>表示其他</w:t>
            </w:r>
            <w:r>
              <w:rPr>
                <w:rFonts w:hint="eastAsia"/>
              </w:rPr>
              <w:t>--&gt;</w:t>
            </w:r>
          </w:p>
          <w:p w:rsidR="004C2B95" w:rsidRDefault="00300636">
            <w:r>
              <w:rPr>
                <w:rFonts w:hint="eastAsia"/>
              </w:rPr>
              <w:t>&lt;air&gt;0&lt;/air&gt;&lt;!--</w:t>
            </w:r>
            <w:r>
              <w:rPr>
                <w:rFonts w:hint="eastAsia"/>
              </w:rPr>
              <w:t>是否有空调，</w:t>
            </w:r>
            <w:r>
              <w:rPr>
                <w:rFonts w:hint="eastAsia"/>
              </w:rPr>
              <w:t>0</w:t>
            </w:r>
            <w:r>
              <w:rPr>
                <w:rFonts w:hint="eastAsia"/>
              </w:rPr>
              <w:t>表示非空调车，</w:t>
            </w:r>
            <w:r>
              <w:rPr>
                <w:rFonts w:hint="eastAsia"/>
              </w:rPr>
              <w:t>1</w:t>
            </w:r>
            <w:r>
              <w:rPr>
                <w:rFonts w:hint="eastAsia"/>
              </w:rPr>
              <w:t>表示空调车</w:t>
            </w:r>
            <w:r>
              <w:rPr>
                <w:rFonts w:hint="eastAsia"/>
              </w:rPr>
              <w:t>--&gt;</w:t>
            </w:r>
          </w:p>
          <w:p w:rsidR="004C2B95" w:rsidRDefault="00300636">
            <w:r>
              <w:rPr>
                <w:rFonts w:hint="eastAsia"/>
              </w:rPr>
              <w:t>&lt;/bus&gt;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lastRenderedPageBreak/>
        <w:t> </w:t>
      </w:r>
      <w:r>
        <w:rPr>
          <w:bCs/>
        </w:rPr>
        <w:t>注释：</w:t>
      </w:r>
      <w:r>
        <w:rPr>
          <w:rFonts w:hint="eastAsia"/>
        </w:rPr>
        <w:t>无。</w:t>
      </w:r>
    </w:p>
    <w:p w:rsidR="004C2B95" w:rsidRDefault="00300636">
      <w:r>
        <w:rPr>
          <w:bCs/>
        </w:rPr>
        <w:t>示例：</w:t>
      </w:r>
    </w:p>
    <w:p w:rsidR="004C2B95" w:rsidRDefault="00300636">
      <w:r>
        <w:t>假设</w:t>
      </w:r>
      <w:r>
        <w:rPr>
          <w:rFonts w:hint="eastAsia"/>
        </w:rPr>
        <w:t>busSearch</w:t>
      </w:r>
      <w:r>
        <w:rPr>
          <w:rFonts w:hint="eastAsia"/>
        </w:rPr>
        <w:t>为已经实例化的</w:t>
      </w:r>
      <w:r>
        <w:rPr>
          <w:rFonts w:hint="eastAsia"/>
        </w:rPr>
        <w:t>MMap.BusSearch</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busSearch.byBusName("626</w:t>
            </w:r>
            <w:r>
              <w:rPr>
                <w:rFonts w:hint="eastAsia"/>
              </w:rPr>
              <w:t>路</w:t>
            </w:r>
            <w:r>
              <w:rPr>
                <w:rFonts w:hint="eastAsia"/>
              </w:rPr>
              <w:t>(</w:t>
            </w:r>
            <w:r>
              <w:rPr>
                <w:rFonts w:hint="eastAsia"/>
              </w:rPr>
              <w:t>颐和园</w:t>
            </w:r>
            <w:r>
              <w:rPr>
                <w:rFonts w:hint="eastAsia"/>
              </w:rPr>
              <w:t>--</w:t>
            </w:r>
            <w:r>
              <w:rPr>
                <w:rFonts w:hint="eastAsia"/>
              </w:rPr>
              <w:t>吕营花园</w:t>
            </w:r>
            <w:r>
              <w:rPr>
                <w:rFonts w:hint="eastAsia"/>
              </w:rPr>
              <w:t>)","010",function(data){</w:t>
            </w:r>
          </w:p>
          <w:p w:rsidR="004C2B95" w:rsidRDefault="00300636">
            <w:r>
              <w:rPr>
                <w:rFonts w:hint="eastAsia"/>
              </w:rPr>
              <w:t xml:space="preserve">    console.log(data);  </w:t>
            </w:r>
          </w:p>
          <w:p w:rsidR="004C2B95" w:rsidRDefault="00300636">
            <w:r>
              <w:rPr>
                <w:rFonts w:hint="eastAsia"/>
              </w:rPr>
              <w:t>    });</w:t>
            </w:r>
          </w:p>
        </w:tc>
      </w:tr>
    </w:tbl>
    <w:p w:rsidR="004C2B95" w:rsidRDefault="00300636">
      <w:r>
        <w:t> </w:t>
      </w:r>
      <w:bookmarkStart w:id="388" w:name="_Toc301345723"/>
      <w:r>
        <w:t>（</w:t>
      </w:r>
      <w:r>
        <w:t>4</w:t>
      </w:r>
      <w:r>
        <w:t>）</w:t>
      </w:r>
      <w:r>
        <w:t>       byBusStation</w:t>
      </w:r>
      <w:bookmarkEnd w:id="388"/>
      <w:r>
        <w:t>(stationName,city,func)</w:t>
      </w:r>
    </w:p>
    <w:p w:rsidR="004C2B95" w:rsidRDefault="00300636">
      <w:r>
        <w:rPr>
          <w:bCs/>
        </w:rPr>
        <w:t>说明：</w:t>
      </w:r>
    </w:p>
    <w:p w:rsidR="004C2B95" w:rsidRDefault="00300636">
      <w:r>
        <w:rPr>
          <w:rFonts w:hint="eastAsia"/>
        </w:rPr>
        <w:t>根据站点名称查询经过该站点的所有公交线路信息。</w:t>
      </w:r>
    </w:p>
    <w:p w:rsidR="004C2B95" w:rsidRDefault="00300636">
      <w:r>
        <w:rPr>
          <w:bCs/>
        </w:rPr>
        <w:t>参数：</w:t>
      </w:r>
    </w:p>
    <w:p w:rsidR="004C2B95" w:rsidRDefault="00300636">
      <w:r>
        <w:t>  stationName</w:t>
      </w:r>
    </w:p>
    <w:p w:rsidR="004C2B95" w:rsidRDefault="00300636">
      <w:r>
        <w:t>说明：公交站点名称。</w:t>
      </w:r>
    </w:p>
    <w:p w:rsidR="004C2B95" w:rsidRDefault="00300636">
      <w:r>
        <w:t>类型：</w:t>
      </w:r>
      <w:r>
        <w:t>String</w:t>
      </w:r>
    </w:p>
    <w:p w:rsidR="004C2B95" w:rsidRDefault="00300636">
      <w:pPr>
        <w:pStyle w:val="12"/>
        <w:numPr>
          <w:ilvl w:val="0"/>
          <w:numId w:val="38"/>
        </w:numPr>
        <w:ind w:firstLineChars="0"/>
      </w:pPr>
      <w:r>
        <w:t>city</w:t>
      </w:r>
    </w:p>
    <w:p w:rsidR="004C2B95" w:rsidRDefault="00300636">
      <w:r>
        <w:t>说明：城市编码。</w:t>
      </w:r>
    </w:p>
    <w:p w:rsidR="004C2B95" w:rsidRDefault="00300636">
      <w:r>
        <w:t>类型：</w:t>
      </w:r>
      <w:r>
        <w:t>String</w:t>
      </w:r>
    </w:p>
    <w:p w:rsidR="004C2B95" w:rsidRDefault="00300636">
      <w:pPr>
        <w:pStyle w:val="12"/>
        <w:numPr>
          <w:ilvl w:val="0"/>
          <w:numId w:val="38"/>
        </w:numPr>
        <w:ind w:firstLineChars="0"/>
      </w:pPr>
      <w:r>
        <w:t>func</w:t>
      </w:r>
    </w:p>
    <w:p w:rsidR="004C2B95" w:rsidRDefault="00300636">
      <w:r>
        <w:t>说明：回调函数。</w:t>
      </w:r>
    </w:p>
    <w:p w:rsidR="004C2B95" w:rsidRDefault="00300636">
      <w:r>
        <w:t>类型：</w:t>
      </w:r>
      <w:r>
        <w:t>Function</w:t>
      </w:r>
    </w:p>
    <w:p w:rsidR="004C2B95" w:rsidRDefault="00300636">
      <w:r>
        <w:rPr>
          <w:bCs/>
        </w:rPr>
        <w:t>返回值：</w:t>
      </w:r>
    </w:p>
    <w:p w:rsidR="004C2B95" w:rsidRDefault="00300636">
      <w:r>
        <w:rPr>
          <w:rFonts w:hint="eastAsia"/>
        </w:rPr>
        <w:t>说明：查询结果。</w:t>
      </w:r>
    </w:p>
    <w:p w:rsidR="004C2B95" w:rsidRDefault="00300636">
      <w:r>
        <w:rPr>
          <w:rFonts w:hint="eastAsia"/>
        </w:rPr>
        <w:t>类型：</w:t>
      </w:r>
      <w:r>
        <w:rPr>
          <w:rFonts w:hint="eastAsia"/>
        </w:rPr>
        <w:t>Object</w:t>
      </w:r>
    </w:p>
    <w:p w:rsidR="004C2B95" w:rsidRDefault="00300636">
      <w:r>
        <w:rPr>
          <w:rFonts w:hint="eastAsia"/>
        </w:rPr>
        <w:t>返回结果说明：</w:t>
      </w:r>
    </w:p>
    <w:p w:rsidR="004C2B95" w:rsidRDefault="00300636">
      <w:r>
        <w:rPr>
          <w:rFonts w:hint="eastAsia"/>
        </w:rPr>
        <w:lastRenderedPageBreak/>
        <w:t>下面给出一个一般性</w:t>
      </w:r>
      <w:r>
        <w:rPr>
          <w:rFonts w:hint="eastAsia"/>
        </w:rPr>
        <w:t>XML</w:t>
      </w:r>
      <w:r>
        <w:rPr>
          <w:rFonts w:hint="eastAsia"/>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&lt;?xml version="1.0" encoding="GBK"?&gt;</w:t>
            </w:r>
          </w:p>
          <w:p w:rsidR="004C2B95" w:rsidRDefault="00300636">
            <w:r>
              <w:rPr>
                <w:rFonts w:hint="eastAsia"/>
              </w:rPr>
              <w:t>&lt;searchresult version="v2.0.0" server="localhost.localdomain"&gt;</w:t>
            </w:r>
          </w:p>
          <w:p w:rsidR="004C2B95" w:rsidRDefault="00300636">
            <w:r>
              <w:rPr>
                <w:rFonts w:hint="eastAsia"/>
              </w:rPr>
              <w:t>&lt;time&gt;0.076&lt;/time&gt;&lt;!--</w:t>
            </w:r>
            <w:r>
              <w:rPr>
                <w:rFonts w:hint="eastAsia"/>
              </w:rPr>
              <w:t>查询时间，单位：毫秒</w:t>
            </w:r>
            <w:r>
              <w:rPr>
                <w:rFonts w:hint="eastAsia"/>
              </w:rPr>
              <w:t>--&gt;</w:t>
            </w:r>
          </w:p>
          <w:p w:rsidR="004C2B95" w:rsidRDefault="00300636">
            <w:r>
              <w:rPr>
                <w:rFonts w:hint="eastAsia"/>
              </w:rPr>
              <w:t>&lt;count&gt;2&lt;/count&gt;&lt;!--</w:t>
            </w:r>
            <w:r>
              <w:rPr>
                <w:rFonts w:hint="eastAsia"/>
              </w:rPr>
              <w:t>返回的记录总数</w:t>
            </w:r>
            <w:r>
              <w:rPr>
                <w:rFonts w:hint="eastAsia"/>
              </w:rPr>
              <w:t>--&gt;</w:t>
            </w:r>
          </w:p>
          <w:p w:rsidR="004C2B95" w:rsidRDefault="00300636">
            <w:r>
              <w:rPr>
                <w:rFonts w:hint="eastAsia"/>
              </w:rPr>
              <w:t>&lt;list type="list"&gt;&lt;!--</w:t>
            </w:r>
            <w:r>
              <w:rPr>
                <w:rFonts w:hint="eastAsia"/>
              </w:rPr>
              <w:t>数据列表</w:t>
            </w:r>
            <w:r>
              <w:rPr>
                <w:rFonts w:hint="eastAsia"/>
              </w:rPr>
              <w:t>--&gt;</w:t>
            </w:r>
          </w:p>
          <w:p w:rsidR="004C2B95" w:rsidRDefault="00300636">
            <w:r>
              <w:rPr>
                <w:rFonts w:hint="eastAsia"/>
              </w:rPr>
              <w:t>&lt;bus&gt;&lt;!--</w:t>
            </w:r>
            <w:r>
              <w:rPr>
                <w:rFonts w:hint="eastAsia"/>
              </w:rPr>
              <w:t>公交信息描述</w:t>
            </w:r>
            <w:r>
              <w:rPr>
                <w:rFonts w:hint="eastAsia"/>
              </w:rPr>
              <w:t>--&gt;</w:t>
            </w:r>
          </w:p>
          <w:p w:rsidR="004C2B95" w:rsidRDefault="00300636">
            <w:r>
              <w:rPr>
                <w:rFonts w:hint="eastAsia"/>
              </w:rPr>
              <w:t>&lt;length&gt;49.93421&lt;/length&gt;&lt;!--</w:t>
            </w:r>
            <w:r>
              <w:rPr>
                <w:rFonts w:hint="eastAsia"/>
              </w:rPr>
              <w:t>线路总长度，单位：千米</w:t>
            </w:r>
            <w:r>
              <w:rPr>
                <w:rFonts w:hint="eastAsia"/>
              </w:rPr>
              <w:t>--&gt;</w:t>
            </w:r>
          </w:p>
          <w:p w:rsidR="004C2B95" w:rsidRDefault="00300636">
            <w:r>
              <w:rPr>
                <w:rFonts w:hint="eastAsia"/>
              </w:rPr>
              <w:t>&lt;name&gt;300</w:t>
            </w:r>
            <w:r>
              <w:rPr>
                <w:rFonts w:hint="eastAsia"/>
              </w:rPr>
              <w:t>路环线快车</w:t>
            </w:r>
            <w:r>
              <w:rPr>
                <w:rFonts w:hint="eastAsia"/>
              </w:rPr>
              <w:t>(</w:t>
            </w:r>
            <w:r>
              <w:rPr>
                <w:rFonts w:hint="eastAsia"/>
              </w:rPr>
              <w:t>和平东桥</w:t>
            </w:r>
            <w:r>
              <w:rPr>
                <w:rFonts w:hint="eastAsia"/>
              </w:rPr>
              <w:t>--</w:t>
            </w:r>
            <w:r>
              <w:rPr>
                <w:rFonts w:hint="eastAsia"/>
              </w:rPr>
              <w:t>和平东桥</w:t>
            </w:r>
            <w:r>
              <w:rPr>
                <w:rFonts w:hint="eastAsia"/>
              </w:rPr>
              <w:t>)&lt;/name&gt;&lt;!--</w:t>
            </w:r>
            <w:r>
              <w:rPr>
                <w:rFonts w:hint="eastAsia"/>
              </w:rPr>
              <w:t>线路名称</w:t>
            </w:r>
            <w:r>
              <w:rPr>
                <w:rFonts w:hint="eastAsia"/>
              </w:rPr>
              <w:t>--&gt;</w:t>
            </w:r>
          </w:p>
          <w:p w:rsidR="004C2B95" w:rsidRDefault="00300636">
            <w:r>
              <w:rPr>
                <w:rFonts w:hint="eastAsia"/>
              </w:rPr>
              <w:t>&lt;type&gt;1&lt;/type&gt;&lt;!--</w:t>
            </w:r>
            <w:r>
              <w:rPr>
                <w:rFonts w:hint="eastAsia"/>
              </w:rPr>
              <w:t>线路类型，如，</w:t>
            </w:r>
            <w:r>
              <w:rPr>
                <w:rFonts w:hint="eastAsia"/>
              </w:rPr>
              <w:t>1</w:t>
            </w:r>
            <w:r>
              <w:rPr>
                <w:rFonts w:hint="eastAsia"/>
              </w:rPr>
              <w:t>表示普通公交，</w:t>
            </w:r>
            <w:r>
              <w:rPr>
                <w:rFonts w:hint="eastAsia"/>
              </w:rPr>
              <w:t>2</w:t>
            </w:r>
            <w:r>
              <w:rPr>
                <w:rFonts w:hint="eastAsia"/>
              </w:rPr>
              <w:t>表示地铁</w:t>
            </w:r>
            <w:r>
              <w:rPr>
                <w:rFonts w:hint="eastAsia"/>
              </w:rPr>
              <w:t>--&gt;</w:t>
            </w:r>
          </w:p>
          <w:p w:rsidR="004C2B95" w:rsidRDefault="00300636">
            <w:r>
              <w:rPr>
                <w:rFonts w:hint="eastAsia"/>
              </w:rPr>
              <w:t>&lt;status&gt;1&lt;/status&gt;&lt;!--</w:t>
            </w:r>
            <w:r>
              <w:rPr>
                <w:rFonts w:hint="eastAsia"/>
              </w:rPr>
              <w:t>线路状态，</w:t>
            </w:r>
            <w:r>
              <w:rPr>
                <w:rFonts w:hint="eastAsia"/>
              </w:rPr>
              <w:t>0</w:t>
            </w:r>
            <w:r>
              <w:rPr>
                <w:rFonts w:hint="eastAsia"/>
              </w:rPr>
              <w:t>表示停运，</w:t>
            </w:r>
            <w:r>
              <w:rPr>
                <w:rFonts w:hint="eastAsia"/>
              </w:rPr>
              <w:t>1</w:t>
            </w:r>
            <w:r>
              <w:rPr>
                <w:rFonts w:hint="eastAsia"/>
              </w:rPr>
              <w:t>表示正常</w:t>
            </w:r>
            <w:r>
              <w:rPr>
                <w:rFonts w:hint="eastAsia"/>
              </w:rPr>
              <w:t>--&gt;</w:t>
            </w:r>
          </w:p>
          <w:p w:rsidR="004C2B95" w:rsidRDefault="00300636">
            <w:r>
              <w:rPr>
                <w:rFonts w:hint="eastAsia"/>
              </w:rPr>
              <w:t>&lt;line_id&gt;110100011434&lt;/line_id&gt;&lt;!--</w:t>
            </w:r>
            <w:r>
              <w:rPr>
                <w:rFonts w:hint="eastAsia"/>
              </w:rPr>
              <w:t>线路</w:t>
            </w:r>
            <w:r>
              <w:rPr>
                <w:rFonts w:hint="eastAsia"/>
              </w:rPr>
              <w:t>ID--&gt;</w:t>
            </w:r>
          </w:p>
          <w:p w:rsidR="004C2B95" w:rsidRDefault="00300636">
            <w:r>
              <w:rPr>
                <w:rFonts w:hint="eastAsia"/>
              </w:rPr>
              <w:t>&lt;key_name&gt;300</w:t>
            </w:r>
            <w:r>
              <w:rPr>
                <w:rFonts w:hint="eastAsia"/>
              </w:rPr>
              <w:t>路环线快车</w:t>
            </w:r>
            <w:r>
              <w:rPr>
                <w:rFonts w:hint="eastAsia"/>
              </w:rPr>
              <w:t>&lt;/key_name&gt;&lt;!--</w:t>
            </w:r>
            <w:r>
              <w:rPr>
                <w:rFonts w:hint="eastAsia"/>
              </w:rPr>
              <w:t>关键字</w:t>
            </w:r>
            <w:r>
              <w:rPr>
                <w:rFonts w:hint="eastAsia"/>
              </w:rPr>
              <w:t>--&gt;</w:t>
            </w:r>
          </w:p>
          <w:p w:rsidR="004C2B95" w:rsidRDefault="00300636">
            <w:r>
              <w:rPr>
                <w:rFonts w:hint="eastAsia"/>
              </w:rPr>
              <w:t>&lt;front_name&gt;</w:t>
            </w:r>
            <w:r>
              <w:rPr>
                <w:rFonts w:hint="eastAsia"/>
              </w:rPr>
              <w:t>和平东桥</w:t>
            </w:r>
            <w:r>
              <w:rPr>
                <w:rFonts w:hint="eastAsia"/>
              </w:rPr>
              <w:t>&lt;/front_name&gt;&lt;!--</w:t>
            </w:r>
            <w:r>
              <w:rPr>
                <w:rFonts w:hint="eastAsia"/>
              </w:rPr>
              <w:t>线路始发站名称</w:t>
            </w:r>
            <w:r>
              <w:rPr>
                <w:rFonts w:hint="eastAsia"/>
              </w:rPr>
              <w:t>--&gt;</w:t>
            </w:r>
          </w:p>
          <w:p w:rsidR="004C2B95" w:rsidRDefault="00300636">
            <w:r>
              <w:rPr>
                <w:rFonts w:hint="eastAsia"/>
              </w:rPr>
              <w:t>&lt;terminal_name&gt;</w:t>
            </w:r>
            <w:r>
              <w:rPr>
                <w:rFonts w:hint="eastAsia"/>
              </w:rPr>
              <w:t>和平东桥</w:t>
            </w:r>
            <w:r>
              <w:rPr>
                <w:rFonts w:hint="eastAsia"/>
              </w:rPr>
              <w:t>&lt;/terminal_name&gt;&lt;!--</w:t>
            </w:r>
            <w:r>
              <w:rPr>
                <w:rFonts w:hint="eastAsia"/>
              </w:rPr>
              <w:t>线路终点站名称</w:t>
            </w:r>
            <w:r>
              <w:rPr>
                <w:rFonts w:hint="eastAsia"/>
              </w:rPr>
              <w:t>--&gt;</w:t>
            </w:r>
          </w:p>
          <w:p w:rsidR="004C2B95" w:rsidRDefault="00300636">
            <w:r>
              <w:rPr>
                <w:rFonts w:hint="eastAsia"/>
              </w:rPr>
              <w:t>&lt;start_time&gt;0530&lt;/start_time&gt;&lt;!--</w:t>
            </w:r>
            <w:r>
              <w:rPr>
                <w:rFonts w:hint="eastAsia"/>
              </w:rPr>
              <w:t>早班车时间</w:t>
            </w:r>
            <w:r>
              <w:rPr>
                <w:rFonts w:hint="eastAsia"/>
              </w:rPr>
              <w:t>--&gt;</w:t>
            </w:r>
          </w:p>
          <w:p w:rsidR="004C2B95" w:rsidRDefault="00300636">
            <w:r>
              <w:rPr>
                <w:rFonts w:hint="eastAsia"/>
              </w:rPr>
              <w:t>&lt;end_time&gt;2200&lt;/end_time&gt;&lt;!--</w:t>
            </w:r>
            <w:r>
              <w:rPr>
                <w:rFonts w:hint="eastAsia"/>
              </w:rPr>
              <w:t>末班车时间</w:t>
            </w:r>
            <w:r>
              <w:rPr>
                <w:rFonts w:hint="eastAsia"/>
              </w:rPr>
              <w:t>--&gt;</w:t>
            </w:r>
          </w:p>
          <w:p w:rsidR="004C2B95" w:rsidRDefault="00300636">
            <w:r>
              <w:rPr>
                <w:rFonts w:hint="eastAsia"/>
              </w:rPr>
              <w:t>&lt;company&gt;</w:t>
            </w:r>
            <w:r>
              <w:rPr>
                <w:rFonts w:hint="eastAsia"/>
              </w:rPr>
              <w:t>北京公共交通控股</w:t>
            </w:r>
            <w:r>
              <w:rPr>
                <w:rFonts w:hint="eastAsia"/>
              </w:rPr>
              <w:t>(</w:t>
            </w:r>
            <w:r>
              <w:rPr>
                <w:rFonts w:hint="eastAsia"/>
              </w:rPr>
              <w:t>集团</w:t>
            </w:r>
            <w:r>
              <w:rPr>
                <w:rFonts w:hint="eastAsia"/>
              </w:rPr>
              <w:t>)</w:t>
            </w:r>
            <w:r>
              <w:rPr>
                <w:rFonts w:hint="eastAsia"/>
              </w:rPr>
              <w:t>有限公司第八客运分公司</w:t>
            </w:r>
            <w:r>
              <w:rPr>
                <w:rFonts w:hint="eastAsia"/>
              </w:rPr>
              <w:t>&lt;/company&gt;&lt;!--</w:t>
            </w:r>
            <w:r>
              <w:rPr>
                <w:rFonts w:hint="eastAsia"/>
              </w:rPr>
              <w:t>所属公交公司</w:t>
            </w:r>
            <w:r>
              <w:rPr>
                <w:rFonts w:hint="eastAsia"/>
              </w:rPr>
              <w:t>--&gt;</w:t>
            </w:r>
          </w:p>
          <w:p w:rsidR="004C2B95" w:rsidRDefault="00300636">
            <w:r>
              <w:rPr>
                <w:rFonts w:hint="eastAsia"/>
              </w:rPr>
              <w:t>&lt;basic_price&gt;1&lt;/basic_price&gt;&lt;!--</w:t>
            </w:r>
            <w:r>
              <w:rPr>
                <w:rFonts w:hint="eastAsia"/>
              </w:rPr>
              <w:t>基本票价</w:t>
            </w:r>
            <w:r>
              <w:rPr>
                <w:rFonts w:hint="eastAsia"/>
              </w:rPr>
              <w:t>--&gt;</w:t>
            </w:r>
          </w:p>
          <w:p w:rsidR="004C2B95" w:rsidRDefault="00300636">
            <w:r>
              <w:rPr>
                <w:rFonts w:hint="eastAsia"/>
              </w:rPr>
              <w:t>&lt;total_price&gt;5&lt;/total_price&gt;&lt;!--</w:t>
            </w:r>
            <w:r>
              <w:rPr>
                <w:rFonts w:hint="eastAsia"/>
              </w:rPr>
              <w:t>总票价</w:t>
            </w:r>
            <w:r>
              <w:rPr>
                <w:rFonts w:hint="eastAsia"/>
              </w:rPr>
              <w:t>--&gt;</w:t>
            </w:r>
          </w:p>
          <w:p w:rsidR="004C2B95" w:rsidRDefault="00300636">
            <w:r>
              <w:rPr>
                <w:rFonts w:hint="eastAsia"/>
              </w:rPr>
              <w:t>&lt;commutation_ticket&gt;0&lt;/commutation_ticket&gt;&lt;!--</w:t>
            </w:r>
            <w:r>
              <w:rPr>
                <w:rFonts w:hint="eastAsia"/>
              </w:rPr>
              <w:t>是否可以使用月票，</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&lt;auto&gt;0&lt;/auto&gt;&lt;!--</w:t>
            </w:r>
            <w:r>
              <w:rPr>
                <w:rFonts w:hint="eastAsia"/>
              </w:rPr>
              <w:t>是否自动（无人）售票，</w:t>
            </w:r>
            <w:r>
              <w:rPr>
                <w:rFonts w:hint="eastAsia"/>
              </w:rPr>
              <w:t>0</w:t>
            </w:r>
            <w:r>
              <w:rPr>
                <w:rFonts w:hint="eastAsia"/>
              </w:rPr>
              <w:t>表示可人工售票，</w:t>
            </w:r>
            <w:r>
              <w:rPr>
                <w:rFonts w:hint="eastAsia"/>
              </w:rPr>
              <w:t>1</w:t>
            </w:r>
            <w:r>
              <w:rPr>
                <w:rFonts w:hint="eastAsia"/>
              </w:rPr>
              <w:t>表示无人售票</w:t>
            </w:r>
            <w:r>
              <w:rPr>
                <w:rFonts w:hint="eastAsia"/>
              </w:rPr>
              <w:t>--&gt;</w:t>
            </w:r>
          </w:p>
          <w:p w:rsidR="004C2B95" w:rsidRDefault="00300636">
            <w:r>
              <w:rPr>
                <w:rFonts w:hint="eastAsia"/>
              </w:rPr>
              <w:t>&lt;ic_card&gt;1&lt;/ic_card&gt;&lt;!--</w:t>
            </w:r>
            <w:r>
              <w:rPr>
                <w:rFonts w:hint="eastAsia"/>
              </w:rPr>
              <w:t>是否可以使用电子售票（公交卡），</w:t>
            </w:r>
            <w:r>
              <w:rPr>
                <w:rFonts w:hint="eastAsia"/>
              </w:rPr>
              <w:t>0</w:t>
            </w:r>
            <w:r>
              <w:rPr>
                <w:rFonts w:hint="eastAsia"/>
              </w:rPr>
              <w:t>表示不可以使用，</w:t>
            </w:r>
            <w:r>
              <w:rPr>
                <w:rFonts w:hint="eastAsia"/>
              </w:rPr>
              <w:t>1</w:t>
            </w:r>
            <w:r>
              <w:rPr>
                <w:rFonts w:hint="eastAsia"/>
              </w:rPr>
              <w:t>表示可以使用</w:t>
            </w:r>
            <w:r>
              <w:rPr>
                <w:rFonts w:hint="eastAsia"/>
              </w:rPr>
              <w:t>--&gt;</w:t>
            </w:r>
          </w:p>
          <w:p w:rsidR="004C2B95" w:rsidRDefault="00300636">
            <w:r>
              <w:rPr>
                <w:rFonts w:hint="eastAsia"/>
              </w:rPr>
              <w:t>&lt;loop&gt;1&lt;/loop&gt;&lt;!--</w:t>
            </w:r>
            <w:r>
              <w:rPr>
                <w:rFonts w:hint="eastAsia"/>
              </w:rPr>
              <w:t>是否换线，</w:t>
            </w:r>
            <w:r>
              <w:rPr>
                <w:rFonts w:hint="eastAsia"/>
              </w:rPr>
              <w:t>0</w:t>
            </w:r>
            <w:r>
              <w:rPr>
                <w:rFonts w:hint="eastAsia"/>
              </w:rPr>
              <w:t>表示不是环线，</w:t>
            </w:r>
            <w:r>
              <w:rPr>
                <w:rFonts w:hint="eastAsia"/>
              </w:rPr>
              <w:t>1</w:t>
            </w:r>
            <w:r>
              <w:rPr>
                <w:rFonts w:hint="eastAsia"/>
              </w:rPr>
              <w:t>表示是环线</w:t>
            </w:r>
            <w:r>
              <w:rPr>
                <w:rFonts w:hint="eastAsia"/>
              </w:rPr>
              <w:t>--&gt;</w:t>
            </w:r>
          </w:p>
          <w:p w:rsidR="004C2B95" w:rsidRDefault="00300636">
            <w:r>
              <w:rPr>
                <w:rFonts w:hint="eastAsia"/>
              </w:rPr>
              <w:t>&lt;double_deck&gt;0&lt;/double_deck&gt;&lt;!--</w:t>
            </w:r>
            <w:r>
              <w:rPr>
                <w:rFonts w:hint="eastAsia"/>
              </w:rPr>
              <w:t>是否双层，</w:t>
            </w:r>
            <w:r>
              <w:rPr>
                <w:rFonts w:hint="eastAsia"/>
              </w:rPr>
              <w:t>0</w:t>
            </w:r>
            <w:r>
              <w:rPr>
                <w:rFonts w:hint="eastAsia"/>
              </w:rPr>
              <w:t>表示单层，</w:t>
            </w:r>
            <w:r>
              <w:rPr>
                <w:rFonts w:hint="eastAsia"/>
              </w:rPr>
              <w:t>1</w:t>
            </w:r>
            <w:r>
              <w:rPr>
                <w:rFonts w:hint="eastAsia"/>
              </w:rPr>
              <w:t>表示双层</w:t>
            </w:r>
            <w:r>
              <w:rPr>
                <w:rFonts w:hint="eastAsia"/>
              </w:rPr>
              <w:t>--&gt;</w:t>
            </w:r>
          </w:p>
          <w:p w:rsidR="004C2B95" w:rsidRDefault="00300636">
            <w:r>
              <w:rPr>
                <w:rFonts w:hint="eastAsia"/>
              </w:rPr>
              <w:t>&lt;data_source&gt;1&lt;/data_source&gt;&lt;!--</w:t>
            </w:r>
            <w:r>
              <w:rPr>
                <w:rFonts w:hint="eastAsia"/>
              </w:rPr>
              <w:t>数据来源，</w:t>
            </w:r>
            <w:r>
              <w:rPr>
                <w:rFonts w:hint="eastAsia"/>
              </w:rPr>
              <w:t>1</w:t>
            </w:r>
            <w:r>
              <w:rPr>
                <w:rFonts w:hint="eastAsia"/>
              </w:rPr>
              <w:t>表示自行采集，</w:t>
            </w:r>
            <w:r>
              <w:rPr>
                <w:rFonts w:hint="eastAsia"/>
              </w:rPr>
              <w:t>0</w:t>
            </w:r>
            <w:r>
              <w:rPr>
                <w:rFonts w:hint="eastAsia"/>
              </w:rPr>
              <w:t>表示其他</w:t>
            </w:r>
            <w:r>
              <w:rPr>
                <w:rFonts w:hint="eastAsia"/>
              </w:rPr>
              <w:t>--&gt;</w:t>
            </w:r>
          </w:p>
          <w:p w:rsidR="004C2B95" w:rsidRDefault="00300636">
            <w:r>
              <w:rPr>
                <w:rFonts w:hint="eastAsia"/>
              </w:rPr>
              <w:t>&lt;air&gt;0&lt;/air&gt;&lt;!--</w:t>
            </w:r>
            <w:r>
              <w:rPr>
                <w:rFonts w:hint="eastAsia"/>
              </w:rPr>
              <w:t>是否有空调，</w:t>
            </w:r>
            <w:r>
              <w:rPr>
                <w:rFonts w:hint="eastAsia"/>
              </w:rPr>
              <w:t>0</w:t>
            </w:r>
            <w:r>
              <w:rPr>
                <w:rFonts w:hint="eastAsia"/>
              </w:rPr>
              <w:t>表示非空调车，</w:t>
            </w:r>
            <w:r>
              <w:rPr>
                <w:rFonts w:hint="eastAsia"/>
              </w:rPr>
              <w:t>1</w:t>
            </w:r>
            <w:r>
              <w:rPr>
                <w:rFonts w:hint="eastAsia"/>
              </w:rPr>
              <w:t>表示空调车</w:t>
            </w:r>
            <w:r>
              <w:rPr>
                <w:rFonts w:hint="eastAsia"/>
              </w:rPr>
              <w:t>--&gt;</w:t>
            </w:r>
          </w:p>
          <w:p w:rsidR="004C2B95" w:rsidRDefault="00300636">
            <w:r>
              <w:rPr>
                <w:rFonts w:hint="eastAsia"/>
              </w:rPr>
              <w:t>&lt;/bus&gt;</w:t>
            </w:r>
          </w:p>
          <w:p w:rsidR="004C2B95" w:rsidRDefault="00300636">
            <w:r>
              <w:rPr>
                <w:rFonts w:hint="eastAsia"/>
              </w:rPr>
              <w:t>……</w:t>
            </w:r>
          </w:p>
          <w:p w:rsidR="004C2B95" w:rsidRDefault="00300636">
            <w:r>
              <w:rPr>
                <w:rFonts w:hint="eastAsia"/>
              </w:rPr>
              <w:t>&lt;/list&gt;</w:t>
            </w:r>
          </w:p>
          <w:p w:rsidR="004C2B95" w:rsidRDefault="00300636">
            <w:r>
              <w:rPr>
                <w:rFonts w:hint="eastAsia"/>
              </w:rPr>
              <w:t>&lt;/searchresult&gt;</w:t>
            </w:r>
          </w:p>
        </w:tc>
      </w:tr>
    </w:tbl>
    <w:p w:rsidR="004C2B95" w:rsidRDefault="00300636">
      <w:r>
        <w:t> </w:t>
      </w:r>
      <w:r>
        <w:rPr>
          <w:bCs/>
        </w:rPr>
        <w:t>注释：</w:t>
      </w:r>
      <w:r>
        <w:rPr>
          <w:rFonts w:hint="eastAsia"/>
        </w:rPr>
        <w:t>无。</w:t>
      </w:r>
    </w:p>
    <w:p w:rsidR="004C2B95" w:rsidRDefault="00300636">
      <w:r>
        <w:rPr>
          <w:bCs/>
        </w:rPr>
        <w:t>示例：</w:t>
      </w:r>
    </w:p>
    <w:p w:rsidR="004C2B95" w:rsidRDefault="00300636">
      <w:r>
        <w:t>假设</w:t>
      </w:r>
      <w:r>
        <w:rPr>
          <w:rFonts w:hint="eastAsia"/>
        </w:rPr>
        <w:t>busSearch</w:t>
      </w:r>
      <w:r>
        <w:rPr>
          <w:rFonts w:hint="eastAsia"/>
        </w:rPr>
        <w:t>为已经实例化的</w:t>
      </w:r>
      <w:r>
        <w:rPr>
          <w:rFonts w:hint="eastAsia"/>
        </w:rPr>
        <w:t>MMap.BusSearch</w:t>
      </w:r>
      <w:r>
        <w:rPr>
          <w:rFonts w:hint="eastAsia"/>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t> </w:t>
            </w:r>
            <w:r>
              <w:rPr>
                <w:rFonts w:hint="eastAsia"/>
              </w:rPr>
              <w:t>busSearch.byBusStation("</w:t>
            </w:r>
            <w:r>
              <w:rPr>
                <w:rFonts w:hint="eastAsia"/>
              </w:rPr>
              <w:t>西单商场</w:t>
            </w:r>
            <w:r>
              <w:rPr>
                <w:rFonts w:hint="eastAsia"/>
              </w:rPr>
              <w:t>","</w:t>
            </w:r>
            <w:r>
              <w:rPr>
                <w:rFonts w:hint="eastAsia"/>
              </w:rPr>
              <w:t>北京</w:t>
            </w:r>
            <w:r>
              <w:rPr>
                <w:rFonts w:hint="eastAsia"/>
              </w:rPr>
              <w:t>",function(data){</w:t>
            </w:r>
          </w:p>
          <w:p w:rsidR="004C2B95" w:rsidRDefault="00300636">
            <w:r>
              <w:rPr>
                <w:rFonts w:hint="eastAsia"/>
              </w:rPr>
              <w:t xml:space="preserve">    console.log(data);  </w:t>
            </w:r>
          </w:p>
          <w:p w:rsidR="004C2B95" w:rsidRDefault="00300636">
            <w:r>
              <w:rPr>
                <w:rFonts w:hint="eastAsia"/>
              </w:rPr>
              <w:t>    });</w:t>
            </w:r>
          </w:p>
        </w:tc>
      </w:tr>
    </w:tbl>
    <w:p w:rsidR="004C2B95" w:rsidRDefault="00300636">
      <w:pPr>
        <w:pStyle w:val="QB2"/>
        <w:spacing w:line="240" w:lineRule="auto"/>
        <w:rPr>
          <w:rFonts w:ascii="黑体" w:hAnsi="Times New Roman"/>
        </w:rPr>
      </w:pPr>
      <w:bookmarkStart w:id="389" w:name="_Toc362533839"/>
      <w:r>
        <w:rPr>
          <w:rFonts w:ascii="黑体" w:hAnsi="Times New Roman" w:hint="eastAsia"/>
        </w:rPr>
        <w:lastRenderedPageBreak/>
        <w:t>MMap.Partition</w:t>
      </w:r>
      <w:bookmarkEnd w:id="389"/>
    </w:p>
    <w:p w:rsidR="004C2B95" w:rsidRDefault="00300636">
      <w:pPr>
        <w:pStyle w:val="QB3"/>
        <w:tabs>
          <w:tab w:val="left" w:pos="567"/>
        </w:tabs>
        <w:spacing w:line="240" w:lineRule="auto"/>
        <w:rPr>
          <w:rFonts w:ascii="黑体" w:hAnsi="Times New Roman"/>
        </w:rPr>
      </w:pPr>
      <w:bookmarkStart w:id="390" w:name="_Toc362533840"/>
      <w:r>
        <w:rPr>
          <w:rFonts w:ascii="黑体" w:hAnsi="Times New Roman" w:hint="eastAsia"/>
        </w:rPr>
        <w:t>说明</w:t>
      </w:r>
      <w:bookmarkEnd w:id="390"/>
    </w:p>
    <w:p w:rsidR="004C2B95" w:rsidRDefault="00300636">
      <w:pPr>
        <w:ind w:firstLine="420"/>
      </w:pPr>
      <w:r>
        <w:rPr>
          <w:rFonts w:hint="eastAsia"/>
          <w:color w:val="000000"/>
        </w:rPr>
        <w:t>该类封装了所有行政区划查询方法</w:t>
      </w:r>
      <w:r>
        <w:rPr>
          <w:rFonts w:hint="eastAsia"/>
        </w:rPr>
        <w:t>。</w:t>
      </w:r>
    </w:p>
    <w:p w:rsidR="004C2B95" w:rsidRDefault="00300636">
      <w:pPr>
        <w:pStyle w:val="QB3"/>
        <w:tabs>
          <w:tab w:val="left" w:pos="567"/>
        </w:tabs>
        <w:spacing w:line="240" w:lineRule="auto"/>
        <w:rPr>
          <w:rFonts w:ascii="黑体" w:hAnsi="Times New Roman"/>
        </w:rPr>
      </w:pPr>
      <w:bookmarkStart w:id="391" w:name="_Toc362533841"/>
      <w:r>
        <w:rPr>
          <w:rFonts w:ascii="黑体" w:hAnsi="Times New Roman" w:hint="eastAsia"/>
        </w:rPr>
        <w:t>构造函数</w:t>
      </w:r>
      <w:bookmarkEnd w:id="391"/>
    </w:p>
    <w:p w:rsidR="004C2B95" w:rsidRDefault="00300636">
      <w:pPr>
        <w:pStyle w:val="QB4"/>
        <w:tabs>
          <w:tab w:val="clear" w:pos="1211"/>
          <w:tab w:val="left" w:pos="567"/>
          <w:tab w:val="left" w:pos="851"/>
        </w:tabs>
        <w:spacing w:line="240" w:lineRule="auto"/>
        <w:ind w:left="1277" w:hanging="1277"/>
        <w:rPr>
          <w:rFonts w:ascii="黑体" w:hAnsi="Times New Roman"/>
        </w:rPr>
      </w:pPr>
      <w:bookmarkStart w:id="392" w:name="_Toc301345726"/>
      <w:r>
        <w:rPr>
          <w:rFonts w:ascii="黑体" w:hAnsi="Times New Roman"/>
        </w:rPr>
        <w:t>MMap.Partition()</w:t>
      </w:r>
      <w:bookmarkEnd w:id="392"/>
    </w:p>
    <w:p w:rsidR="004C2B95" w:rsidRDefault="00300636">
      <w:r>
        <w:rPr>
          <w:bCs/>
        </w:rPr>
        <w:t>说明：</w:t>
      </w:r>
      <w:r>
        <w:rPr>
          <w:rFonts w:hint="eastAsia"/>
        </w:rPr>
        <w:t>根据给定的参数构造一个</w:t>
      </w:r>
      <w:r>
        <w:rPr>
          <w:rFonts w:hint="eastAsia"/>
        </w:rPr>
        <w:t>MMap.Partition</w:t>
      </w:r>
      <w:r>
        <w:rPr>
          <w:rFonts w:hint="eastAsia"/>
        </w:rPr>
        <w:t>的新实例。</w:t>
      </w:r>
    </w:p>
    <w:p w:rsidR="004C2B95" w:rsidRDefault="00300636">
      <w:r>
        <w:rPr>
          <w:bCs/>
        </w:rPr>
        <w:t>参数：</w:t>
      </w:r>
      <w:r>
        <w:rPr>
          <w:rFonts w:hint="eastAsia"/>
        </w:rPr>
        <w:t>无</w:t>
      </w:r>
    </w:p>
    <w:p w:rsidR="004C2B95" w:rsidRDefault="00300636">
      <w:r>
        <w:rPr>
          <w:bCs/>
        </w:rPr>
        <w:t>注释：</w:t>
      </w:r>
      <w:r>
        <w:rPr>
          <w:rFonts w:hint="eastAsia"/>
        </w:rPr>
        <w:t>无。</w:t>
      </w:r>
    </w:p>
    <w:p w:rsidR="004C2B95" w:rsidRDefault="00300636">
      <w:r>
        <w:rPr>
          <w:bCs/>
        </w:rPr>
        <w:t>示例：</w:t>
      </w:r>
      <w: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r>
              <w:rPr>
                <w:rFonts w:hint="eastAsia"/>
              </w:rPr>
              <w:t>var partition = new MMap.Partition();</w:t>
            </w:r>
          </w:p>
        </w:tc>
      </w:tr>
    </w:tbl>
    <w:p w:rsidR="004C2B95" w:rsidRDefault="00300636">
      <w:pPr>
        <w:pStyle w:val="QB3"/>
        <w:tabs>
          <w:tab w:val="left" w:pos="567"/>
        </w:tabs>
        <w:spacing w:line="240" w:lineRule="auto"/>
        <w:rPr>
          <w:rFonts w:ascii="黑体" w:hAnsi="Times New Roman"/>
        </w:rPr>
      </w:pPr>
      <w:bookmarkStart w:id="393" w:name="_Toc362533842"/>
      <w:r>
        <w:rPr>
          <w:rFonts w:ascii="黑体" w:hAnsi="Times New Roman" w:hint="eastAsia"/>
        </w:rPr>
        <w:t>方法</w:t>
      </w:r>
      <w:bookmarkEnd w:id="393"/>
    </w:p>
    <w:p w:rsidR="004C2B95" w:rsidRDefault="00300636">
      <w:pPr>
        <w:rPr>
          <w:bCs/>
        </w:rPr>
      </w:pPr>
      <w:bookmarkStart w:id="394" w:name="_Toc301345728"/>
      <w:r>
        <w:rPr>
          <w:bCs/>
        </w:rPr>
        <w:t>（</w:t>
      </w:r>
      <w:r>
        <w:rPr>
          <w:bCs/>
        </w:rPr>
        <w:t>1</w:t>
      </w:r>
      <w:r>
        <w:rPr>
          <w:bCs/>
        </w:rPr>
        <w:t>）</w:t>
      </w:r>
      <w:r>
        <w:rPr>
          <w:bCs/>
        </w:rPr>
        <w:t>       byProvince</w:t>
      </w:r>
      <w:bookmarkEnd w:id="394"/>
      <w:r>
        <w:rPr>
          <w:bCs/>
        </w:rPr>
        <w:t>(func)</w:t>
      </w:r>
    </w:p>
    <w:p w:rsidR="004C2B95" w:rsidRDefault="00300636">
      <w:pPr>
        <w:rPr>
          <w:bCs/>
        </w:rPr>
      </w:pPr>
      <w:r>
        <w:t>说明：</w:t>
      </w:r>
      <w:r>
        <w:rPr>
          <w:rFonts w:hint="eastAsia"/>
          <w:bCs/>
        </w:rPr>
        <w:t>省份查询。</w:t>
      </w:r>
    </w:p>
    <w:p w:rsidR="004C2B95" w:rsidRDefault="00300636">
      <w:pPr>
        <w:rPr>
          <w:bCs/>
        </w:rPr>
      </w:pPr>
      <w:r>
        <w:t>参数：</w:t>
      </w:r>
    </w:p>
    <w:p w:rsidR="004C2B95" w:rsidRDefault="00300636">
      <w:pPr>
        <w:pStyle w:val="12"/>
        <w:numPr>
          <w:ilvl w:val="0"/>
          <w:numId w:val="39"/>
        </w:numPr>
        <w:ind w:firstLineChars="0"/>
        <w:rPr>
          <w:bCs/>
        </w:rPr>
      </w:pPr>
      <w:r>
        <w:rPr>
          <w:bCs/>
        </w:rPr>
        <w:t>func</w:t>
      </w:r>
    </w:p>
    <w:p w:rsidR="004C2B95" w:rsidRDefault="00300636">
      <w:pPr>
        <w:rPr>
          <w:bCs/>
        </w:rPr>
      </w:pPr>
      <w:r>
        <w:rPr>
          <w:rFonts w:hint="eastAsia"/>
          <w:bCs/>
        </w:rPr>
        <w:t>说明：回调函数。</w:t>
      </w:r>
    </w:p>
    <w:p w:rsidR="004C2B95" w:rsidRDefault="00300636">
      <w:pPr>
        <w:rPr>
          <w:bCs/>
        </w:rPr>
      </w:pPr>
      <w:r>
        <w:rPr>
          <w:rFonts w:hint="eastAsia"/>
          <w:bCs/>
        </w:rPr>
        <w:t>类型：</w:t>
      </w:r>
      <w:r>
        <w:rPr>
          <w:rFonts w:hint="eastAsia"/>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jc w:val="left"/>
        <w:rPr>
          <w:bCs/>
        </w:rPr>
      </w:pPr>
      <w:r>
        <w:rPr>
          <w:rFonts w:hint="eastAsia"/>
          <w:bCs/>
        </w:rPr>
        <w:t>下面给出一个一般性</w:t>
      </w:r>
      <w:r>
        <w:rPr>
          <w:rFonts w:hint="eastAsia"/>
          <w:bCs/>
        </w:rPr>
        <w:t>XML</w:t>
      </w:r>
      <w:r>
        <w:rPr>
          <w:rFonts w:hint="eastAsia"/>
          <w:bCs/>
        </w:rPr>
        <w:t>返回结果，并进行说明：</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&lt;province_list type="list"&gt;&lt;!--</w:t>
            </w:r>
            <w:r>
              <w:rPr>
                <w:rFonts w:hint="eastAsia"/>
                <w:bCs/>
              </w:rPr>
              <w:t>省数据列表</w:t>
            </w:r>
            <w:r>
              <w:rPr>
                <w:rFonts w:hint="eastAsia"/>
                <w:bCs/>
              </w:rPr>
              <w:t>--&gt;</w:t>
            </w:r>
          </w:p>
          <w:p w:rsidR="004C2B95" w:rsidRDefault="00300636">
            <w:pPr>
              <w:rPr>
                <w:bCs/>
              </w:rPr>
            </w:pPr>
            <w:r>
              <w:rPr>
                <w:rFonts w:hint="eastAsia"/>
                <w:bCs/>
              </w:rPr>
              <w:t>&lt;province&gt;&lt;!--</w:t>
            </w:r>
            <w:r>
              <w:rPr>
                <w:rFonts w:hint="eastAsia"/>
                <w:bCs/>
              </w:rPr>
              <w:t>省信息描述</w:t>
            </w:r>
            <w:r>
              <w:rPr>
                <w:rFonts w:hint="eastAsia"/>
                <w:bCs/>
              </w:rPr>
              <w:t>--&gt;</w:t>
            </w:r>
          </w:p>
          <w:p w:rsidR="004C2B95" w:rsidRDefault="00300636">
            <w:pPr>
              <w:rPr>
                <w:bCs/>
              </w:rPr>
            </w:pPr>
            <w:r>
              <w:rPr>
                <w:rFonts w:hint="eastAsia"/>
                <w:bCs/>
              </w:rPr>
              <w:t>&lt;name&gt;</w:t>
            </w:r>
            <w:r>
              <w:rPr>
                <w:rFonts w:hint="eastAsia"/>
                <w:bCs/>
              </w:rPr>
              <w:t>天津市</w:t>
            </w:r>
            <w:r>
              <w:rPr>
                <w:rFonts w:hint="eastAsia"/>
                <w:bCs/>
              </w:rPr>
              <w:t>&lt;/name&gt;&lt;!--</w:t>
            </w:r>
            <w:r>
              <w:rPr>
                <w:rFonts w:hint="eastAsia"/>
                <w:bCs/>
              </w:rPr>
              <w:t>名称</w:t>
            </w:r>
            <w:r>
              <w:rPr>
                <w:rFonts w:hint="eastAsia"/>
                <w:bCs/>
              </w:rPr>
              <w:t>--&gt;</w:t>
            </w:r>
          </w:p>
          <w:p w:rsidR="004C2B95" w:rsidRDefault="00300636">
            <w:pPr>
              <w:rPr>
                <w:bCs/>
              </w:rPr>
            </w:pPr>
            <w:r>
              <w:rPr>
                <w:rFonts w:hint="eastAsia"/>
                <w:bCs/>
              </w:rPr>
              <w:t>&lt;x&gt;117.215030000000000&lt;/x&gt;&lt;!--</w:t>
            </w:r>
            <w:r>
              <w:rPr>
                <w:rFonts w:hint="eastAsia"/>
                <w:bCs/>
              </w:rPr>
              <w:t>经度</w:t>
            </w:r>
            <w:r>
              <w:rPr>
                <w:rFonts w:hint="eastAsia"/>
                <w:bCs/>
              </w:rPr>
              <w:t>--&gt;</w:t>
            </w:r>
          </w:p>
          <w:p w:rsidR="004C2B95" w:rsidRDefault="00300636">
            <w:pPr>
              <w:rPr>
                <w:bCs/>
              </w:rPr>
            </w:pPr>
            <w:r>
              <w:rPr>
                <w:rFonts w:hint="eastAsia"/>
                <w:bCs/>
              </w:rPr>
              <w:t>&lt;y&gt;39.120876000000000&lt;/y&gt;&lt;!--</w:t>
            </w:r>
            <w:r>
              <w:rPr>
                <w:rFonts w:hint="eastAsia"/>
                <w:bCs/>
              </w:rPr>
              <w:t>纬度</w:t>
            </w:r>
            <w:r>
              <w:rPr>
                <w:rFonts w:hint="eastAsia"/>
                <w:bCs/>
              </w:rPr>
              <w:t>--&gt;</w:t>
            </w:r>
          </w:p>
          <w:p w:rsidR="004C2B95" w:rsidRDefault="00300636">
            <w:pPr>
              <w:rPr>
                <w:bCs/>
              </w:rPr>
            </w:pPr>
            <w:r>
              <w:rPr>
                <w:rFonts w:hint="eastAsia"/>
                <w:bCs/>
              </w:rPr>
              <w:t>&lt;code&gt;120000&lt;/code&gt;&lt;!--</w:t>
            </w:r>
            <w:r>
              <w:rPr>
                <w:rFonts w:hint="eastAsia"/>
                <w:bCs/>
              </w:rPr>
              <w:t>地区编码</w:t>
            </w:r>
            <w:r>
              <w:rPr>
                <w:rFonts w:hint="eastAsia"/>
                <w:bCs/>
              </w:rPr>
              <w:t>--&gt;</w:t>
            </w:r>
          </w:p>
          <w:p w:rsidR="004C2B95" w:rsidRDefault="00300636">
            <w:pPr>
              <w:rPr>
                <w:bCs/>
              </w:rPr>
            </w:pPr>
            <w:r>
              <w:rPr>
                <w:rFonts w:hint="eastAsia"/>
                <w:bCs/>
              </w:rPr>
              <w:t>&lt;bounds&gt;116.710289001465;38.5701866149902;118.065773010254;40.2462005615234&lt;/bounds&gt;&lt;!--bounds</w:t>
            </w:r>
            <w:r>
              <w:rPr>
                <w:rFonts w:hint="eastAsia"/>
                <w:bCs/>
              </w:rPr>
              <w:t>值，矩形区域西南、东北点坐标对</w:t>
            </w:r>
            <w:r>
              <w:rPr>
                <w:rFonts w:hint="eastAsia"/>
                <w:bCs/>
              </w:rPr>
              <w:t>--&gt;</w:t>
            </w:r>
          </w:p>
          <w:p w:rsidR="004C2B95" w:rsidRDefault="00300636">
            <w:pPr>
              <w:rPr>
                <w:bCs/>
              </w:rPr>
            </w:pPr>
            <w:r>
              <w:rPr>
                <w:rFonts w:hint="eastAsia"/>
                <w:bCs/>
              </w:rPr>
              <w:t>&lt;ename&gt;TJ&lt;/ename&gt;&lt;!--</w:t>
            </w:r>
            <w:r>
              <w:rPr>
                <w:rFonts w:hint="eastAsia"/>
                <w:bCs/>
              </w:rPr>
              <w:t>英文简称</w:t>
            </w:r>
            <w:r>
              <w:rPr>
                <w:rFonts w:hint="eastAsia"/>
                <w:bCs/>
              </w:rPr>
              <w:t>--&gt;</w:t>
            </w:r>
          </w:p>
          <w:p w:rsidR="004C2B95" w:rsidRDefault="00300636">
            <w:pPr>
              <w:rPr>
                <w:bCs/>
              </w:rPr>
            </w:pPr>
            <w:r>
              <w:rPr>
                <w:rFonts w:hint="eastAsia"/>
                <w:bCs/>
              </w:rPr>
              <w:t>&lt;englishname&gt;TIANJINSHI&lt;/englishname&gt;&lt;!--</w:t>
            </w:r>
            <w:r>
              <w:rPr>
                <w:rFonts w:hint="eastAsia"/>
                <w:bCs/>
              </w:rPr>
              <w:t>英文名称</w:t>
            </w:r>
            <w:r>
              <w:rPr>
                <w:rFonts w:hint="eastAsia"/>
                <w:bCs/>
              </w:rPr>
              <w:t>--&gt;</w:t>
            </w:r>
          </w:p>
          <w:p w:rsidR="004C2B95" w:rsidRDefault="00300636">
            <w:pPr>
              <w:rPr>
                <w:bCs/>
              </w:rPr>
            </w:pPr>
            <w:r>
              <w:rPr>
                <w:rFonts w:hint="eastAsia"/>
                <w:bCs/>
              </w:rPr>
              <w:t>&lt;/province&gt;</w:t>
            </w:r>
          </w:p>
          <w:p w:rsidR="004C2B95" w:rsidRDefault="00300636">
            <w:pPr>
              <w:rPr>
                <w:bCs/>
              </w:rPr>
            </w:pPr>
            <w:r>
              <w:rPr>
                <w:rFonts w:hint="eastAsia"/>
                <w:bCs/>
              </w:rPr>
              <w:t>……</w:t>
            </w:r>
          </w:p>
          <w:p w:rsidR="004C2B95" w:rsidRDefault="00300636">
            <w:pPr>
              <w:rPr>
                <w:bCs/>
              </w:rPr>
            </w:pPr>
            <w:r>
              <w:rPr>
                <w:rFonts w:hint="eastAsia"/>
                <w:bCs/>
              </w:rPr>
              <w:t>&lt;/province_list&gt;</w:t>
            </w:r>
          </w:p>
          <w:p w:rsidR="004C2B95" w:rsidRDefault="00300636">
            <w:pPr>
              <w:rPr>
                <w:bCs/>
              </w:rPr>
            </w:pPr>
            <w:r>
              <w:rPr>
                <w:rFonts w:hint="eastAsia"/>
                <w:bCs/>
              </w:rPr>
              <w:lastRenderedPageBreak/>
              <w:t>&lt;/searchresult&gt;</w:t>
            </w:r>
          </w:p>
        </w:tc>
      </w:tr>
    </w:tbl>
    <w:p w:rsidR="004C2B95" w:rsidRDefault="00300636">
      <w:pPr>
        <w:rPr>
          <w:bCs/>
        </w:rPr>
      </w:pPr>
      <w:r>
        <w:rPr>
          <w:bCs/>
        </w:rPr>
        <w:lastRenderedPageBreak/>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partition</w:t>
      </w:r>
      <w:r>
        <w:rPr>
          <w:rFonts w:hint="eastAsia"/>
          <w:bCs/>
        </w:rPr>
        <w:t>为已经实例化的</w:t>
      </w:r>
      <w:r>
        <w:rPr>
          <w:rFonts w:hint="eastAsia"/>
          <w:bCs/>
        </w:rPr>
        <w:t>MMap.Partition</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partition.byProvince(function(data){</w:t>
            </w:r>
          </w:p>
          <w:p w:rsidR="004C2B95" w:rsidRDefault="00300636">
            <w:pPr>
              <w:rPr>
                <w:bCs/>
              </w:rPr>
            </w:pPr>
            <w:r>
              <w:rPr>
                <w:rFonts w:hint="eastAsia"/>
                <w:bCs/>
              </w:rPr>
              <w:t xml:space="preserve">           console.log(data);                                                            </w:t>
            </w:r>
          </w:p>
          <w:p w:rsidR="004C2B95" w:rsidRDefault="00300636">
            <w:pPr>
              <w:rPr>
                <w:bCs/>
              </w:rPr>
            </w:pPr>
            <w:r>
              <w:rPr>
                <w:rFonts w:hint="eastAsia"/>
                <w:bCs/>
              </w:rPr>
              <w:t xml:space="preserve">    });    </w:t>
            </w:r>
          </w:p>
        </w:tc>
      </w:tr>
    </w:tbl>
    <w:p w:rsidR="004C2B95" w:rsidRDefault="00300636">
      <w:pPr>
        <w:rPr>
          <w:bCs/>
        </w:rPr>
      </w:pPr>
      <w:r>
        <w:rPr>
          <w:bCs/>
        </w:rPr>
        <w:t> </w:t>
      </w:r>
      <w:bookmarkStart w:id="395" w:name="_Toc301345729"/>
      <w:r>
        <w:rPr>
          <w:bCs/>
        </w:rPr>
        <w:t>（</w:t>
      </w:r>
      <w:r>
        <w:rPr>
          <w:bCs/>
        </w:rPr>
        <w:t>2</w:t>
      </w:r>
      <w:r>
        <w:rPr>
          <w:bCs/>
        </w:rPr>
        <w:t>）</w:t>
      </w:r>
      <w:r>
        <w:rPr>
          <w:bCs/>
        </w:rPr>
        <w:t>       byCity</w:t>
      </w:r>
      <w:bookmarkEnd w:id="395"/>
      <w:r>
        <w:rPr>
          <w:bCs/>
        </w:rPr>
        <w:t>(city,func)</w:t>
      </w:r>
    </w:p>
    <w:p w:rsidR="004C2B95" w:rsidRDefault="00300636">
      <w:pPr>
        <w:rPr>
          <w:bCs/>
        </w:rPr>
      </w:pPr>
      <w:r>
        <w:t>说明：</w:t>
      </w:r>
      <w:r>
        <w:rPr>
          <w:rFonts w:hint="eastAsia"/>
          <w:bCs/>
        </w:rPr>
        <w:t>城市查询。</w:t>
      </w:r>
    </w:p>
    <w:p w:rsidR="004C2B95" w:rsidRDefault="00300636">
      <w:pPr>
        <w:rPr>
          <w:bCs/>
        </w:rPr>
      </w:pPr>
      <w:r>
        <w:t>参数：</w:t>
      </w:r>
    </w:p>
    <w:p w:rsidR="004C2B95" w:rsidRDefault="00300636">
      <w:pPr>
        <w:pStyle w:val="12"/>
        <w:numPr>
          <w:ilvl w:val="0"/>
          <w:numId w:val="40"/>
        </w:numPr>
        <w:ind w:firstLineChars="0"/>
        <w:rPr>
          <w:bCs/>
        </w:rPr>
      </w:pPr>
      <w:r>
        <w:rPr>
          <w:bCs/>
        </w:rPr>
        <w:t>city</w:t>
      </w:r>
    </w:p>
    <w:p w:rsidR="004C2B95" w:rsidRDefault="00300636">
      <w:pPr>
        <w:rPr>
          <w:bCs/>
        </w:rPr>
      </w:pPr>
      <w:r>
        <w:rPr>
          <w:bCs/>
        </w:rPr>
        <w:t>说明：城市编码。</w:t>
      </w:r>
    </w:p>
    <w:p w:rsidR="004C2B95" w:rsidRDefault="00300636">
      <w:pPr>
        <w:rPr>
          <w:bCs/>
        </w:rPr>
      </w:pPr>
      <w:r>
        <w:rPr>
          <w:bCs/>
        </w:rPr>
        <w:t>类型：</w:t>
      </w:r>
      <w:r>
        <w:rPr>
          <w:bCs/>
        </w:rPr>
        <w:t>String</w:t>
      </w:r>
    </w:p>
    <w:p w:rsidR="004C2B95" w:rsidRDefault="00300636">
      <w:pPr>
        <w:pStyle w:val="12"/>
        <w:numPr>
          <w:ilvl w:val="0"/>
          <w:numId w:val="40"/>
        </w:numPr>
        <w:ind w:firstLineChars="0"/>
        <w:rPr>
          <w:bCs/>
        </w:rPr>
      </w:pPr>
      <w:r>
        <w:rPr>
          <w:bCs/>
        </w:rPr>
        <w:t>func</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&lt;?xml version="1.0" encoding="GBK"?&gt;</w:t>
            </w:r>
          </w:p>
          <w:p w:rsidR="004C2B95" w:rsidRDefault="00300636">
            <w:pPr>
              <w:rPr>
                <w:bCs/>
              </w:rPr>
            </w:pPr>
            <w:r>
              <w:rPr>
                <w:rFonts w:hint="eastAsia"/>
                <w:bCs/>
              </w:rPr>
              <w:t>&lt;searchresult server="localhost.localdomain" version="v2.0.0"&gt;</w:t>
            </w:r>
          </w:p>
          <w:p w:rsidR="004C2B95" w:rsidRDefault="00300636">
            <w:pPr>
              <w:rPr>
                <w:bCs/>
              </w:rPr>
            </w:pPr>
            <w:r>
              <w:rPr>
                <w:rFonts w:hint="eastAsia"/>
                <w:bCs/>
              </w:rPr>
              <w:t>&lt;time&gt;0.021&lt;/time&gt;&lt;!--</w:t>
            </w:r>
            <w:r>
              <w:rPr>
                <w:rFonts w:hint="eastAsia"/>
                <w:bCs/>
              </w:rPr>
              <w:t>查询时间，单位：毫秒</w:t>
            </w:r>
            <w:r>
              <w:rPr>
                <w:rFonts w:hint="eastAsia"/>
                <w:bCs/>
              </w:rPr>
              <w:t>--&gt;</w:t>
            </w:r>
          </w:p>
          <w:p w:rsidR="004C2B95" w:rsidRDefault="00300636">
            <w:pPr>
              <w:rPr>
                <w:bCs/>
              </w:rPr>
            </w:pPr>
            <w:r>
              <w:rPr>
                <w:rFonts w:hint="eastAsia"/>
                <w:bCs/>
              </w:rPr>
              <w:t>&lt;count&gt;1&lt;/count&gt;&lt;!--</w:t>
            </w:r>
            <w:r>
              <w:rPr>
                <w:rFonts w:hint="eastAsia"/>
                <w:bCs/>
              </w:rPr>
              <w:t>返回记录数</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&lt;city&gt;&lt;!--</w:t>
            </w:r>
            <w:r>
              <w:rPr>
                <w:rFonts w:hint="eastAsia"/>
                <w:bCs/>
              </w:rPr>
              <w:t>城市信息描述</w:t>
            </w:r>
            <w:r>
              <w:rPr>
                <w:rFonts w:hint="eastAsia"/>
                <w:bCs/>
              </w:rPr>
              <w:t>--&gt;</w:t>
            </w:r>
          </w:p>
          <w:p w:rsidR="004C2B95" w:rsidRDefault="00300636">
            <w:pPr>
              <w:rPr>
                <w:bCs/>
              </w:rPr>
            </w:pPr>
            <w:r>
              <w:rPr>
                <w:rFonts w:hint="eastAsia"/>
                <w:bCs/>
              </w:rPr>
              <w:t>&lt;name&gt;</w:t>
            </w:r>
            <w:r>
              <w:rPr>
                <w:rFonts w:hint="eastAsia"/>
                <w:bCs/>
              </w:rPr>
              <w:t>北京</w:t>
            </w:r>
            <w:r>
              <w:rPr>
                <w:rFonts w:hint="eastAsia"/>
                <w:bCs/>
              </w:rPr>
              <w:t>&lt;/name&gt;&lt;!--</w:t>
            </w:r>
            <w:r>
              <w:rPr>
                <w:rFonts w:hint="eastAsia"/>
                <w:bCs/>
              </w:rPr>
              <w:t>名称</w:t>
            </w:r>
            <w:r>
              <w:rPr>
                <w:rFonts w:hint="eastAsia"/>
                <w:bCs/>
              </w:rPr>
              <w:t>--&gt;</w:t>
            </w:r>
          </w:p>
          <w:p w:rsidR="004C2B95" w:rsidRDefault="00300636">
            <w:pPr>
              <w:rPr>
                <w:bCs/>
              </w:rPr>
            </w:pPr>
            <w:r>
              <w:rPr>
                <w:rFonts w:hint="eastAsia"/>
                <w:bCs/>
              </w:rPr>
              <w:t>&lt;x&gt;116.397945&lt;/x&gt;&lt;!--</w:t>
            </w:r>
            <w:r>
              <w:rPr>
                <w:rFonts w:hint="eastAsia"/>
                <w:bCs/>
              </w:rPr>
              <w:t>经度</w:t>
            </w:r>
            <w:r>
              <w:rPr>
                <w:rFonts w:hint="eastAsia"/>
                <w:bCs/>
              </w:rPr>
              <w:t>--&gt;</w:t>
            </w:r>
          </w:p>
          <w:p w:rsidR="004C2B95" w:rsidRDefault="00300636">
            <w:pPr>
              <w:rPr>
                <w:bCs/>
              </w:rPr>
            </w:pPr>
            <w:r>
              <w:rPr>
                <w:rFonts w:hint="eastAsia"/>
                <w:bCs/>
              </w:rPr>
              <w:t>&lt;y&gt;39.90817&lt;/y&gt;&lt;!--</w:t>
            </w:r>
            <w:r>
              <w:rPr>
                <w:rFonts w:hint="eastAsia"/>
                <w:bCs/>
              </w:rPr>
              <w:t>纬度</w:t>
            </w:r>
            <w:r>
              <w:rPr>
                <w:rFonts w:hint="eastAsia"/>
                <w:bCs/>
              </w:rPr>
              <w:t>--&gt;</w:t>
            </w:r>
          </w:p>
          <w:p w:rsidR="004C2B95" w:rsidRDefault="00300636">
            <w:pPr>
              <w:rPr>
                <w:bCs/>
              </w:rPr>
            </w:pPr>
            <w:r>
              <w:rPr>
                <w:rFonts w:hint="eastAsia"/>
                <w:bCs/>
              </w:rPr>
              <w:t>&lt;/city&gt;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partition</w:t>
      </w:r>
      <w:r>
        <w:rPr>
          <w:rFonts w:hint="eastAsia"/>
          <w:bCs/>
        </w:rPr>
        <w:t>为已经实例化的</w:t>
      </w:r>
      <w:r>
        <w:rPr>
          <w:rFonts w:hint="eastAsia"/>
          <w:bCs/>
        </w:rPr>
        <w:t>MMap.Partition</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partition.byCity("021",function(data){</w:t>
            </w:r>
          </w:p>
          <w:p w:rsidR="004C2B95" w:rsidRDefault="00300636">
            <w:pPr>
              <w:rPr>
                <w:bCs/>
              </w:rPr>
            </w:pPr>
            <w:r>
              <w:rPr>
                <w:rFonts w:hint="eastAsia"/>
                <w:bCs/>
              </w:rPr>
              <w:t xml:space="preserve">           console.log(data);                                                            </w:t>
            </w:r>
          </w:p>
          <w:p w:rsidR="004C2B95" w:rsidRDefault="00300636">
            <w:pPr>
              <w:rPr>
                <w:bCs/>
              </w:rPr>
            </w:pPr>
            <w:r>
              <w:rPr>
                <w:rFonts w:hint="eastAsia"/>
                <w:bCs/>
              </w:rPr>
              <w:t xml:space="preserve">    });    </w:t>
            </w:r>
          </w:p>
        </w:tc>
      </w:tr>
    </w:tbl>
    <w:p w:rsidR="004C2B95" w:rsidRDefault="00300636">
      <w:pPr>
        <w:rPr>
          <w:bCs/>
        </w:rPr>
      </w:pPr>
      <w:r>
        <w:rPr>
          <w:bCs/>
        </w:rPr>
        <w:t> </w:t>
      </w:r>
      <w:bookmarkStart w:id="396" w:name="_Toc301345730"/>
      <w:r>
        <w:rPr>
          <w:bCs/>
        </w:rPr>
        <w:t>（</w:t>
      </w:r>
      <w:r>
        <w:rPr>
          <w:bCs/>
        </w:rPr>
        <w:t>3</w:t>
      </w:r>
      <w:r>
        <w:rPr>
          <w:bCs/>
        </w:rPr>
        <w:t>）</w:t>
      </w:r>
      <w:r>
        <w:rPr>
          <w:bCs/>
        </w:rPr>
        <w:t>       byDistrict</w:t>
      </w:r>
      <w:bookmarkEnd w:id="396"/>
      <w:r>
        <w:rPr>
          <w:bCs/>
        </w:rPr>
        <w:t>(district,city,func)</w:t>
      </w:r>
    </w:p>
    <w:p w:rsidR="004C2B95" w:rsidRDefault="00300636">
      <w:pPr>
        <w:rPr>
          <w:bCs/>
        </w:rPr>
      </w:pPr>
      <w:r>
        <w:t>说明：</w:t>
      </w:r>
      <w:r>
        <w:rPr>
          <w:rFonts w:hint="eastAsia"/>
          <w:bCs/>
        </w:rPr>
        <w:t>区县查询。</w:t>
      </w:r>
    </w:p>
    <w:p w:rsidR="004C2B95" w:rsidRDefault="00300636">
      <w:pPr>
        <w:rPr>
          <w:bCs/>
        </w:rPr>
      </w:pPr>
      <w:r>
        <w:lastRenderedPageBreak/>
        <w:t>参数：</w:t>
      </w:r>
    </w:p>
    <w:p w:rsidR="004C2B95" w:rsidRDefault="00300636">
      <w:pPr>
        <w:pStyle w:val="12"/>
        <w:numPr>
          <w:ilvl w:val="0"/>
          <w:numId w:val="41"/>
        </w:numPr>
        <w:ind w:firstLineChars="0"/>
        <w:rPr>
          <w:bCs/>
        </w:rPr>
      </w:pPr>
      <w:r>
        <w:rPr>
          <w:bCs/>
        </w:rPr>
        <w:t>district</w:t>
      </w:r>
    </w:p>
    <w:p w:rsidR="004C2B95" w:rsidRDefault="00300636">
      <w:pPr>
        <w:rPr>
          <w:bCs/>
        </w:rPr>
      </w:pPr>
      <w:r>
        <w:rPr>
          <w:bCs/>
        </w:rPr>
        <w:t>说明：区县名称。</w:t>
      </w:r>
    </w:p>
    <w:p w:rsidR="004C2B95" w:rsidRDefault="00300636">
      <w:pPr>
        <w:rPr>
          <w:bCs/>
        </w:rPr>
      </w:pPr>
      <w:r>
        <w:rPr>
          <w:bCs/>
        </w:rPr>
        <w:t>类型：</w:t>
      </w:r>
      <w:r>
        <w:rPr>
          <w:bCs/>
        </w:rPr>
        <w:t>String</w:t>
      </w:r>
    </w:p>
    <w:p w:rsidR="004C2B95" w:rsidRDefault="00300636">
      <w:pPr>
        <w:pStyle w:val="12"/>
        <w:numPr>
          <w:ilvl w:val="0"/>
          <w:numId w:val="41"/>
        </w:numPr>
        <w:ind w:firstLineChars="0"/>
        <w:rPr>
          <w:bCs/>
        </w:rPr>
      </w:pPr>
      <w:r>
        <w:rPr>
          <w:bCs/>
        </w:rPr>
        <w:t>city</w:t>
      </w:r>
    </w:p>
    <w:p w:rsidR="004C2B95" w:rsidRDefault="00300636">
      <w:pPr>
        <w:rPr>
          <w:bCs/>
        </w:rPr>
      </w:pPr>
      <w:r>
        <w:rPr>
          <w:bCs/>
        </w:rPr>
        <w:t>说明：城市编码。</w:t>
      </w:r>
    </w:p>
    <w:p w:rsidR="004C2B95" w:rsidRDefault="00300636">
      <w:pPr>
        <w:rPr>
          <w:bCs/>
        </w:rPr>
      </w:pPr>
      <w:r>
        <w:rPr>
          <w:bCs/>
        </w:rPr>
        <w:t>类型：</w:t>
      </w:r>
      <w:r>
        <w:rPr>
          <w:bCs/>
        </w:rPr>
        <w:t>String</w:t>
      </w:r>
    </w:p>
    <w:p w:rsidR="004C2B95" w:rsidRDefault="00300636">
      <w:pPr>
        <w:pStyle w:val="12"/>
        <w:numPr>
          <w:ilvl w:val="0"/>
          <w:numId w:val="41"/>
        </w:numPr>
        <w:ind w:firstLineChars="0"/>
        <w:rPr>
          <w:bCs/>
        </w:rPr>
      </w:pPr>
      <w:r>
        <w:rPr>
          <w:bCs/>
        </w:rPr>
        <w:t>func</w:t>
      </w:r>
    </w:p>
    <w:p w:rsidR="004C2B95" w:rsidRDefault="00300636">
      <w:pPr>
        <w:rPr>
          <w:bCs/>
        </w:rPr>
      </w:pPr>
      <w:r>
        <w:rPr>
          <w:bCs/>
        </w:rPr>
        <w:t>说明：回调函数。</w:t>
      </w:r>
    </w:p>
    <w:p w:rsidR="004C2B95" w:rsidRDefault="00300636">
      <w:pPr>
        <w:rPr>
          <w:bCs/>
        </w:rPr>
      </w:pPr>
      <w:r>
        <w:rPr>
          <w:bCs/>
        </w:rPr>
        <w:t>类型：</w:t>
      </w:r>
      <w:r>
        <w:rPr>
          <w:bCs/>
        </w:rPr>
        <w:t>Function</w:t>
      </w:r>
    </w:p>
    <w:p w:rsidR="004C2B95" w:rsidRDefault="00300636">
      <w:pPr>
        <w:rPr>
          <w:bCs/>
        </w:rPr>
      </w:pPr>
      <w:r>
        <w:t>返回值：</w:t>
      </w:r>
    </w:p>
    <w:p w:rsidR="004C2B95" w:rsidRDefault="00300636">
      <w:pPr>
        <w:rPr>
          <w:bCs/>
        </w:rPr>
      </w:pPr>
      <w:r>
        <w:rPr>
          <w:rFonts w:hint="eastAsia"/>
          <w:bCs/>
        </w:rPr>
        <w:t>说明：查询结果。</w:t>
      </w:r>
    </w:p>
    <w:p w:rsidR="004C2B95" w:rsidRDefault="00300636">
      <w:pPr>
        <w:rPr>
          <w:bCs/>
        </w:rPr>
      </w:pPr>
      <w:r>
        <w:rPr>
          <w:rFonts w:hint="eastAsia"/>
          <w:bCs/>
        </w:rPr>
        <w:t>类型：</w:t>
      </w:r>
      <w:r>
        <w:rPr>
          <w:rFonts w:hint="eastAsia"/>
          <w:bCs/>
        </w:rPr>
        <w:t>Object</w:t>
      </w:r>
    </w:p>
    <w:p w:rsidR="004C2B95" w:rsidRDefault="00300636">
      <w:pPr>
        <w:rPr>
          <w:bCs/>
        </w:rPr>
      </w:pPr>
      <w:r>
        <w:rPr>
          <w:rFonts w:hint="eastAsia"/>
          <w:bCs/>
        </w:rPr>
        <w:t>返回结果说明：</w:t>
      </w:r>
    </w:p>
    <w:p w:rsidR="004C2B95" w:rsidRDefault="00300636">
      <w:pPr>
        <w:rPr>
          <w:bCs/>
        </w:rPr>
      </w:pPr>
      <w:r>
        <w:rPr>
          <w:rFonts w:hint="eastAsia"/>
          <w:bCs/>
        </w:rPr>
        <w:t>下面给出一个一般性</w:t>
      </w:r>
      <w:r>
        <w:rPr>
          <w:rFonts w:hint="eastAsia"/>
          <w:bCs/>
        </w:rPr>
        <w:t>XML</w:t>
      </w:r>
      <w:r>
        <w:rPr>
          <w:rFonts w:hint="eastAsia"/>
          <w:bCs/>
        </w:rPr>
        <w:t>返回结果，并进行说明。</w:t>
      </w:r>
      <w:r>
        <w:rPr>
          <w:bCs/>
        </w:rPr>
        <w:t> </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rFonts w:hint="eastAsia"/>
                <w:bCs/>
              </w:rPr>
              <w:t>&lt;?xml version="1.0" encoding="GBK"?&gt;</w:t>
            </w:r>
          </w:p>
          <w:p w:rsidR="004C2B95" w:rsidRDefault="00300636">
            <w:pPr>
              <w:rPr>
                <w:bCs/>
              </w:rPr>
            </w:pPr>
            <w:r>
              <w:rPr>
                <w:rFonts w:hint="eastAsia"/>
                <w:bCs/>
              </w:rPr>
              <w:t>&lt;searchresult version="v2.0.0" server="localhost.localdomain"&gt;</w:t>
            </w:r>
          </w:p>
          <w:p w:rsidR="004C2B95" w:rsidRDefault="00300636">
            <w:pPr>
              <w:rPr>
                <w:bCs/>
              </w:rPr>
            </w:pPr>
            <w:r>
              <w:rPr>
                <w:rFonts w:hint="eastAsia"/>
                <w:bCs/>
              </w:rPr>
              <w:t>&lt;time&gt;1.371&lt;/time&gt;&lt;!--</w:t>
            </w:r>
            <w:r>
              <w:rPr>
                <w:rFonts w:hint="eastAsia"/>
                <w:bCs/>
              </w:rPr>
              <w:t>查询时间，单位：毫秒</w:t>
            </w:r>
            <w:r>
              <w:rPr>
                <w:rFonts w:hint="eastAsia"/>
                <w:bCs/>
              </w:rPr>
              <w:t>--&gt;</w:t>
            </w:r>
          </w:p>
          <w:p w:rsidR="004C2B95" w:rsidRDefault="00300636">
            <w:pPr>
              <w:rPr>
                <w:bCs/>
              </w:rPr>
            </w:pPr>
            <w:r>
              <w:rPr>
                <w:rFonts w:hint="eastAsia"/>
                <w:bCs/>
              </w:rPr>
              <w:t>&lt;count&gt;1&lt;/count&gt;&lt;!--</w:t>
            </w:r>
            <w:r>
              <w:rPr>
                <w:rFonts w:hint="eastAsia"/>
                <w:bCs/>
              </w:rPr>
              <w:t>权限允许返回的记录数。默认最大结果集为</w:t>
            </w:r>
            <w:r>
              <w:rPr>
                <w:rFonts w:hint="eastAsia"/>
                <w:bCs/>
              </w:rPr>
              <w:t>20000</w:t>
            </w:r>
            <w:r>
              <w:rPr>
                <w:rFonts w:hint="eastAsia"/>
                <w:bCs/>
              </w:rPr>
              <w:t>，可联系管理员通过</w:t>
            </w:r>
            <w:r>
              <w:rPr>
                <w:rFonts w:hint="eastAsia"/>
                <w:bCs/>
              </w:rPr>
              <w:t>Key</w:t>
            </w:r>
            <w:r>
              <w:rPr>
                <w:rFonts w:hint="eastAsia"/>
                <w:bCs/>
              </w:rPr>
              <w:t>权限修改。</w:t>
            </w:r>
            <w:r>
              <w:rPr>
                <w:rFonts w:hint="eastAsia"/>
                <w:bCs/>
              </w:rPr>
              <w:t>--&gt;</w:t>
            </w:r>
          </w:p>
          <w:p w:rsidR="004C2B95" w:rsidRDefault="00300636">
            <w:pPr>
              <w:rPr>
                <w:bCs/>
              </w:rPr>
            </w:pPr>
            <w:r>
              <w:rPr>
                <w:rFonts w:hint="eastAsia"/>
                <w:bCs/>
              </w:rPr>
              <w:t>&lt;total&gt;1&lt;/total&gt;&lt;!--</w:t>
            </w:r>
            <w:r>
              <w:rPr>
                <w:rFonts w:hint="eastAsia"/>
                <w:bCs/>
              </w:rPr>
              <w:t>返回的记录集总数</w:t>
            </w:r>
            <w:r>
              <w:rPr>
                <w:rFonts w:hint="eastAsia"/>
                <w:bCs/>
              </w:rPr>
              <w:t>--&gt;</w:t>
            </w:r>
          </w:p>
          <w:p w:rsidR="004C2B95" w:rsidRDefault="00300636">
            <w:pPr>
              <w:rPr>
                <w:bCs/>
              </w:rPr>
            </w:pPr>
            <w:r>
              <w:rPr>
                <w:rFonts w:hint="eastAsia"/>
                <w:bCs/>
              </w:rPr>
              <w:t>&lt;record&gt;1&lt;/record&gt;&lt;!--</w:t>
            </w:r>
            <w:r>
              <w:rPr>
                <w:rFonts w:hint="eastAsia"/>
                <w:bCs/>
              </w:rPr>
              <w:t>此页返回的记录数</w:t>
            </w:r>
            <w:r>
              <w:rPr>
                <w:rFonts w:hint="eastAsia"/>
                <w:bCs/>
              </w:rPr>
              <w:t>--&gt;</w:t>
            </w:r>
          </w:p>
          <w:p w:rsidR="004C2B95" w:rsidRDefault="00300636">
            <w:pPr>
              <w:rPr>
                <w:bCs/>
              </w:rPr>
            </w:pPr>
            <w:r>
              <w:rPr>
                <w:rFonts w:hint="eastAsia"/>
                <w:bCs/>
              </w:rPr>
              <w:t>&lt;list type="list"&gt;&lt;!--</w:t>
            </w:r>
            <w:r>
              <w:rPr>
                <w:rFonts w:hint="eastAsia"/>
                <w:bCs/>
              </w:rPr>
              <w:t>数据列表</w:t>
            </w:r>
            <w:r>
              <w:rPr>
                <w:rFonts w:hint="eastAsia"/>
                <w:bCs/>
              </w:rPr>
              <w:t>--&gt;</w:t>
            </w:r>
          </w:p>
          <w:p w:rsidR="004C2B95" w:rsidRDefault="00300636">
            <w:pPr>
              <w:rPr>
                <w:bCs/>
              </w:rPr>
            </w:pPr>
            <w:r>
              <w:rPr>
                <w:rFonts w:hint="eastAsia"/>
                <w:bCs/>
              </w:rPr>
              <w:t>&lt;district&gt;</w:t>
            </w:r>
          </w:p>
          <w:p w:rsidR="004C2B95" w:rsidRDefault="00300636">
            <w:pPr>
              <w:rPr>
                <w:bCs/>
              </w:rPr>
            </w:pPr>
            <w:r>
              <w:rPr>
                <w:rFonts w:hint="eastAsia"/>
                <w:bCs/>
              </w:rPr>
              <w:t>&lt;adcode&gt;110108&lt;/adcode&gt;&lt;!--</w:t>
            </w:r>
            <w:r>
              <w:rPr>
                <w:rFonts w:hint="eastAsia"/>
                <w:bCs/>
              </w:rPr>
              <w:t>区域代码</w:t>
            </w:r>
            <w:r>
              <w:rPr>
                <w:rFonts w:hint="eastAsia"/>
                <w:bCs/>
              </w:rPr>
              <w:t>--&gt;</w:t>
            </w:r>
          </w:p>
          <w:p w:rsidR="004C2B95" w:rsidRDefault="00300636">
            <w:pPr>
              <w:rPr>
                <w:bCs/>
              </w:rPr>
            </w:pPr>
            <w:r>
              <w:rPr>
                <w:rFonts w:hint="eastAsia"/>
                <w:bCs/>
              </w:rPr>
              <w:t>&lt;citycode&gt;010&lt;/citycode&gt;&lt;!--</w:t>
            </w:r>
            <w:r>
              <w:rPr>
                <w:rFonts w:hint="eastAsia"/>
                <w:bCs/>
              </w:rPr>
              <w:t>城市编码</w:t>
            </w:r>
            <w:r>
              <w:rPr>
                <w:rFonts w:hint="eastAsia"/>
                <w:bCs/>
              </w:rPr>
              <w:t>--&gt;</w:t>
            </w:r>
          </w:p>
          <w:p w:rsidR="004C2B95" w:rsidRDefault="00300636">
            <w:pPr>
              <w:rPr>
                <w:bCs/>
              </w:rPr>
            </w:pPr>
            <w:r>
              <w:rPr>
                <w:rFonts w:hint="eastAsia"/>
                <w:bCs/>
              </w:rPr>
              <w:t>&lt;name&gt;</w:t>
            </w:r>
            <w:r>
              <w:rPr>
                <w:rFonts w:hint="eastAsia"/>
                <w:bCs/>
              </w:rPr>
              <w:t>海淀区</w:t>
            </w:r>
            <w:r>
              <w:rPr>
                <w:rFonts w:hint="eastAsia"/>
                <w:bCs/>
              </w:rPr>
              <w:t>&lt;/name&gt;&lt;!--</w:t>
            </w:r>
            <w:r>
              <w:rPr>
                <w:rFonts w:hint="eastAsia"/>
                <w:bCs/>
              </w:rPr>
              <w:t>区域名称</w:t>
            </w:r>
            <w:r>
              <w:rPr>
                <w:rFonts w:hint="eastAsia"/>
                <w:bCs/>
              </w:rPr>
              <w:t>--&gt;</w:t>
            </w:r>
          </w:p>
          <w:p w:rsidR="004C2B95" w:rsidRDefault="00300636">
            <w:pPr>
              <w:rPr>
                <w:bCs/>
              </w:rPr>
            </w:pPr>
            <w:r>
              <w:rPr>
                <w:rFonts w:hint="eastAsia"/>
                <w:bCs/>
              </w:rPr>
              <w:t>&lt;coords&gt;116.211432,40.140509,116.212229,40.140555,</w:t>
            </w:r>
            <w:r>
              <w:rPr>
                <w:rFonts w:hint="eastAsia"/>
                <w:bCs/>
              </w:rPr>
              <w:t>…</w:t>
            </w:r>
            <w:r>
              <w:rPr>
                <w:rFonts w:hint="eastAsia"/>
                <w:bCs/>
              </w:rPr>
              <w:t>,116.211432,40.140509 &lt;/coords&gt;&lt;!--</w:t>
            </w:r>
            <w:r>
              <w:rPr>
                <w:rFonts w:hint="eastAsia"/>
                <w:bCs/>
              </w:rPr>
              <w:t>区域范围坐标串，首尾坐标相同</w:t>
            </w:r>
            <w:r>
              <w:rPr>
                <w:rFonts w:hint="eastAsia"/>
                <w:bCs/>
              </w:rPr>
              <w:t>--&gt;</w:t>
            </w:r>
          </w:p>
          <w:p w:rsidR="004C2B95" w:rsidRDefault="00300636">
            <w:pPr>
              <w:rPr>
                <w:bCs/>
              </w:rPr>
            </w:pPr>
            <w:r>
              <w:rPr>
                <w:rFonts w:hint="eastAsia"/>
                <w:bCs/>
              </w:rPr>
              <w:t>&lt;srctype&gt;district&lt;/srctype&gt;&lt;!--</w:t>
            </w:r>
            <w:r>
              <w:rPr>
                <w:rFonts w:hint="eastAsia"/>
                <w:bCs/>
              </w:rPr>
              <w:t>数据来源</w:t>
            </w:r>
            <w:r>
              <w:rPr>
                <w:rFonts w:hint="eastAsia"/>
                <w:bCs/>
              </w:rPr>
              <w:t>--&gt;</w:t>
            </w:r>
          </w:p>
          <w:p w:rsidR="004C2B95" w:rsidRDefault="00300636">
            <w:pPr>
              <w:rPr>
                <w:bCs/>
              </w:rPr>
            </w:pPr>
            <w:r>
              <w:rPr>
                <w:rFonts w:hint="eastAsia"/>
                <w:bCs/>
              </w:rPr>
              <w:t>&lt;/district&gt;</w:t>
            </w:r>
          </w:p>
          <w:p w:rsidR="004C2B95" w:rsidRDefault="00300636">
            <w:pPr>
              <w:rPr>
                <w:bCs/>
              </w:rPr>
            </w:pPr>
            <w:r>
              <w:rPr>
                <w:rFonts w:hint="eastAsia"/>
                <w:bCs/>
              </w:rPr>
              <w:t>&lt;/list&gt;</w:t>
            </w:r>
          </w:p>
          <w:p w:rsidR="004C2B95" w:rsidRDefault="00300636">
            <w:pPr>
              <w:rPr>
                <w:bCs/>
              </w:rPr>
            </w:pPr>
            <w:r>
              <w:rPr>
                <w:rFonts w:hint="eastAsia"/>
                <w:bCs/>
              </w:rPr>
              <w:t>&lt;/searchresult&gt;</w:t>
            </w:r>
          </w:p>
        </w:tc>
      </w:tr>
    </w:tbl>
    <w:p w:rsidR="004C2B95" w:rsidRDefault="00300636">
      <w:pPr>
        <w:rPr>
          <w:bCs/>
        </w:rPr>
      </w:pPr>
      <w:r>
        <w:rPr>
          <w:bCs/>
        </w:rPr>
        <w:t> </w:t>
      </w:r>
      <w:r>
        <w:t>注释：</w:t>
      </w:r>
      <w:r>
        <w:rPr>
          <w:rFonts w:hint="eastAsia"/>
          <w:bCs/>
        </w:rPr>
        <w:t>无。</w:t>
      </w:r>
    </w:p>
    <w:p w:rsidR="004C2B95" w:rsidRDefault="00300636">
      <w:pPr>
        <w:rPr>
          <w:bCs/>
        </w:rPr>
      </w:pPr>
      <w:r>
        <w:t>示例：</w:t>
      </w:r>
    </w:p>
    <w:p w:rsidR="004C2B95" w:rsidRDefault="00300636">
      <w:pPr>
        <w:rPr>
          <w:bCs/>
        </w:rPr>
      </w:pPr>
      <w:r>
        <w:t>假设</w:t>
      </w:r>
      <w:r>
        <w:rPr>
          <w:rFonts w:hint="eastAsia"/>
          <w:bCs/>
        </w:rPr>
        <w:t>partition</w:t>
      </w:r>
      <w:r>
        <w:rPr>
          <w:rFonts w:hint="eastAsia"/>
          <w:bCs/>
        </w:rPr>
        <w:t>为已经实例化的</w:t>
      </w:r>
      <w:r>
        <w:rPr>
          <w:rFonts w:hint="eastAsia"/>
          <w:bCs/>
        </w:rPr>
        <w:t>MMap.Partition</w:t>
      </w:r>
      <w:r>
        <w:rPr>
          <w:rFonts w:hint="eastAsia"/>
          <w:bCs/>
        </w:rPr>
        <w:t>对象。</w:t>
      </w:r>
    </w:p>
    <w:tbl>
      <w:tblPr>
        <w:tblW w:w="8522" w:type="dxa"/>
        <w:tblLayout w:type="fixed"/>
        <w:tblCellMar>
          <w:left w:w="0" w:type="dxa"/>
          <w:right w:w="0" w:type="dxa"/>
        </w:tblCellMar>
        <w:tblLook w:val="04A0"/>
      </w:tblPr>
      <w:tblGrid>
        <w:gridCol w:w="8522"/>
      </w:tblGrid>
      <w:tr w:rsidR="004C2B95">
        <w:tc>
          <w:tcPr>
            <w:tcW w:w="8522" w:type="dxa"/>
            <w:shd w:val="clear" w:color="auto" w:fill="CCCCCC"/>
            <w:tcMar>
              <w:top w:w="113" w:type="dxa"/>
              <w:left w:w="108" w:type="dxa"/>
              <w:bottom w:w="113" w:type="dxa"/>
              <w:right w:w="108" w:type="dxa"/>
            </w:tcMar>
            <w:vAlign w:val="center"/>
          </w:tcPr>
          <w:p w:rsidR="004C2B95" w:rsidRDefault="00300636">
            <w:pPr>
              <w:rPr>
                <w:bCs/>
              </w:rPr>
            </w:pPr>
            <w:r>
              <w:rPr>
                <w:bCs/>
              </w:rPr>
              <w:t> </w:t>
            </w:r>
            <w:r>
              <w:rPr>
                <w:rFonts w:hint="eastAsia"/>
                <w:bCs/>
              </w:rPr>
              <w:t>partition.byDistrict("</w:t>
            </w:r>
            <w:r>
              <w:rPr>
                <w:rFonts w:hint="eastAsia"/>
                <w:bCs/>
              </w:rPr>
              <w:t>海淀</w:t>
            </w:r>
            <w:r>
              <w:rPr>
                <w:rFonts w:hint="eastAsia"/>
                <w:bCs/>
              </w:rPr>
              <w:t>","</w:t>
            </w:r>
            <w:r>
              <w:rPr>
                <w:rFonts w:hint="eastAsia"/>
                <w:bCs/>
              </w:rPr>
              <w:t>北京</w:t>
            </w:r>
            <w:r>
              <w:rPr>
                <w:rFonts w:hint="eastAsia"/>
                <w:bCs/>
              </w:rPr>
              <w:t>",function(data){</w:t>
            </w:r>
          </w:p>
          <w:p w:rsidR="004C2B95" w:rsidRDefault="00300636">
            <w:pPr>
              <w:rPr>
                <w:bCs/>
              </w:rPr>
            </w:pPr>
            <w:r>
              <w:rPr>
                <w:rFonts w:hint="eastAsia"/>
                <w:bCs/>
              </w:rPr>
              <w:t xml:space="preserve">           console.log(data);                                                            </w:t>
            </w:r>
          </w:p>
          <w:p w:rsidR="004C2B95" w:rsidRDefault="00300636">
            <w:pPr>
              <w:rPr>
                <w:bCs/>
              </w:rPr>
            </w:pPr>
            <w:r>
              <w:rPr>
                <w:rFonts w:hint="eastAsia"/>
                <w:bCs/>
              </w:rPr>
              <w:t xml:space="preserve">    });    </w:t>
            </w:r>
          </w:p>
        </w:tc>
      </w:tr>
    </w:tbl>
    <w:p w:rsidR="004C2B95" w:rsidRDefault="00300636">
      <w:pPr>
        <w:pStyle w:val="QB10"/>
        <w:spacing w:line="240" w:lineRule="auto"/>
      </w:pPr>
      <w:bookmarkStart w:id="397" w:name="_Toc232934846"/>
      <w:bookmarkStart w:id="398" w:name="_Toc362533843"/>
      <w:r>
        <w:rPr>
          <w:rFonts w:hint="eastAsia"/>
        </w:rPr>
        <w:t>编制历史</w:t>
      </w:r>
      <w:bookmarkEnd w:id="397"/>
      <w:bookmarkEnd w:id="398"/>
    </w:p>
    <w:tbl>
      <w:tblPr>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2160"/>
        <w:gridCol w:w="3554"/>
      </w:tblGrid>
      <w:tr w:rsidR="004C2B95">
        <w:tc>
          <w:tcPr>
            <w:tcW w:w="2448" w:type="dxa"/>
          </w:tcPr>
          <w:p w:rsidR="004C2B95" w:rsidRPr="00354031" w:rsidRDefault="00300636">
            <w:pPr>
              <w:pStyle w:val="QBa"/>
              <w:jc w:val="left"/>
              <w:rPr>
                <w:sz w:val="21"/>
                <w:szCs w:val="21"/>
              </w:rPr>
            </w:pPr>
            <w:r w:rsidRPr="00354031">
              <w:rPr>
                <w:rFonts w:hint="eastAsia"/>
                <w:sz w:val="21"/>
                <w:szCs w:val="21"/>
              </w:rPr>
              <w:t>版本号</w:t>
            </w:r>
          </w:p>
        </w:tc>
        <w:tc>
          <w:tcPr>
            <w:tcW w:w="2160" w:type="dxa"/>
          </w:tcPr>
          <w:p w:rsidR="004C2B95" w:rsidRPr="00354031" w:rsidRDefault="00300636">
            <w:pPr>
              <w:pStyle w:val="QBa"/>
              <w:jc w:val="left"/>
              <w:rPr>
                <w:sz w:val="21"/>
                <w:szCs w:val="21"/>
              </w:rPr>
            </w:pPr>
            <w:r w:rsidRPr="00354031">
              <w:rPr>
                <w:rFonts w:hint="eastAsia"/>
                <w:sz w:val="21"/>
                <w:szCs w:val="21"/>
              </w:rPr>
              <w:t>更新时间</w:t>
            </w:r>
          </w:p>
        </w:tc>
        <w:tc>
          <w:tcPr>
            <w:tcW w:w="3554" w:type="dxa"/>
          </w:tcPr>
          <w:p w:rsidR="004C2B95" w:rsidRPr="00354031" w:rsidRDefault="00300636">
            <w:pPr>
              <w:pStyle w:val="QBa"/>
              <w:jc w:val="left"/>
              <w:rPr>
                <w:sz w:val="21"/>
                <w:szCs w:val="21"/>
              </w:rPr>
            </w:pPr>
            <w:r w:rsidRPr="00354031">
              <w:rPr>
                <w:rFonts w:hint="eastAsia"/>
                <w:sz w:val="21"/>
                <w:szCs w:val="21"/>
              </w:rPr>
              <w:t>主要内容或重大修改</w:t>
            </w:r>
          </w:p>
        </w:tc>
      </w:tr>
      <w:tr w:rsidR="004C2B95">
        <w:tc>
          <w:tcPr>
            <w:tcW w:w="2448" w:type="dxa"/>
          </w:tcPr>
          <w:p w:rsidR="004C2B95" w:rsidRPr="00354031" w:rsidRDefault="00300636">
            <w:pPr>
              <w:pStyle w:val="QBa"/>
              <w:jc w:val="left"/>
              <w:rPr>
                <w:sz w:val="21"/>
                <w:szCs w:val="21"/>
              </w:rPr>
            </w:pPr>
            <w:r w:rsidRPr="00354031">
              <w:rPr>
                <w:sz w:val="21"/>
                <w:szCs w:val="21"/>
              </w:rPr>
              <w:lastRenderedPageBreak/>
              <w:t>v</w:t>
            </w:r>
            <w:r w:rsidRPr="00354031">
              <w:rPr>
                <w:rFonts w:hint="eastAsia"/>
                <w:sz w:val="21"/>
                <w:szCs w:val="21"/>
              </w:rPr>
              <w:t>1</w:t>
            </w:r>
          </w:p>
        </w:tc>
        <w:tc>
          <w:tcPr>
            <w:tcW w:w="2160" w:type="dxa"/>
          </w:tcPr>
          <w:p w:rsidR="004C2B95" w:rsidRPr="00354031" w:rsidRDefault="00300636">
            <w:pPr>
              <w:pStyle w:val="QBa"/>
              <w:jc w:val="left"/>
              <w:rPr>
                <w:sz w:val="21"/>
                <w:szCs w:val="21"/>
              </w:rPr>
            </w:pPr>
            <w:r w:rsidRPr="00354031">
              <w:rPr>
                <w:rFonts w:hint="eastAsia"/>
                <w:sz w:val="21"/>
                <w:szCs w:val="21"/>
              </w:rPr>
              <w:t>2012/6/12</w:t>
            </w:r>
          </w:p>
        </w:tc>
        <w:tc>
          <w:tcPr>
            <w:tcW w:w="3554" w:type="dxa"/>
          </w:tcPr>
          <w:p w:rsidR="004C2B95" w:rsidRPr="00354031" w:rsidRDefault="00300636">
            <w:pPr>
              <w:pStyle w:val="QBa"/>
              <w:jc w:val="left"/>
              <w:rPr>
                <w:sz w:val="21"/>
                <w:szCs w:val="21"/>
              </w:rPr>
            </w:pPr>
            <w:r w:rsidRPr="00354031">
              <w:rPr>
                <w:rFonts w:hint="eastAsia"/>
                <w:sz w:val="21"/>
                <w:szCs w:val="21"/>
              </w:rPr>
              <w:t>初稿</w:t>
            </w:r>
          </w:p>
        </w:tc>
      </w:tr>
      <w:tr w:rsidR="004C2B95">
        <w:tc>
          <w:tcPr>
            <w:tcW w:w="2448" w:type="dxa"/>
          </w:tcPr>
          <w:p w:rsidR="004C2B95" w:rsidRPr="00354031" w:rsidRDefault="00300636">
            <w:pPr>
              <w:pStyle w:val="QBa"/>
              <w:jc w:val="left"/>
              <w:rPr>
                <w:sz w:val="21"/>
                <w:szCs w:val="21"/>
              </w:rPr>
            </w:pPr>
            <w:r w:rsidRPr="00354031">
              <w:rPr>
                <w:sz w:val="21"/>
                <w:szCs w:val="21"/>
              </w:rPr>
              <w:t>V</w:t>
            </w:r>
            <w:r w:rsidRPr="00354031">
              <w:rPr>
                <w:rFonts w:hint="eastAsia"/>
                <w:sz w:val="21"/>
                <w:szCs w:val="21"/>
              </w:rPr>
              <w:t>3.00</w:t>
            </w:r>
          </w:p>
        </w:tc>
        <w:tc>
          <w:tcPr>
            <w:tcW w:w="2160" w:type="dxa"/>
          </w:tcPr>
          <w:p w:rsidR="004C2B95" w:rsidRPr="00354031" w:rsidRDefault="00300636">
            <w:pPr>
              <w:pStyle w:val="QBa"/>
              <w:jc w:val="left"/>
              <w:rPr>
                <w:sz w:val="21"/>
                <w:szCs w:val="21"/>
              </w:rPr>
            </w:pPr>
            <w:r w:rsidRPr="00354031">
              <w:rPr>
                <w:rFonts w:hint="eastAsia"/>
                <w:sz w:val="21"/>
                <w:szCs w:val="21"/>
              </w:rPr>
              <w:t>2012/12/14</w:t>
            </w:r>
          </w:p>
        </w:tc>
        <w:tc>
          <w:tcPr>
            <w:tcW w:w="3554" w:type="dxa"/>
          </w:tcPr>
          <w:p w:rsidR="004C2B95" w:rsidRPr="00354031" w:rsidRDefault="00300636">
            <w:pPr>
              <w:pStyle w:val="QBa"/>
              <w:jc w:val="left"/>
              <w:rPr>
                <w:sz w:val="21"/>
                <w:szCs w:val="21"/>
              </w:rPr>
            </w:pPr>
            <w:r w:rsidRPr="00354031">
              <w:rPr>
                <w:rFonts w:hint="eastAsia"/>
                <w:sz w:val="21"/>
                <w:szCs w:val="21"/>
              </w:rPr>
              <w:t>AJAX 3.0版本升级</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V3.01</w:t>
            </w:r>
          </w:p>
        </w:tc>
        <w:tc>
          <w:tcPr>
            <w:tcW w:w="2160" w:type="dxa"/>
          </w:tcPr>
          <w:p w:rsidR="004C2B95" w:rsidRPr="00354031" w:rsidRDefault="00300636">
            <w:pPr>
              <w:pStyle w:val="QBa"/>
              <w:jc w:val="left"/>
              <w:rPr>
                <w:sz w:val="21"/>
                <w:szCs w:val="21"/>
              </w:rPr>
            </w:pPr>
            <w:r w:rsidRPr="00354031">
              <w:rPr>
                <w:rFonts w:hint="eastAsia"/>
                <w:sz w:val="21"/>
                <w:szCs w:val="21"/>
              </w:rPr>
              <w:t>2013/7/20</w:t>
            </w:r>
          </w:p>
        </w:tc>
        <w:tc>
          <w:tcPr>
            <w:tcW w:w="3554" w:type="dxa"/>
          </w:tcPr>
          <w:p w:rsidR="004C2B95" w:rsidRPr="00354031" w:rsidRDefault="00300636">
            <w:pPr>
              <w:pStyle w:val="QBa"/>
              <w:jc w:val="left"/>
              <w:rPr>
                <w:sz w:val="21"/>
                <w:szCs w:val="21"/>
              </w:rPr>
            </w:pPr>
            <w:r w:rsidRPr="00354031">
              <w:rPr>
                <w:rFonts w:hint="eastAsia"/>
                <w:sz w:val="21"/>
                <w:szCs w:val="21"/>
              </w:rPr>
              <w:t>新增叠加图层功能</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V3.02</w:t>
            </w:r>
          </w:p>
        </w:tc>
        <w:tc>
          <w:tcPr>
            <w:tcW w:w="2160" w:type="dxa"/>
          </w:tcPr>
          <w:p w:rsidR="004C2B95" w:rsidRPr="00354031" w:rsidRDefault="00300636">
            <w:pPr>
              <w:pStyle w:val="QBa"/>
              <w:jc w:val="left"/>
              <w:rPr>
                <w:sz w:val="21"/>
                <w:szCs w:val="21"/>
              </w:rPr>
            </w:pPr>
            <w:r w:rsidRPr="00354031">
              <w:rPr>
                <w:rFonts w:hint="eastAsia"/>
                <w:sz w:val="21"/>
                <w:szCs w:val="21"/>
              </w:rPr>
              <w:t>2013/8/30</w:t>
            </w:r>
          </w:p>
        </w:tc>
        <w:tc>
          <w:tcPr>
            <w:tcW w:w="3554" w:type="dxa"/>
          </w:tcPr>
          <w:p w:rsidR="004C2B95" w:rsidRPr="00354031" w:rsidRDefault="00300636">
            <w:pPr>
              <w:pStyle w:val="QBa"/>
              <w:jc w:val="left"/>
              <w:rPr>
                <w:sz w:val="21"/>
                <w:szCs w:val="21"/>
              </w:rPr>
            </w:pPr>
            <w:r w:rsidRPr="00354031">
              <w:rPr>
                <w:rFonts w:hint="eastAsia"/>
                <w:sz w:val="21"/>
                <w:szCs w:val="21"/>
              </w:rPr>
              <w:t>更新快速入门代码</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V3.03</w:t>
            </w:r>
          </w:p>
        </w:tc>
        <w:tc>
          <w:tcPr>
            <w:tcW w:w="2160" w:type="dxa"/>
          </w:tcPr>
          <w:p w:rsidR="004C2B95" w:rsidRPr="00354031" w:rsidRDefault="00300636">
            <w:pPr>
              <w:pStyle w:val="QBa"/>
              <w:jc w:val="left"/>
              <w:rPr>
                <w:sz w:val="21"/>
                <w:szCs w:val="21"/>
              </w:rPr>
            </w:pPr>
            <w:r w:rsidRPr="00354031">
              <w:rPr>
                <w:rFonts w:hint="eastAsia"/>
                <w:sz w:val="21"/>
                <w:szCs w:val="21"/>
              </w:rPr>
              <w:t>2013/9/23</w:t>
            </w:r>
          </w:p>
        </w:tc>
        <w:tc>
          <w:tcPr>
            <w:tcW w:w="3554" w:type="dxa"/>
          </w:tcPr>
          <w:p w:rsidR="004C2B95" w:rsidRPr="00354031" w:rsidRDefault="00300636">
            <w:pPr>
              <w:pStyle w:val="QBa"/>
              <w:jc w:val="left"/>
              <w:rPr>
                <w:sz w:val="21"/>
                <w:szCs w:val="21"/>
              </w:rPr>
            </w:pPr>
            <w:r w:rsidRPr="00354031">
              <w:rPr>
                <w:rFonts w:hint="eastAsia"/>
                <w:sz w:val="21"/>
                <w:szCs w:val="21"/>
              </w:rPr>
              <w:t>更新公交功能</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V3.04</w:t>
            </w:r>
          </w:p>
        </w:tc>
        <w:tc>
          <w:tcPr>
            <w:tcW w:w="2160" w:type="dxa"/>
          </w:tcPr>
          <w:p w:rsidR="004C2B95" w:rsidRPr="00354031" w:rsidRDefault="00300636">
            <w:pPr>
              <w:pStyle w:val="QBa"/>
              <w:jc w:val="left"/>
              <w:rPr>
                <w:sz w:val="21"/>
                <w:szCs w:val="21"/>
              </w:rPr>
            </w:pPr>
            <w:r w:rsidRPr="00354031">
              <w:rPr>
                <w:rFonts w:hint="eastAsia"/>
                <w:sz w:val="21"/>
                <w:szCs w:val="21"/>
              </w:rPr>
              <w:t>2013/12/02</w:t>
            </w:r>
          </w:p>
        </w:tc>
        <w:tc>
          <w:tcPr>
            <w:tcW w:w="3554" w:type="dxa"/>
          </w:tcPr>
          <w:p w:rsidR="004C2B95" w:rsidRPr="00354031" w:rsidRDefault="00300636">
            <w:pPr>
              <w:pStyle w:val="QBa"/>
              <w:jc w:val="left"/>
              <w:rPr>
                <w:sz w:val="21"/>
                <w:szCs w:val="21"/>
              </w:rPr>
            </w:pPr>
            <w:r w:rsidRPr="00354031">
              <w:rPr>
                <w:rFonts w:hint="eastAsia"/>
                <w:sz w:val="21"/>
                <w:szCs w:val="21"/>
              </w:rPr>
              <w:t>更新为GIS直连调用方式</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V3.05</w:t>
            </w:r>
          </w:p>
        </w:tc>
        <w:tc>
          <w:tcPr>
            <w:tcW w:w="2160" w:type="dxa"/>
          </w:tcPr>
          <w:p w:rsidR="004C2B95" w:rsidRPr="00354031" w:rsidRDefault="00300636">
            <w:pPr>
              <w:pStyle w:val="QBa"/>
              <w:jc w:val="left"/>
              <w:rPr>
                <w:sz w:val="21"/>
                <w:szCs w:val="21"/>
              </w:rPr>
            </w:pPr>
            <w:r w:rsidRPr="00354031">
              <w:rPr>
                <w:sz w:val="21"/>
                <w:szCs w:val="21"/>
              </w:rPr>
              <w:t>2013/12/30</w:t>
            </w:r>
          </w:p>
        </w:tc>
        <w:tc>
          <w:tcPr>
            <w:tcW w:w="3554" w:type="dxa"/>
          </w:tcPr>
          <w:p w:rsidR="004C2B95" w:rsidRPr="00354031" w:rsidRDefault="00300636">
            <w:pPr>
              <w:pStyle w:val="QBa"/>
              <w:jc w:val="left"/>
              <w:rPr>
                <w:sz w:val="21"/>
                <w:szCs w:val="21"/>
              </w:rPr>
            </w:pPr>
            <w:r w:rsidRPr="00354031">
              <w:rPr>
                <w:rFonts w:hint="eastAsia"/>
                <w:sz w:val="21"/>
                <w:szCs w:val="21"/>
              </w:rPr>
              <w:t>更新物联网调用方式</w:t>
            </w:r>
          </w:p>
        </w:tc>
      </w:tr>
      <w:tr w:rsidR="004C2B95">
        <w:tc>
          <w:tcPr>
            <w:tcW w:w="2448" w:type="dxa"/>
          </w:tcPr>
          <w:p w:rsidR="004C2B95" w:rsidRPr="00354031" w:rsidRDefault="00300636">
            <w:pPr>
              <w:pStyle w:val="QBa"/>
              <w:jc w:val="left"/>
              <w:rPr>
                <w:sz w:val="21"/>
                <w:szCs w:val="21"/>
              </w:rPr>
            </w:pPr>
            <w:r w:rsidRPr="00354031">
              <w:rPr>
                <w:rFonts w:hint="eastAsia"/>
                <w:sz w:val="21"/>
                <w:szCs w:val="21"/>
              </w:rPr>
              <w:t>V3.06</w:t>
            </w:r>
          </w:p>
        </w:tc>
        <w:tc>
          <w:tcPr>
            <w:tcW w:w="2160" w:type="dxa"/>
          </w:tcPr>
          <w:p w:rsidR="004C2B95" w:rsidRPr="00354031" w:rsidRDefault="00300636">
            <w:pPr>
              <w:pStyle w:val="QBa"/>
              <w:jc w:val="left"/>
              <w:rPr>
                <w:sz w:val="21"/>
                <w:szCs w:val="21"/>
              </w:rPr>
            </w:pPr>
            <w:r w:rsidRPr="00354031">
              <w:rPr>
                <w:sz w:val="21"/>
                <w:szCs w:val="21"/>
              </w:rPr>
              <w:t>201</w:t>
            </w:r>
            <w:r w:rsidRPr="00354031">
              <w:rPr>
                <w:rFonts w:hint="eastAsia"/>
                <w:sz w:val="21"/>
                <w:szCs w:val="21"/>
              </w:rPr>
              <w:t>4</w:t>
            </w:r>
            <w:r w:rsidRPr="00354031">
              <w:rPr>
                <w:sz w:val="21"/>
                <w:szCs w:val="21"/>
              </w:rPr>
              <w:t>/</w:t>
            </w:r>
            <w:r w:rsidRPr="00354031">
              <w:rPr>
                <w:rFonts w:hint="eastAsia"/>
                <w:sz w:val="21"/>
                <w:szCs w:val="21"/>
              </w:rPr>
              <w:t>01/25</w:t>
            </w:r>
          </w:p>
        </w:tc>
        <w:tc>
          <w:tcPr>
            <w:tcW w:w="3554" w:type="dxa"/>
          </w:tcPr>
          <w:p w:rsidR="004C2B95" w:rsidRPr="00354031" w:rsidRDefault="00300636">
            <w:pPr>
              <w:pStyle w:val="QBa"/>
              <w:jc w:val="left"/>
              <w:rPr>
                <w:sz w:val="21"/>
                <w:szCs w:val="21"/>
              </w:rPr>
            </w:pPr>
            <w:r w:rsidRPr="00354031">
              <w:rPr>
                <w:rFonts w:hint="eastAsia"/>
                <w:sz w:val="21"/>
                <w:szCs w:val="21"/>
              </w:rPr>
              <w:t>更新GIS组件引入方式</w:t>
            </w:r>
          </w:p>
        </w:tc>
      </w:tr>
      <w:tr w:rsidR="004C2B95">
        <w:tc>
          <w:tcPr>
            <w:tcW w:w="2448" w:type="dxa"/>
          </w:tcPr>
          <w:p w:rsidR="004C2B95" w:rsidRPr="00354031" w:rsidRDefault="004C2B95">
            <w:pPr>
              <w:pStyle w:val="QBa"/>
              <w:jc w:val="left"/>
              <w:rPr>
                <w:sz w:val="21"/>
                <w:szCs w:val="21"/>
              </w:rPr>
            </w:pPr>
          </w:p>
        </w:tc>
        <w:tc>
          <w:tcPr>
            <w:tcW w:w="2160" w:type="dxa"/>
          </w:tcPr>
          <w:p w:rsidR="004C2B95" w:rsidRPr="00354031" w:rsidRDefault="004C2B95">
            <w:pPr>
              <w:pStyle w:val="QBa"/>
              <w:jc w:val="left"/>
              <w:rPr>
                <w:sz w:val="21"/>
                <w:szCs w:val="21"/>
              </w:rPr>
            </w:pPr>
          </w:p>
        </w:tc>
        <w:tc>
          <w:tcPr>
            <w:tcW w:w="3554" w:type="dxa"/>
          </w:tcPr>
          <w:p w:rsidR="004C2B95" w:rsidRPr="00354031" w:rsidRDefault="004C2B95">
            <w:pPr>
              <w:pStyle w:val="QBa"/>
              <w:jc w:val="left"/>
              <w:rPr>
                <w:sz w:val="21"/>
                <w:szCs w:val="21"/>
              </w:rPr>
            </w:pPr>
          </w:p>
        </w:tc>
      </w:tr>
    </w:tbl>
    <w:p w:rsidR="004C2B95" w:rsidRDefault="004C2B95"/>
    <w:p w:rsidR="004C2B95" w:rsidRDefault="004C2B95"/>
    <w:sectPr w:rsidR="004C2B95" w:rsidSect="004C2B95">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031" w:rsidRDefault="00354031" w:rsidP="004C2B95">
      <w:r>
        <w:separator/>
      </w:r>
    </w:p>
  </w:endnote>
  <w:endnote w:type="continuationSeparator" w:id="0">
    <w:p w:rsidR="00354031" w:rsidRDefault="00354031" w:rsidP="004C2B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e"/>
      <w:jc w:val="center"/>
    </w:pPr>
    <w:r>
      <w:rPr>
        <w:rFonts w:hint="eastAsia"/>
      </w:rPr>
      <w:t>第</w:t>
    </w:r>
    <w:r w:rsidRPr="004C2B95">
      <w:fldChar w:fldCharType="begin"/>
    </w:r>
    <w:r>
      <w:instrText>PAGE   \* MERGEFORMAT</w:instrText>
    </w:r>
    <w:r w:rsidRPr="004C2B95">
      <w:fldChar w:fldCharType="separate"/>
    </w:r>
    <w:r w:rsidR="00430671" w:rsidRPr="00430671">
      <w:rPr>
        <w:noProof/>
        <w:lang w:val="zh-CN"/>
      </w:rPr>
      <w:t>4</w:t>
    </w:r>
    <w:r>
      <w:rPr>
        <w:lang w:val="zh-CN"/>
      </w:rPr>
      <w:fldChar w:fldCharType="end"/>
    </w:r>
    <w:r>
      <w:rPr>
        <w:rFonts w:hint="eastAsia"/>
      </w:rPr>
      <w:t>页</w:t>
    </w:r>
  </w:p>
  <w:p w:rsidR="00300636" w:rsidRDefault="00300636">
    <w:pPr>
      <w:pStyle w:val="a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e"/>
      <w:jc w:val="center"/>
    </w:pPr>
    <w:r>
      <w:rPr>
        <w:rFonts w:hint="eastAsia"/>
      </w:rPr>
      <w:t>第</w:t>
    </w:r>
    <w:r w:rsidRPr="004C2B95">
      <w:fldChar w:fldCharType="begin"/>
    </w:r>
    <w:r>
      <w:instrText>PAGE   \* MERGEFORMAT</w:instrText>
    </w:r>
    <w:r w:rsidRPr="004C2B95">
      <w:fldChar w:fldCharType="separate"/>
    </w:r>
    <w:r w:rsidR="00430671" w:rsidRPr="00430671">
      <w:rPr>
        <w:noProof/>
        <w:lang w:val="zh-CN"/>
      </w:rPr>
      <w:t>37</w:t>
    </w:r>
    <w:r>
      <w:rPr>
        <w:lang w:val="zh-CN"/>
      </w:rPr>
      <w:fldChar w:fldCharType="end"/>
    </w:r>
    <w:r>
      <w:rPr>
        <w:rFonts w:hint="eastAsia"/>
      </w:rPr>
      <w:t>页</w:t>
    </w:r>
  </w:p>
  <w:p w:rsidR="00300636" w:rsidRDefault="00300636">
    <w:pPr>
      <w:pStyle w:val="a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031" w:rsidRDefault="00354031" w:rsidP="004C2B95">
      <w:r>
        <w:separator/>
      </w:r>
    </w:p>
  </w:footnote>
  <w:footnote w:type="continuationSeparator" w:id="0">
    <w:p w:rsidR="00354031" w:rsidRDefault="00354031" w:rsidP="004C2B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f9"/>
      <w:pBdr>
        <w:bottom w:val="single" w:sz="4" w:space="1" w:color="auto"/>
      </w:pBdr>
    </w:pPr>
    <w:r>
      <w:rPr>
        <w:rFonts w:hint="eastAsia"/>
      </w:rPr>
      <w:t>QB-XX-XXX-XXXX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636" w:rsidRDefault="00300636">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FFFFF83"/>
    <w:lvl w:ilvl="0" w:tentative="1">
      <w:start w:val="1"/>
      <w:numFmt w:val="bullet"/>
      <w:pStyle w:val="a"/>
      <w:lvlText w:val=""/>
      <w:lvlJc w:val="left"/>
      <w:pPr>
        <w:tabs>
          <w:tab w:val="left" w:pos="720"/>
        </w:tabs>
        <w:ind w:left="720" w:hanging="360"/>
      </w:pPr>
      <w:rPr>
        <w:rFonts w:ascii="Symbol" w:hAnsi="Symbol" w:hint="default"/>
      </w:rPr>
    </w:lvl>
  </w:abstractNum>
  <w:abstractNum w:abstractNumId="1">
    <w:nsid w:val="071306FB"/>
    <w:multiLevelType w:val="multilevel"/>
    <w:tmpl w:val="071306FB"/>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9733899"/>
    <w:multiLevelType w:val="multilevel"/>
    <w:tmpl w:val="09733899"/>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02E5E39"/>
    <w:multiLevelType w:val="multilevel"/>
    <w:tmpl w:val="102E5E39"/>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4FD7284"/>
    <w:multiLevelType w:val="multilevel"/>
    <w:tmpl w:val="14FD7284"/>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D4C27FE"/>
    <w:multiLevelType w:val="multilevel"/>
    <w:tmpl w:val="1D4C27FE"/>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25403879"/>
    <w:multiLevelType w:val="multilevel"/>
    <w:tmpl w:val="25403879"/>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BC02F4E"/>
    <w:multiLevelType w:val="multilevel"/>
    <w:tmpl w:val="2BC02F4E"/>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227367C"/>
    <w:multiLevelType w:val="multilevel"/>
    <w:tmpl w:val="3227367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63A1E1B"/>
    <w:multiLevelType w:val="multilevel"/>
    <w:tmpl w:val="363A1E1B"/>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364401A2"/>
    <w:multiLevelType w:val="multilevel"/>
    <w:tmpl w:val="364401A2"/>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36731D88"/>
    <w:multiLevelType w:val="multilevel"/>
    <w:tmpl w:val="36731D8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AB869AE"/>
    <w:multiLevelType w:val="multilevel"/>
    <w:tmpl w:val="3AB869AE"/>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F0E3B6F"/>
    <w:multiLevelType w:val="multilevel"/>
    <w:tmpl w:val="3F0E3B6F"/>
    <w:lvl w:ilvl="0" w:tentative="1">
      <w:start w:val="1"/>
      <w:numFmt w:val="decimal"/>
      <w:pStyle w:val="a0"/>
      <w:lvlText w:val="%1."/>
      <w:lvlJc w:val="left"/>
      <w:pPr>
        <w:tabs>
          <w:tab w:val="left" w:pos="420"/>
        </w:tabs>
        <w:ind w:left="420" w:hanging="42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0B826EF"/>
    <w:multiLevelType w:val="multilevel"/>
    <w:tmpl w:val="40B826EF"/>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40F400E5"/>
    <w:multiLevelType w:val="multilevel"/>
    <w:tmpl w:val="40F400E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44995711"/>
    <w:multiLevelType w:val="multilevel"/>
    <w:tmpl w:val="44995711"/>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45C8497B"/>
    <w:multiLevelType w:val="multilevel"/>
    <w:tmpl w:val="45C8497B"/>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48CF637A"/>
    <w:multiLevelType w:val="multilevel"/>
    <w:tmpl w:val="48CF637A"/>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BEF53DC"/>
    <w:multiLevelType w:val="multilevel"/>
    <w:tmpl w:val="4BEF53D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50AF7CF0"/>
    <w:multiLevelType w:val="multilevel"/>
    <w:tmpl w:val="50AF7CF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55D172C5"/>
    <w:multiLevelType w:val="singleLevel"/>
    <w:tmpl w:val="55D172C5"/>
    <w:lvl w:ilvl="0">
      <w:start w:val="1"/>
      <w:numFmt w:val="decimal"/>
      <w:suff w:val="nothing"/>
      <w:lvlText w:val="（%1）"/>
      <w:lvlJc w:val="left"/>
    </w:lvl>
  </w:abstractNum>
  <w:abstractNum w:abstractNumId="22">
    <w:nsid w:val="5904422F"/>
    <w:multiLevelType w:val="multilevel"/>
    <w:tmpl w:val="5904422F"/>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420B83"/>
    <w:multiLevelType w:val="multilevel"/>
    <w:tmpl w:val="59420B83"/>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5ABF0E69"/>
    <w:multiLevelType w:val="multilevel"/>
    <w:tmpl w:val="5ABF0E69"/>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D1A7726"/>
    <w:multiLevelType w:val="multilevel"/>
    <w:tmpl w:val="5D1A7726"/>
    <w:lvl w:ilvl="0" w:tentative="1">
      <w:start w:val="1"/>
      <w:numFmt w:val="upperLetter"/>
      <w:pStyle w:val="QB"/>
      <w:lvlText w:val="附录%1"/>
      <w:lvlJc w:val="left"/>
      <w:pPr>
        <w:tabs>
          <w:tab w:val="left" w:pos="425"/>
        </w:tabs>
        <w:ind w:left="0" w:firstLine="0"/>
      </w:pPr>
      <w:rPr>
        <w:rFonts w:hint="eastAsia"/>
      </w:rPr>
    </w:lvl>
    <w:lvl w:ilvl="1" w:tentative="1">
      <w:start w:val="1"/>
      <w:numFmt w:val="decimal"/>
      <w:lvlText w:val="%1.%2."/>
      <w:lvlJc w:val="left"/>
      <w:pPr>
        <w:tabs>
          <w:tab w:val="left" w:pos="567"/>
        </w:tabs>
        <w:ind w:left="567" w:hanging="992"/>
      </w:pPr>
      <w:rPr>
        <w:rFonts w:hint="eastAsia"/>
      </w:rPr>
    </w:lvl>
    <w:lvl w:ilvl="2" w:tentative="1">
      <w:start w:val="1"/>
      <w:numFmt w:val="decimal"/>
      <w:lvlText w:val="%1.%2.%3."/>
      <w:lvlJc w:val="left"/>
      <w:pPr>
        <w:tabs>
          <w:tab w:val="left" w:pos="709"/>
        </w:tabs>
        <w:ind w:left="709" w:hanging="1134"/>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6">
    <w:nsid w:val="62785129"/>
    <w:multiLevelType w:val="multilevel"/>
    <w:tmpl w:val="6278512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7">
    <w:nsid w:val="63DD6EC7"/>
    <w:multiLevelType w:val="multilevel"/>
    <w:tmpl w:val="63DD6EC7"/>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53919AE"/>
    <w:multiLevelType w:val="multilevel"/>
    <w:tmpl w:val="653919AE"/>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7C11A23"/>
    <w:multiLevelType w:val="multilevel"/>
    <w:tmpl w:val="67C11A23"/>
    <w:lvl w:ilvl="0">
      <w:start w:val="1"/>
      <w:numFmt w:val="lowerLetter"/>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0">
    <w:nsid w:val="67E45D5F"/>
    <w:multiLevelType w:val="multilevel"/>
    <w:tmpl w:val="67E45D5F"/>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6A1039BC"/>
    <w:multiLevelType w:val="multilevel"/>
    <w:tmpl w:val="6A1039B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6E39614F"/>
    <w:multiLevelType w:val="multilevel"/>
    <w:tmpl w:val="6E39614F"/>
    <w:lvl w:ilvl="0">
      <w:start w:val="6"/>
      <w:numFmt w:val="bullet"/>
      <w:lvlText w:val="-"/>
      <w:lvlJc w:val="left"/>
      <w:pPr>
        <w:tabs>
          <w:tab w:val="left" w:pos="560"/>
        </w:tabs>
        <w:ind w:left="560" w:hanging="360"/>
      </w:pPr>
      <w:rPr>
        <w:rFonts w:ascii="Arial" w:eastAsia="宋体" w:hAnsi="Arial" w:cs="Arial"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3">
    <w:nsid w:val="72114ED4"/>
    <w:multiLevelType w:val="multilevel"/>
    <w:tmpl w:val="72114ED4"/>
    <w:lvl w:ilvl="0">
      <w:start w:val="1"/>
      <w:numFmt w:val="decimal"/>
      <w:pStyle w:val="1"/>
      <w:lvlText w:val="%1."/>
      <w:lvlJc w:val="left"/>
      <w:pPr>
        <w:tabs>
          <w:tab w:val="left" w:pos="425"/>
        </w:tabs>
        <w:ind w:left="425" w:hanging="425"/>
      </w:pPr>
      <w:rPr>
        <w:rFonts w:ascii="黑体" w:eastAsia="黑体" w:hAnsi="黑体" w:cs="Arial" w:hint="default"/>
        <w:sz w:val="21"/>
        <w:lang w:eastAsia="zh-CN"/>
      </w:rPr>
    </w:lvl>
    <w:lvl w:ilvl="1">
      <w:start w:val="1"/>
      <w:numFmt w:val="decimal"/>
      <w:pStyle w:val="QB2"/>
      <w:lvlText w:val="%1.%2."/>
      <w:lvlJc w:val="left"/>
      <w:pPr>
        <w:tabs>
          <w:tab w:val="left" w:pos="567"/>
        </w:tabs>
        <w:ind w:left="567" w:hanging="567"/>
      </w:pPr>
      <w:rPr>
        <w:rFonts w:hint="eastAsia"/>
      </w:rPr>
    </w:lvl>
    <w:lvl w:ilvl="2">
      <w:start w:val="1"/>
      <w:numFmt w:val="decimal"/>
      <w:pStyle w:val="QB3"/>
      <w:lvlText w:val="%1.%2.%3."/>
      <w:lvlJc w:val="left"/>
      <w:pPr>
        <w:tabs>
          <w:tab w:val="left" w:pos="709"/>
        </w:tabs>
        <w:ind w:left="709" w:hanging="709"/>
      </w:pPr>
      <w:rPr>
        <w:rFonts w:hint="eastAsia"/>
      </w:rPr>
    </w:lvl>
    <w:lvl w:ilvl="3">
      <w:start w:val="1"/>
      <w:numFmt w:val="decimal"/>
      <w:pStyle w:val="QB4"/>
      <w:lvlText w:val="%1.%2.%3.%4."/>
      <w:lvlJc w:val="left"/>
      <w:pPr>
        <w:tabs>
          <w:tab w:val="left" w:pos="1211"/>
        </w:tabs>
        <w:ind w:left="1211" w:hanging="851"/>
      </w:pPr>
      <w:rPr>
        <w:rFonts w:hint="eastAsia"/>
      </w:rPr>
    </w:lvl>
    <w:lvl w:ilvl="4" w:tentative="1">
      <w:start w:val="1"/>
      <w:numFmt w:val="decimal"/>
      <w:pStyle w:val="QB5"/>
      <w:lvlText w:val="%1.%2.%3.%4.%5."/>
      <w:lvlJc w:val="left"/>
      <w:pPr>
        <w:tabs>
          <w:tab w:val="left" w:pos="1532"/>
        </w:tabs>
        <w:ind w:left="1532" w:hanging="992"/>
      </w:pPr>
      <w:rPr>
        <w:rFonts w:hint="eastAsia"/>
      </w:rPr>
    </w:lvl>
    <w:lvl w:ilvl="5" w:tentative="1">
      <w:start w:val="1"/>
      <w:numFmt w:val="decimal"/>
      <w:pStyle w:val="QB6"/>
      <w:lvlText w:val="%1.%2.%3.%4.%5.%6."/>
      <w:lvlJc w:val="left"/>
      <w:pPr>
        <w:tabs>
          <w:tab w:val="left" w:pos="1134"/>
        </w:tabs>
        <w:ind w:left="1134" w:hanging="1134"/>
      </w:pPr>
      <w:rPr>
        <w:rFonts w:hint="eastAsia"/>
      </w:rPr>
    </w:lvl>
    <w:lvl w:ilvl="6" w:tentative="1">
      <w:start w:val="1"/>
      <w:numFmt w:val="decimal"/>
      <w:lvlRestart w:val="1"/>
      <w:pStyle w:val="QB0"/>
      <w:suff w:val="space"/>
      <w:lvlText w:val="图%1.%7"/>
      <w:lvlJc w:val="left"/>
      <w:pPr>
        <w:ind w:left="1276" w:hanging="1276"/>
      </w:pPr>
      <w:rPr>
        <w:rFonts w:ascii="Times New Roman" w:hAnsi="Times New Roman" w:cs="Times New Roman" w:hint="eastAsia"/>
        <w:b w:val="0"/>
        <w:bCs w:val="0"/>
        <w:i w:val="0"/>
        <w:iCs w:val="0"/>
        <w:caps w:val="0"/>
        <w:smallCaps w:val="0"/>
        <w:strike w:val="0"/>
        <w:dstrike w:val="0"/>
        <w:outline w:val="0"/>
        <w:shadow w:val="0"/>
        <w:snapToGrid w:val="0"/>
        <w:color w:val="000000"/>
        <w:spacing w:val="0"/>
        <w:w w:val="0"/>
        <w:kern w:val="0"/>
        <w:position w:val="0"/>
        <w:szCs w:val="16"/>
        <w:u w:val="none"/>
      </w:rPr>
    </w:lvl>
    <w:lvl w:ilvl="7" w:tentative="1">
      <w:start w:val="1"/>
      <w:numFmt w:val="decimal"/>
      <w:lvlRestart w:val="1"/>
      <w:pStyle w:val="QB1"/>
      <w:suff w:val="space"/>
      <w:lvlText w:val="表%1-%8"/>
      <w:lvlJc w:val="left"/>
      <w:pPr>
        <w:ind w:left="1276" w:hanging="1276"/>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4">
    <w:nsid w:val="72EA397F"/>
    <w:multiLevelType w:val="multilevel"/>
    <w:tmpl w:val="72EA397F"/>
    <w:lvl w:ilvl="0" w:tentative="1">
      <w:start w:val="1"/>
      <w:numFmt w:val="bullet"/>
      <w:pStyle w:val="3"/>
      <w:lvlText w:val=""/>
      <w:lvlJc w:val="left"/>
      <w:pPr>
        <w:tabs>
          <w:tab w:val="left" w:pos="-268"/>
        </w:tabs>
        <w:ind w:left="-268" w:hanging="453"/>
      </w:pPr>
      <w:rPr>
        <w:rFonts w:ascii="Wingdings" w:hAnsi="Wingdings" w:hint="default"/>
      </w:rPr>
    </w:lvl>
    <w:lvl w:ilvl="1" w:tentative="1">
      <w:start w:val="1"/>
      <w:numFmt w:val="bullet"/>
      <w:lvlText w:val=""/>
      <w:lvlJc w:val="left"/>
      <w:pPr>
        <w:tabs>
          <w:tab w:val="left" w:pos="-902"/>
        </w:tabs>
        <w:ind w:left="-902" w:hanging="420"/>
      </w:pPr>
      <w:rPr>
        <w:rFonts w:ascii="Wingdings" w:hAnsi="Wingdings" w:hint="default"/>
      </w:rPr>
    </w:lvl>
    <w:lvl w:ilvl="2" w:tentative="1">
      <w:start w:val="1"/>
      <w:numFmt w:val="bullet"/>
      <w:lvlText w:val=""/>
      <w:lvlJc w:val="left"/>
      <w:pPr>
        <w:tabs>
          <w:tab w:val="left" w:pos="-482"/>
        </w:tabs>
        <w:ind w:left="-482" w:hanging="420"/>
      </w:pPr>
      <w:rPr>
        <w:rFonts w:ascii="Wingdings" w:hAnsi="Wingdings" w:hint="default"/>
      </w:rPr>
    </w:lvl>
    <w:lvl w:ilvl="3" w:tentative="1">
      <w:start w:val="1"/>
      <w:numFmt w:val="bullet"/>
      <w:lvlText w:val=""/>
      <w:lvlJc w:val="left"/>
      <w:pPr>
        <w:tabs>
          <w:tab w:val="left" w:pos="-62"/>
        </w:tabs>
        <w:ind w:left="-62" w:hanging="420"/>
      </w:pPr>
      <w:rPr>
        <w:rFonts w:ascii="Wingdings" w:hAnsi="Wingdings" w:hint="default"/>
      </w:rPr>
    </w:lvl>
    <w:lvl w:ilvl="4" w:tentative="1">
      <w:start w:val="1"/>
      <w:numFmt w:val="bullet"/>
      <w:lvlText w:val=""/>
      <w:lvlJc w:val="left"/>
      <w:pPr>
        <w:tabs>
          <w:tab w:val="left" w:pos="358"/>
        </w:tabs>
        <w:ind w:left="358" w:hanging="420"/>
      </w:pPr>
      <w:rPr>
        <w:rFonts w:ascii="Wingdings" w:hAnsi="Wingdings" w:hint="default"/>
      </w:rPr>
    </w:lvl>
    <w:lvl w:ilvl="5" w:tentative="1">
      <w:start w:val="1"/>
      <w:numFmt w:val="bullet"/>
      <w:lvlText w:val=""/>
      <w:lvlJc w:val="left"/>
      <w:pPr>
        <w:tabs>
          <w:tab w:val="left" w:pos="778"/>
        </w:tabs>
        <w:ind w:left="778" w:hanging="420"/>
      </w:pPr>
      <w:rPr>
        <w:rFonts w:ascii="Wingdings" w:hAnsi="Wingdings" w:hint="default"/>
      </w:rPr>
    </w:lvl>
    <w:lvl w:ilvl="6" w:tentative="1">
      <w:start w:val="1"/>
      <w:numFmt w:val="bullet"/>
      <w:lvlText w:val=""/>
      <w:lvlJc w:val="left"/>
      <w:pPr>
        <w:tabs>
          <w:tab w:val="left" w:pos="1198"/>
        </w:tabs>
        <w:ind w:left="1198" w:hanging="420"/>
      </w:pPr>
      <w:rPr>
        <w:rFonts w:ascii="Wingdings" w:hAnsi="Wingdings" w:hint="default"/>
      </w:rPr>
    </w:lvl>
    <w:lvl w:ilvl="7" w:tentative="1">
      <w:start w:val="1"/>
      <w:numFmt w:val="bullet"/>
      <w:lvlText w:val=""/>
      <w:lvlJc w:val="left"/>
      <w:pPr>
        <w:tabs>
          <w:tab w:val="left" w:pos="1618"/>
        </w:tabs>
        <w:ind w:left="1618" w:hanging="420"/>
      </w:pPr>
      <w:rPr>
        <w:rFonts w:ascii="Wingdings" w:hAnsi="Wingdings" w:hint="default"/>
      </w:rPr>
    </w:lvl>
    <w:lvl w:ilvl="8" w:tentative="1">
      <w:start w:val="1"/>
      <w:numFmt w:val="bullet"/>
      <w:lvlText w:val=""/>
      <w:lvlJc w:val="left"/>
      <w:pPr>
        <w:tabs>
          <w:tab w:val="left" w:pos="2038"/>
        </w:tabs>
        <w:ind w:left="2038" w:hanging="420"/>
      </w:pPr>
      <w:rPr>
        <w:rFonts w:ascii="Wingdings" w:hAnsi="Wingdings" w:hint="default"/>
      </w:rPr>
    </w:lvl>
  </w:abstractNum>
  <w:abstractNum w:abstractNumId="35">
    <w:nsid w:val="73C17912"/>
    <w:multiLevelType w:val="multilevel"/>
    <w:tmpl w:val="73C17912"/>
    <w:lvl w:ilvl="0" w:tentative="1">
      <w:start w:val="1"/>
      <w:numFmt w:val="bullet"/>
      <w:pStyle w:val="403"/>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decimal"/>
      <w:lvlText w:val="%3."/>
      <w:lvlJc w:val="left"/>
      <w:pPr>
        <w:tabs>
          <w:tab w:val="left" w:pos="1260"/>
        </w:tabs>
        <w:ind w:left="1260" w:hanging="420"/>
      </w:pPr>
      <w:rPr>
        <w:rFonts w:hint="default"/>
      </w:rPr>
    </w:lvl>
    <w:lvl w:ilvl="3" w:tentative="1">
      <w:start w:val="1"/>
      <w:numFmt w:val="decimal"/>
      <w:lvlText w:val="（%4．"/>
      <w:lvlJc w:val="left"/>
      <w:pPr>
        <w:tabs>
          <w:tab w:val="left" w:pos="1980"/>
        </w:tabs>
        <w:ind w:left="1980" w:hanging="720"/>
      </w:pPr>
      <w:rPr>
        <w:rFont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6">
    <w:nsid w:val="75104878"/>
    <w:multiLevelType w:val="multilevel"/>
    <w:tmpl w:val="75104878"/>
    <w:lvl w:ilvl="0" w:tentative="1">
      <w:start w:val="1"/>
      <w:numFmt w:val="bullet"/>
      <w:pStyle w:val="cols1"/>
      <w:lvlText w:val=""/>
      <w:lvlJc w:val="left"/>
      <w:pPr>
        <w:tabs>
          <w:tab w:val="left" w:pos="960"/>
        </w:tabs>
        <w:ind w:left="960" w:hanging="420"/>
      </w:pPr>
      <w:rPr>
        <w:rFonts w:ascii="Wingdings" w:hAnsi="Wingdings" w:hint="default"/>
        <w:sz w:val="21"/>
        <w:szCs w:val="21"/>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7">
    <w:nsid w:val="784365EE"/>
    <w:multiLevelType w:val="multilevel"/>
    <w:tmpl w:val="784365EE"/>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79AB5A81"/>
    <w:multiLevelType w:val="multilevel"/>
    <w:tmpl w:val="79AB5A81"/>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7A444FAC"/>
    <w:multiLevelType w:val="multilevel"/>
    <w:tmpl w:val="7A444FA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7FBD4F8C"/>
    <w:multiLevelType w:val="multilevel"/>
    <w:tmpl w:val="7FBD4F8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3"/>
  </w:num>
  <w:num w:numId="2">
    <w:abstractNumId w:val="0"/>
  </w:num>
  <w:num w:numId="3">
    <w:abstractNumId w:val="13"/>
  </w:num>
  <w:num w:numId="4">
    <w:abstractNumId w:val="25"/>
  </w:num>
  <w:num w:numId="5">
    <w:abstractNumId w:val="36"/>
  </w:num>
  <w:num w:numId="6">
    <w:abstractNumId w:val="34"/>
  </w:num>
  <w:num w:numId="7">
    <w:abstractNumId w:val="35"/>
  </w:num>
  <w:num w:numId="8">
    <w:abstractNumId w:val="32"/>
  </w:num>
  <w:num w:numId="9">
    <w:abstractNumId w:val="26"/>
  </w:num>
  <w:num w:numId="10">
    <w:abstractNumId w:val="29"/>
  </w:num>
  <w:num w:numId="11">
    <w:abstractNumId w:val="37"/>
  </w:num>
  <w:num w:numId="12">
    <w:abstractNumId w:val="28"/>
  </w:num>
  <w:num w:numId="13">
    <w:abstractNumId w:val="6"/>
  </w:num>
  <w:num w:numId="14">
    <w:abstractNumId w:val="15"/>
  </w:num>
  <w:num w:numId="15">
    <w:abstractNumId w:val="10"/>
  </w:num>
  <w:num w:numId="16">
    <w:abstractNumId w:val="22"/>
  </w:num>
  <w:num w:numId="17">
    <w:abstractNumId w:val="18"/>
  </w:num>
  <w:num w:numId="18">
    <w:abstractNumId w:val="5"/>
  </w:num>
  <w:num w:numId="19">
    <w:abstractNumId w:val="12"/>
  </w:num>
  <w:num w:numId="20">
    <w:abstractNumId w:val="24"/>
  </w:num>
  <w:num w:numId="21">
    <w:abstractNumId w:val="23"/>
  </w:num>
  <w:num w:numId="22">
    <w:abstractNumId w:val="40"/>
  </w:num>
  <w:num w:numId="23">
    <w:abstractNumId w:val="16"/>
  </w:num>
  <w:num w:numId="24">
    <w:abstractNumId w:val="27"/>
  </w:num>
  <w:num w:numId="25">
    <w:abstractNumId w:val="31"/>
  </w:num>
  <w:num w:numId="26">
    <w:abstractNumId w:val="19"/>
  </w:num>
  <w:num w:numId="27">
    <w:abstractNumId w:val="4"/>
  </w:num>
  <w:num w:numId="28">
    <w:abstractNumId w:val="7"/>
  </w:num>
  <w:num w:numId="29">
    <w:abstractNumId w:val="9"/>
  </w:num>
  <w:num w:numId="30">
    <w:abstractNumId w:val="20"/>
  </w:num>
  <w:num w:numId="31">
    <w:abstractNumId w:val="3"/>
  </w:num>
  <w:num w:numId="32">
    <w:abstractNumId w:val="17"/>
  </w:num>
  <w:num w:numId="33">
    <w:abstractNumId w:val="14"/>
  </w:num>
  <w:num w:numId="34">
    <w:abstractNumId w:val="38"/>
  </w:num>
  <w:num w:numId="35">
    <w:abstractNumId w:val="30"/>
  </w:num>
  <w:num w:numId="36">
    <w:abstractNumId w:val="21"/>
  </w:num>
  <w:num w:numId="37">
    <w:abstractNumId w:val="8"/>
  </w:num>
  <w:num w:numId="38">
    <w:abstractNumId w:val="11"/>
  </w:num>
  <w:num w:numId="39">
    <w:abstractNumId w:val="1"/>
  </w:num>
  <w:num w:numId="40">
    <w:abstractNumId w:val="39"/>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10C92"/>
    <w:rsid w:val="00033DA5"/>
    <w:rsid w:val="00060017"/>
    <w:rsid w:val="00063A9C"/>
    <w:rsid w:val="00094866"/>
    <w:rsid w:val="000B578B"/>
    <w:rsid w:val="001071F0"/>
    <w:rsid w:val="001345C7"/>
    <w:rsid w:val="00172A27"/>
    <w:rsid w:val="001820AE"/>
    <w:rsid w:val="0018554A"/>
    <w:rsid w:val="00192ED8"/>
    <w:rsid w:val="001A61EB"/>
    <w:rsid w:val="001D35DB"/>
    <w:rsid w:val="001D7C1E"/>
    <w:rsid w:val="001F1036"/>
    <w:rsid w:val="00287EAC"/>
    <w:rsid w:val="00292EC2"/>
    <w:rsid w:val="002F028C"/>
    <w:rsid w:val="00300636"/>
    <w:rsid w:val="003266EE"/>
    <w:rsid w:val="00330405"/>
    <w:rsid w:val="00330A6C"/>
    <w:rsid w:val="00340B39"/>
    <w:rsid w:val="00354031"/>
    <w:rsid w:val="003A31E1"/>
    <w:rsid w:val="003D3CD8"/>
    <w:rsid w:val="003E7115"/>
    <w:rsid w:val="003F38C1"/>
    <w:rsid w:val="003F6C6A"/>
    <w:rsid w:val="00411D36"/>
    <w:rsid w:val="00430671"/>
    <w:rsid w:val="004308FC"/>
    <w:rsid w:val="00475607"/>
    <w:rsid w:val="004B1122"/>
    <w:rsid w:val="004C2B95"/>
    <w:rsid w:val="004D3C83"/>
    <w:rsid w:val="004D7812"/>
    <w:rsid w:val="004E118C"/>
    <w:rsid w:val="004E7128"/>
    <w:rsid w:val="00522FCF"/>
    <w:rsid w:val="00547D7C"/>
    <w:rsid w:val="00572853"/>
    <w:rsid w:val="00590639"/>
    <w:rsid w:val="005E3079"/>
    <w:rsid w:val="005F35E9"/>
    <w:rsid w:val="005F44CE"/>
    <w:rsid w:val="006072BD"/>
    <w:rsid w:val="00626FD2"/>
    <w:rsid w:val="00642346"/>
    <w:rsid w:val="00656094"/>
    <w:rsid w:val="00667A71"/>
    <w:rsid w:val="00682C75"/>
    <w:rsid w:val="006861BA"/>
    <w:rsid w:val="00686E2C"/>
    <w:rsid w:val="0069244B"/>
    <w:rsid w:val="00696813"/>
    <w:rsid w:val="006B4166"/>
    <w:rsid w:val="006D38CC"/>
    <w:rsid w:val="006E4CD5"/>
    <w:rsid w:val="00704D1D"/>
    <w:rsid w:val="00710E74"/>
    <w:rsid w:val="007A48FE"/>
    <w:rsid w:val="007B2A69"/>
    <w:rsid w:val="007E3263"/>
    <w:rsid w:val="0080355C"/>
    <w:rsid w:val="00814539"/>
    <w:rsid w:val="00833B83"/>
    <w:rsid w:val="00841506"/>
    <w:rsid w:val="00891FC5"/>
    <w:rsid w:val="008937C1"/>
    <w:rsid w:val="00896C01"/>
    <w:rsid w:val="008A53B5"/>
    <w:rsid w:val="008C61B3"/>
    <w:rsid w:val="008D0961"/>
    <w:rsid w:val="0093691E"/>
    <w:rsid w:val="00944A17"/>
    <w:rsid w:val="009519BE"/>
    <w:rsid w:val="00957E6B"/>
    <w:rsid w:val="00963C80"/>
    <w:rsid w:val="00975CD8"/>
    <w:rsid w:val="009F10E3"/>
    <w:rsid w:val="00A03227"/>
    <w:rsid w:val="00A639E0"/>
    <w:rsid w:val="00A704D0"/>
    <w:rsid w:val="00A70D1F"/>
    <w:rsid w:val="00A74FE2"/>
    <w:rsid w:val="00AC6177"/>
    <w:rsid w:val="00AE1EDD"/>
    <w:rsid w:val="00AE4A40"/>
    <w:rsid w:val="00AF2521"/>
    <w:rsid w:val="00B042E4"/>
    <w:rsid w:val="00B25D06"/>
    <w:rsid w:val="00B35B0D"/>
    <w:rsid w:val="00BB4AFF"/>
    <w:rsid w:val="00BF6800"/>
    <w:rsid w:val="00C168BD"/>
    <w:rsid w:val="00C4191E"/>
    <w:rsid w:val="00C465D7"/>
    <w:rsid w:val="00C60D32"/>
    <w:rsid w:val="00CA049D"/>
    <w:rsid w:val="00CB7E4D"/>
    <w:rsid w:val="00CD5D28"/>
    <w:rsid w:val="00CE1AC9"/>
    <w:rsid w:val="00D57B6B"/>
    <w:rsid w:val="00D757E8"/>
    <w:rsid w:val="00D83062"/>
    <w:rsid w:val="00DA1696"/>
    <w:rsid w:val="00DB1EC0"/>
    <w:rsid w:val="00DF5647"/>
    <w:rsid w:val="00E02E13"/>
    <w:rsid w:val="00E1021F"/>
    <w:rsid w:val="00E32405"/>
    <w:rsid w:val="00E33DAD"/>
    <w:rsid w:val="00E345D9"/>
    <w:rsid w:val="00E41C1B"/>
    <w:rsid w:val="00E47729"/>
    <w:rsid w:val="00E72338"/>
    <w:rsid w:val="00E841C5"/>
    <w:rsid w:val="00EA7027"/>
    <w:rsid w:val="00EB2E15"/>
    <w:rsid w:val="00EC638A"/>
    <w:rsid w:val="00ED0434"/>
    <w:rsid w:val="00ED7637"/>
    <w:rsid w:val="00EE3C81"/>
    <w:rsid w:val="00F46784"/>
    <w:rsid w:val="00F470C5"/>
    <w:rsid w:val="00F62558"/>
    <w:rsid w:val="00F7012C"/>
    <w:rsid w:val="00FB2408"/>
    <w:rsid w:val="00FE17C4"/>
    <w:rsid w:val="00FE5F23"/>
    <w:rsid w:val="0CF00EB1"/>
    <w:rsid w:val="10856228"/>
    <w:rsid w:val="10EE01D6"/>
    <w:rsid w:val="17C3498C"/>
    <w:rsid w:val="1DAF5941"/>
    <w:rsid w:val="2843570A"/>
    <w:rsid w:val="3BBB171B"/>
    <w:rsid w:val="428377AF"/>
    <w:rsid w:val="47BB3CE4"/>
    <w:rsid w:val="4A2C1887"/>
    <w:rsid w:val="56ED74A9"/>
    <w:rsid w:val="5A203AE8"/>
    <w:rsid w:val="5ABF39F2"/>
    <w:rsid w:val="5FA07D52"/>
    <w:rsid w:val="61127BCE"/>
    <w:rsid w:val="62693A03"/>
    <w:rsid w:val="739A54A6"/>
    <w:rsid w:val="7AC548F7"/>
    <w:rsid w:val="7D2964E1"/>
    <w:rsid w:val="7ED34EFD"/>
    <w:rsid w:val="7F9A47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iPriority="99"/>
    <w:lsdException w:name="header" w:uiPriority="99" w:unhideWhenUsed="1"/>
    <w:lsdException w:name="footer"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unhideWhenUsed="1"/>
    <w:lsdException w:name="Strong" w:uiPriority="22" w:qFormat="1"/>
    <w:lsdException w:name="Emphasis" w:uiPriority="20"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uiPriority="99"/>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C2B95"/>
    <w:pPr>
      <w:widowControl w:val="0"/>
      <w:jc w:val="both"/>
    </w:pPr>
    <w:rPr>
      <w:kern w:val="2"/>
      <w:sz w:val="21"/>
      <w:szCs w:val="24"/>
    </w:rPr>
  </w:style>
  <w:style w:type="paragraph" w:styleId="1">
    <w:name w:val="heading 1"/>
    <w:basedOn w:val="a1"/>
    <w:next w:val="a1"/>
    <w:link w:val="1Char"/>
    <w:uiPriority w:val="9"/>
    <w:qFormat/>
    <w:rsid w:val="004C2B95"/>
    <w:pPr>
      <w:keepNext/>
      <w:keepLines/>
      <w:numPr>
        <w:numId w:val="1"/>
      </w:numPr>
      <w:spacing w:before="340" w:after="330" w:line="578" w:lineRule="auto"/>
      <w:outlineLvl w:val="0"/>
    </w:pPr>
    <w:rPr>
      <w:b/>
      <w:bCs/>
      <w:kern w:val="44"/>
      <w:sz w:val="44"/>
      <w:szCs w:val="44"/>
    </w:rPr>
  </w:style>
  <w:style w:type="paragraph" w:styleId="2">
    <w:name w:val="heading 2"/>
    <w:basedOn w:val="a1"/>
    <w:next w:val="a1"/>
    <w:link w:val="2Char"/>
    <w:qFormat/>
    <w:rsid w:val="004C2B95"/>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
    <w:qFormat/>
    <w:rsid w:val="004C2B95"/>
    <w:pPr>
      <w:keepNext/>
      <w:keepLines/>
      <w:spacing w:before="260" w:after="260" w:line="416" w:lineRule="auto"/>
      <w:outlineLvl w:val="2"/>
    </w:pPr>
    <w:rPr>
      <w:b/>
      <w:bCs/>
      <w:sz w:val="32"/>
      <w:szCs w:val="32"/>
    </w:rPr>
  </w:style>
  <w:style w:type="paragraph" w:styleId="4">
    <w:name w:val="heading 4"/>
    <w:basedOn w:val="a1"/>
    <w:next w:val="a1"/>
    <w:link w:val="4Char"/>
    <w:qFormat/>
    <w:rsid w:val="004C2B95"/>
    <w:pPr>
      <w:keepNext/>
      <w:keepLines/>
      <w:tabs>
        <w:tab w:val="left" w:pos="864"/>
      </w:tabs>
      <w:spacing w:before="280" w:after="290" w:line="376" w:lineRule="auto"/>
      <w:ind w:left="864" w:hanging="864"/>
      <w:outlineLvl w:val="3"/>
    </w:pPr>
    <w:rPr>
      <w:rFonts w:ascii="Arial" w:eastAsia="黑体" w:hAnsi="Arial"/>
      <w:b/>
      <w:bCs/>
      <w:sz w:val="28"/>
      <w:szCs w:val="28"/>
    </w:rPr>
  </w:style>
  <w:style w:type="paragraph" w:styleId="7">
    <w:name w:val="heading 7"/>
    <w:basedOn w:val="a1"/>
    <w:next w:val="a1"/>
    <w:link w:val="7Char"/>
    <w:qFormat/>
    <w:rsid w:val="004C2B95"/>
    <w:pPr>
      <w:keepNext/>
      <w:keepLines/>
      <w:spacing w:before="240" w:after="64" w:line="320" w:lineRule="auto"/>
      <w:outlineLvl w:val="6"/>
    </w:pPr>
    <w:rPr>
      <w:b/>
      <w:bCs/>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uiPriority w:val="99"/>
    <w:semiHidden/>
    <w:rsid w:val="004C2B95"/>
    <w:rPr>
      <w:b/>
      <w:bCs/>
    </w:rPr>
  </w:style>
  <w:style w:type="paragraph" w:styleId="a6">
    <w:name w:val="annotation text"/>
    <w:basedOn w:val="a1"/>
    <w:link w:val="Char0"/>
    <w:uiPriority w:val="99"/>
    <w:rsid w:val="004C2B95"/>
    <w:pPr>
      <w:jc w:val="left"/>
    </w:pPr>
  </w:style>
  <w:style w:type="paragraph" w:styleId="70">
    <w:name w:val="toc 7"/>
    <w:basedOn w:val="a1"/>
    <w:next w:val="a1"/>
    <w:uiPriority w:val="39"/>
    <w:unhideWhenUsed/>
    <w:rsid w:val="004C2B95"/>
    <w:pPr>
      <w:ind w:leftChars="1200" w:left="2520"/>
    </w:pPr>
    <w:rPr>
      <w:rFonts w:ascii="Calibri" w:hAnsi="Calibri"/>
      <w:szCs w:val="22"/>
    </w:rPr>
  </w:style>
  <w:style w:type="paragraph" w:styleId="a7">
    <w:name w:val="Body Text First Indent"/>
    <w:basedOn w:val="a1"/>
    <w:link w:val="Char1"/>
    <w:rsid w:val="004C2B95"/>
  </w:style>
  <w:style w:type="paragraph" w:styleId="a8">
    <w:name w:val="Normal Indent"/>
    <w:basedOn w:val="a1"/>
    <w:rsid w:val="004C2B95"/>
    <w:pPr>
      <w:ind w:firstLineChars="200" w:firstLine="420"/>
    </w:pPr>
    <w:rPr>
      <w:rFonts w:cs="Mangal"/>
      <w:szCs w:val="20"/>
    </w:rPr>
  </w:style>
  <w:style w:type="paragraph" w:styleId="a9">
    <w:name w:val="caption"/>
    <w:basedOn w:val="a1"/>
    <w:next w:val="a1"/>
    <w:qFormat/>
    <w:rsid w:val="004C2B95"/>
    <w:rPr>
      <w:rFonts w:ascii="Arial" w:eastAsia="黑体" w:hAnsi="Arial" w:cs="Arial"/>
      <w:sz w:val="20"/>
      <w:szCs w:val="20"/>
    </w:rPr>
  </w:style>
  <w:style w:type="paragraph" w:styleId="aa">
    <w:name w:val="Document Map"/>
    <w:basedOn w:val="a1"/>
    <w:link w:val="Char2"/>
    <w:uiPriority w:val="99"/>
    <w:semiHidden/>
    <w:rsid w:val="004C2B95"/>
    <w:pPr>
      <w:shd w:val="clear" w:color="auto" w:fill="000080"/>
    </w:pPr>
  </w:style>
  <w:style w:type="paragraph" w:styleId="ab">
    <w:name w:val="Body Text"/>
    <w:basedOn w:val="a1"/>
    <w:link w:val="Char3"/>
    <w:uiPriority w:val="99"/>
    <w:rsid w:val="004C2B95"/>
    <w:pPr>
      <w:spacing w:after="120"/>
    </w:pPr>
  </w:style>
  <w:style w:type="paragraph" w:styleId="ac">
    <w:name w:val="Body Text Indent"/>
    <w:basedOn w:val="a1"/>
    <w:link w:val="Char4"/>
    <w:rsid w:val="004C2B95"/>
    <w:pPr>
      <w:spacing w:after="120"/>
      <w:ind w:leftChars="200" w:left="420"/>
    </w:pPr>
  </w:style>
  <w:style w:type="paragraph" w:styleId="20">
    <w:name w:val="List Bullet 2"/>
    <w:basedOn w:val="a1"/>
    <w:rsid w:val="004C2B95"/>
    <w:pPr>
      <w:widowControl/>
      <w:spacing w:line="360" w:lineRule="auto"/>
      <w:ind w:leftChars="274" w:left="575" w:right="210" w:firstLine="420"/>
    </w:pPr>
    <w:rPr>
      <w:rFonts w:ascii="宋体" w:hAnsi="宋体"/>
      <w:kern w:val="0"/>
      <w:szCs w:val="20"/>
      <w:lang w:val="zh-CN"/>
    </w:rPr>
  </w:style>
  <w:style w:type="paragraph" w:styleId="5">
    <w:name w:val="toc 5"/>
    <w:basedOn w:val="a1"/>
    <w:next w:val="a1"/>
    <w:uiPriority w:val="39"/>
    <w:unhideWhenUsed/>
    <w:rsid w:val="004C2B95"/>
    <w:pPr>
      <w:ind w:leftChars="800" w:left="1680"/>
    </w:pPr>
    <w:rPr>
      <w:rFonts w:ascii="Calibri" w:hAnsi="Calibri"/>
      <w:szCs w:val="22"/>
    </w:rPr>
  </w:style>
  <w:style w:type="paragraph" w:styleId="31">
    <w:name w:val="toc 3"/>
    <w:basedOn w:val="a1"/>
    <w:next w:val="a1"/>
    <w:uiPriority w:val="39"/>
    <w:qFormat/>
    <w:rsid w:val="004C2B95"/>
    <w:pPr>
      <w:tabs>
        <w:tab w:val="left" w:pos="1680"/>
        <w:tab w:val="right" w:leader="dot" w:pos="8296"/>
      </w:tabs>
      <w:ind w:leftChars="400" w:left="840"/>
    </w:pPr>
  </w:style>
  <w:style w:type="paragraph" w:styleId="8">
    <w:name w:val="toc 8"/>
    <w:basedOn w:val="a1"/>
    <w:next w:val="a1"/>
    <w:uiPriority w:val="39"/>
    <w:unhideWhenUsed/>
    <w:rsid w:val="004C2B95"/>
    <w:pPr>
      <w:ind w:leftChars="1400" w:left="2940"/>
    </w:pPr>
    <w:rPr>
      <w:rFonts w:ascii="Calibri" w:hAnsi="Calibri"/>
      <w:szCs w:val="22"/>
    </w:rPr>
  </w:style>
  <w:style w:type="paragraph" w:styleId="ad">
    <w:name w:val="Balloon Text"/>
    <w:basedOn w:val="a1"/>
    <w:link w:val="Char5"/>
    <w:uiPriority w:val="99"/>
    <w:semiHidden/>
    <w:rsid w:val="004C2B95"/>
    <w:rPr>
      <w:sz w:val="18"/>
      <w:szCs w:val="18"/>
    </w:rPr>
  </w:style>
  <w:style w:type="paragraph" w:styleId="ae">
    <w:name w:val="footer"/>
    <w:basedOn w:val="a1"/>
    <w:link w:val="Char6"/>
    <w:uiPriority w:val="99"/>
    <w:unhideWhenUsed/>
    <w:rsid w:val="004C2B95"/>
    <w:pPr>
      <w:tabs>
        <w:tab w:val="center" w:pos="4153"/>
        <w:tab w:val="right" w:pos="8306"/>
      </w:tabs>
      <w:snapToGrid w:val="0"/>
      <w:jc w:val="left"/>
    </w:pPr>
    <w:rPr>
      <w:sz w:val="18"/>
      <w:szCs w:val="18"/>
    </w:rPr>
  </w:style>
  <w:style w:type="paragraph" w:styleId="21">
    <w:name w:val="Body Text First Indent 2"/>
    <w:basedOn w:val="ac"/>
    <w:link w:val="2Char0"/>
    <w:rsid w:val="004C2B95"/>
    <w:pPr>
      <w:ind w:firstLineChars="200" w:firstLine="420"/>
    </w:pPr>
  </w:style>
  <w:style w:type="paragraph" w:styleId="af">
    <w:name w:val="header"/>
    <w:basedOn w:val="a1"/>
    <w:link w:val="Char7"/>
    <w:uiPriority w:val="99"/>
    <w:unhideWhenUsed/>
    <w:rsid w:val="004C2B95"/>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rsid w:val="004C2B95"/>
  </w:style>
  <w:style w:type="paragraph" w:styleId="40">
    <w:name w:val="toc 4"/>
    <w:basedOn w:val="a1"/>
    <w:next w:val="a1"/>
    <w:uiPriority w:val="39"/>
    <w:unhideWhenUsed/>
    <w:rsid w:val="004C2B95"/>
    <w:pPr>
      <w:ind w:leftChars="600" w:left="1260"/>
    </w:pPr>
    <w:rPr>
      <w:rFonts w:ascii="Calibri" w:hAnsi="Calibri"/>
      <w:szCs w:val="22"/>
    </w:rPr>
  </w:style>
  <w:style w:type="paragraph" w:styleId="6">
    <w:name w:val="toc 6"/>
    <w:basedOn w:val="a1"/>
    <w:next w:val="a1"/>
    <w:uiPriority w:val="39"/>
    <w:unhideWhenUsed/>
    <w:rsid w:val="004C2B95"/>
    <w:pPr>
      <w:ind w:leftChars="1000" w:left="2100"/>
    </w:pPr>
    <w:rPr>
      <w:rFonts w:ascii="Calibri" w:hAnsi="Calibri"/>
      <w:szCs w:val="22"/>
    </w:rPr>
  </w:style>
  <w:style w:type="paragraph" w:styleId="22">
    <w:name w:val="toc 2"/>
    <w:basedOn w:val="a1"/>
    <w:next w:val="a1"/>
    <w:uiPriority w:val="39"/>
    <w:qFormat/>
    <w:rsid w:val="004C2B95"/>
    <w:pPr>
      <w:tabs>
        <w:tab w:val="left" w:pos="1155"/>
        <w:tab w:val="right" w:leader="dot" w:pos="8296"/>
      </w:tabs>
      <w:ind w:leftChars="200" w:left="420"/>
    </w:pPr>
  </w:style>
  <w:style w:type="paragraph" w:styleId="9">
    <w:name w:val="toc 9"/>
    <w:basedOn w:val="a1"/>
    <w:next w:val="a1"/>
    <w:uiPriority w:val="39"/>
    <w:unhideWhenUsed/>
    <w:rsid w:val="004C2B95"/>
    <w:pPr>
      <w:ind w:leftChars="1600" w:left="3360"/>
    </w:pPr>
    <w:rPr>
      <w:rFonts w:ascii="Calibri" w:hAnsi="Calibri"/>
      <w:szCs w:val="22"/>
    </w:rPr>
  </w:style>
  <w:style w:type="paragraph" w:styleId="23">
    <w:name w:val="Body Text 2"/>
    <w:basedOn w:val="a1"/>
    <w:link w:val="2Char1"/>
    <w:rsid w:val="004C2B95"/>
    <w:pPr>
      <w:spacing w:after="120" w:line="480" w:lineRule="auto"/>
    </w:pPr>
  </w:style>
  <w:style w:type="paragraph" w:styleId="HTML">
    <w:name w:val="HTML Preformatted"/>
    <w:basedOn w:val="a1"/>
    <w:link w:val="HTMLChar"/>
    <w:uiPriority w:val="99"/>
    <w:rsid w:val="004C2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f0">
    <w:name w:val="Normal (Web)"/>
    <w:basedOn w:val="a1"/>
    <w:uiPriority w:val="99"/>
    <w:unhideWhenUsed/>
    <w:rsid w:val="004C2B95"/>
    <w:pPr>
      <w:widowControl/>
      <w:spacing w:line="300" w:lineRule="auto"/>
      <w:jc w:val="left"/>
    </w:pPr>
    <w:rPr>
      <w:rFonts w:ascii="宋体" w:hAnsi="宋体" w:cs="宋体"/>
      <w:kern w:val="0"/>
      <w:sz w:val="24"/>
    </w:rPr>
  </w:style>
  <w:style w:type="paragraph" w:styleId="a">
    <w:name w:val="Title"/>
    <w:basedOn w:val="a1"/>
    <w:link w:val="Char8"/>
    <w:qFormat/>
    <w:rsid w:val="004C2B95"/>
    <w:pPr>
      <w:numPr>
        <w:numId w:val="2"/>
      </w:numPr>
      <w:spacing w:before="240" w:after="60"/>
      <w:ind w:left="0" w:firstLine="0"/>
      <w:jc w:val="center"/>
      <w:outlineLvl w:val="0"/>
    </w:pPr>
    <w:rPr>
      <w:rFonts w:ascii="Arial" w:hAnsi="Arial" w:cs="Arial"/>
      <w:b/>
      <w:bCs/>
      <w:sz w:val="32"/>
      <w:szCs w:val="32"/>
    </w:rPr>
  </w:style>
  <w:style w:type="character" w:styleId="af1">
    <w:name w:val="page number"/>
    <w:basedOn w:val="a2"/>
    <w:rsid w:val="004C2B95"/>
  </w:style>
  <w:style w:type="character" w:styleId="af2">
    <w:name w:val="FollowedHyperlink"/>
    <w:uiPriority w:val="99"/>
    <w:unhideWhenUsed/>
    <w:rsid w:val="004C2B95"/>
    <w:rPr>
      <w:color w:val="800080"/>
      <w:u w:val="single"/>
    </w:rPr>
  </w:style>
  <w:style w:type="character" w:styleId="af3">
    <w:name w:val="Emphasis"/>
    <w:basedOn w:val="a2"/>
    <w:uiPriority w:val="20"/>
    <w:qFormat/>
    <w:rsid w:val="004C2B95"/>
    <w:rPr>
      <w:rFonts w:ascii="微软雅黑" w:eastAsia="微软雅黑" w:hAnsi="微软雅黑" w:hint="eastAsia"/>
      <w:b/>
      <w:bCs/>
    </w:rPr>
  </w:style>
  <w:style w:type="character" w:styleId="af4">
    <w:name w:val="line number"/>
    <w:rsid w:val="004C2B95"/>
  </w:style>
  <w:style w:type="character" w:styleId="af5">
    <w:name w:val="Hyperlink"/>
    <w:uiPriority w:val="99"/>
    <w:rsid w:val="004C2B95"/>
    <w:rPr>
      <w:color w:val="0000FF"/>
      <w:u w:val="single"/>
    </w:rPr>
  </w:style>
  <w:style w:type="character" w:styleId="HTML0">
    <w:name w:val="HTML Code"/>
    <w:uiPriority w:val="99"/>
    <w:unhideWhenUsed/>
    <w:rsid w:val="004C2B95"/>
    <w:rPr>
      <w:rFonts w:ascii="宋体" w:eastAsia="宋体" w:hAnsi="宋体" w:cs="宋体"/>
      <w:sz w:val="24"/>
      <w:szCs w:val="24"/>
    </w:rPr>
  </w:style>
  <w:style w:type="character" w:styleId="af6">
    <w:name w:val="annotation reference"/>
    <w:uiPriority w:val="99"/>
    <w:semiHidden/>
    <w:rsid w:val="004C2B95"/>
    <w:rPr>
      <w:sz w:val="21"/>
      <w:szCs w:val="21"/>
    </w:rPr>
  </w:style>
  <w:style w:type="table" w:styleId="af7">
    <w:name w:val="Table Grid"/>
    <w:basedOn w:val="a3"/>
    <w:uiPriority w:val="59"/>
    <w:rsid w:val="004C2B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8">
    <w:name w:val="封面抬头标题"/>
    <w:basedOn w:val="23"/>
    <w:rsid w:val="004C2B95"/>
    <w:pPr>
      <w:spacing w:after="0" w:line="240" w:lineRule="auto"/>
    </w:pPr>
    <w:rPr>
      <w:rFonts w:eastAsia="黑体"/>
      <w:b/>
      <w:bCs/>
      <w:spacing w:val="160"/>
      <w:sz w:val="52"/>
    </w:rPr>
  </w:style>
  <w:style w:type="paragraph" w:customStyle="1" w:styleId="af9">
    <w:name w:val="标准编号"/>
    <w:basedOn w:val="a1"/>
    <w:rsid w:val="004C2B95"/>
    <w:pPr>
      <w:jc w:val="center"/>
    </w:pPr>
    <w:rPr>
      <w:rFonts w:ascii="黑体" w:eastAsia="黑体"/>
      <w:b/>
      <w:bCs/>
      <w:sz w:val="30"/>
    </w:rPr>
  </w:style>
  <w:style w:type="paragraph" w:customStyle="1" w:styleId="afa">
    <w:name w:val="封面中文名称"/>
    <w:basedOn w:val="ab"/>
    <w:rsid w:val="004C2B95"/>
    <w:pPr>
      <w:jc w:val="center"/>
    </w:pPr>
    <w:rPr>
      <w:rFonts w:ascii="黑体" w:eastAsia="黑体"/>
      <w:b/>
      <w:spacing w:val="80"/>
      <w:sz w:val="44"/>
    </w:rPr>
  </w:style>
  <w:style w:type="paragraph" w:customStyle="1" w:styleId="afb">
    <w:name w:val="封面英文名称"/>
    <w:basedOn w:val="ab"/>
    <w:rsid w:val="004C2B95"/>
    <w:pPr>
      <w:jc w:val="center"/>
    </w:pPr>
    <w:rPr>
      <w:rFonts w:ascii="黑体"/>
      <w:b/>
      <w:spacing w:val="60"/>
      <w:sz w:val="28"/>
    </w:rPr>
  </w:style>
  <w:style w:type="paragraph" w:customStyle="1" w:styleId="afc">
    <w:name w:val="封面版本号"/>
    <w:basedOn w:val="23"/>
    <w:rsid w:val="004C2B95"/>
    <w:pPr>
      <w:spacing w:after="0" w:line="240" w:lineRule="auto"/>
      <w:jc w:val="center"/>
    </w:pPr>
    <w:rPr>
      <w:rFonts w:ascii="黑体" w:eastAsia="黑体"/>
      <w:b/>
      <w:spacing w:val="40"/>
      <w:sz w:val="24"/>
    </w:rPr>
  </w:style>
  <w:style w:type="paragraph" w:customStyle="1" w:styleId="afd">
    <w:name w:val="发布实施"/>
    <w:basedOn w:val="afc"/>
    <w:rsid w:val="004C2B95"/>
  </w:style>
  <w:style w:type="paragraph" w:customStyle="1" w:styleId="afe">
    <w:name w:val="封面公司名称"/>
    <w:basedOn w:val="a1"/>
    <w:rsid w:val="004C2B95"/>
    <w:rPr>
      <w:rFonts w:ascii="黑体" w:eastAsia="黑体"/>
      <w:b/>
      <w:bCs/>
      <w:sz w:val="36"/>
    </w:rPr>
  </w:style>
  <w:style w:type="paragraph" w:customStyle="1" w:styleId="aff">
    <w:name w:val="标准正文"/>
    <w:rsid w:val="004C2B95"/>
    <w:pPr>
      <w:widowControl w:val="0"/>
      <w:ind w:firstLineChars="200" w:firstLine="420"/>
      <w:jc w:val="both"/>
    </w:pPr>
    <w:rPr>
      <w:snapToGrid w:val="0"/>
      <w:sz w:val="21"/>
      <w:szCs w:val="21"/>
    </w:rPr>
  </w:style>
  <w:style w:type="paragraph" w:customStyle="1" w:styleId="aff0">
    <w:name w:val="段"/>
    <w:link w:val="Char9"/>
    <w:rsid w:val="004C2B95"/>
    <w:pPr>
      <w:autoSpaceDE w:val="0"/>
      <w:autoSpaceDN w:val="0"/>
      <w:ind w:firstLineChars="200" w:firstLine="200"/>
      <w:jc w:val="both"/>
    </w:pPr>
    <w:rPr>
      <w:rFonts w:ascii="宋体"/>
    </w:rPr>
  </w:style>
  <w:style w:type="paragraph" w:customStyle="1" w:styleId="a0">
    <w:name w:val="章标题"/>
    <w:next w:val="aff0"/>
    <w:rsid w:val="004C2B95"/>
    <w:pPr>
      <w:numPr>
        <w:numId w:val="3"/>
      </w:numPr>
      <w:spacing w:beforeLines="50" w:afterLines="50"/>
      <w:outlineLvl w:val="1"/>
    </w:pPr>
    <w:rPr>
      <w:rFonts w:ascii="黑体" w:eastAsia="黑体"/>
      <w:snapToGrid w:val="0"/>
      <w:sz w:val="21"/>
    </w:rPr>
  </w:style>
  <w:style w:type="paragraph" w:customStyle="1" w:styleId="CharCharChar">
    <w:name w:val="Char Char Char"/>
    <w:basedOn w:val="aa"/>
    <w:rsid w:val="004C2B95"/>
    <w:pPr>
      <w:adjustRightInd w:val="0"/>
      <w:spacing w:line="436" w:lineRule="exact"/>
      <w:ind w:left="357"/>
      <w:jc w:val="left"/>
      <w:outlineLvl w:val="3"/>
    </w:pPr>
    <w:rPr>
      <w:rFonts w:ascii="Tahoma" w:hAnsi="Tahoma"/>
      <w:b/>
      <w:sz w:val="24"/>
    </w:rPr>
  </w:style>
  <w:style w:type="paragraph" w:customStyle="1" w:styleId="QB10">
    <w:name w:val="QB标题1"/>
    <w:basedOn w:val="1"/>
    <w:rsid w:val="004C2B95"/>
    <w:rPr>
      <w:rFonts w:ascii="黑体" w:eastAsia="黑体" w:hAnsi="黑体" w:cs="Arial"/>
      <w:b w:val="0"/>
      <w:kern w:val="0"/>
      <w:sz w:val="21"/>
      <w:szCs w:val="22"/>
    </w:rPr>
  </w:style>
  <w:style w:type="paragraph" w:customStyle="1" w:styleId="QB2">
    <w:name w:val="QB标题2"/>
    <w:basedOn w:val="2"/>
    <w:rsid w:val="004C2B95"/>
    <w:pPr>
      <w:numPr>
        <w:ilvl w:val="1"/>
        <w:numId w:val="1"/>
      </w:numPr>
      <w:tabs>
        <w:tab w:val="left" w:pos="425"/>
      </w:tabs>
    </w:pPr>
    <w:rPr>
      <w:b w:val="0"/>
      <w:sz w:val="21"/>
      <w:szCs w:val="21"/>
    </w:rPr>
  </w:style>
  <w:style w:type="paragraph" w:customStyle="1" w:styleId="QB3">
    <w:name w:val="QB标题3"/>
    <w:basedOn w:val="QB2"/>
    <w:rsid w:val="004C2B95"/>
    <w:pPr>
      <w:numPr>
        <w:ilvl w:val="2"/>
      </w:numPr>
      <w:tabs>
        <w:tab w:val="clear" w:pos="567"/>
      </w:tabs>
      <w:spacing w:line="415" w:lineRule="auto"/>
      <w:outlineLvl w:val="2"/>
    </w:pPr>
  </w:style>
  <w:style w:type="paragraph" w:customStyle="1" w:styleId="QB4">
    <w:name w:val="QB标题4"/>
    <w:basedOn w:val="QB2"/>
    <w:rsid w:val="004C2B95"/>
    <w:pPr>
      <w:numPr>
        <w:ilvl w:val="3"/>
      </w:numPr>
      <w:tabs>
        <w:tab w:val="clear" w:pos="567"/>
      </w:tabs>
      <w:spacing w:line="415" w:lineRule="auto"/>
      <w:outlineLvl w:val="3"/>
    </w:pPr>
  </w:style>
  <w:style w:type="paragraph" w:customStyle="1" w:styleId="QB5">
    <w:name w:val="QB标题5"/>
    <w:basedOn w:val="QB4"/>
    <w:rsid w:val="004C2B95"/>
    <w:pPr>
      <w:numPr>
        <w:ilvl w:val="4"/>
      </w:numPr>
      <w:tabs>
        <w:tab w:val="clear" w:pos="1211"/>
      </w:tabs>
      <w:outlineLvl w:val="4"/>
    </w:pPr>
  </w:style>
  <w:style w:type="paragraph" w:customStyle="1" w:styleId="QB6">
    <w:name w:val="QB标题6"/>
    <w:basedOn w:val="QB5"/>
    <w:rsid w:val="004C2B95"/>
    <w:pPr>
      <w:numPr>
        <w:ilvl w:val="5"/>
      </w:numPr>
      <w:tabs>
        <w:tab w:val="clear" w:pos="1532"/>
      </w:tabs>
      <w:outlineLvl w:val="5"/>
    </w:pPr>
  </w:style>
  <w:style w:type="paragraph" w:customStyle="1" w:styleId="QB7">
    <w:name w:val="QB正文"/>
    <w:basedOn w:val="aff0"/>
    <w:link w:val="QBChar"/>
    <w:rsid w:val="004C2B95"/>
  </w:style>
  <w:style w:type="paragraph" w:customStyle="1" w:styleId="QB0">
    <w:name w:val="QB图"/>
    <w:basedOn w:val="QB7"/>
    <w:next w:val="QB7"/>
    <w:rsid w:val="004C2B95"/>
    <w:pPr>
      <w:numPr>
        <w:ilvl w:val="6"/>
        <w:numId w:val="1"/>
      </w:numPr>
      <w:tabs>
        <w:tab w:val="left" w:pos="425"/>
      </w:tabs>
      <w:ind w:firstLineChars="0" w:firstLine="0"/>
      <w:jc w:val="center"/>
    </w:pPr>
  </w:style>
  <w:style w:type="paragraph" w:customStyle="1" w:styleId="QB1">
    <w:name w:val="QB表"/>
    <w:basedOn w:val="QB7"/>
    <w:next w:val="QB7"/>
    <w:rsid w:val="004C2B95"/>
    <w:pPr>
      <w:numPr>
        <w:ilvl w:val="7"/>
        <w:numId w:val="1"/>
      </w:numPr>
      <w:tabs>
        <w:tab w:val="left" w:pos="425"/>
      </w:tabs>
      <w:ind w:firstLineChars="0" w:firstLine="0"/>
      <w:jc w:val="center"/>
    </w:pPr>
  </w:style>
  <w:style w:type="paragraph" w:customStyle="1" w:styleId="QB">
    <w:name w:val="QB附录"/>
    <w:basedOn w:val="QB7"/>
    <w:rsid w:val="004C2B95"/>
    <w:pPr>
      <w:numPr>
        <w:numId w:val="4"/>
      </w:numPr>
      <w:ind w:firstLineChars="0"/>
    </w:pPr>
  </w:style>
  <w:style w:type="paragraph" w:customStyle="1" w:styleId="QB8">
    <w:name w:val="QB目录前言"/>
    <w:basedOn w:val="QB7"/>
    <w:rsid w:val="004C2B95"/>
    <w:pPr>
      <w:ind w:firstLineChars="62" w:firstLine="198"/>
      <w:jc w:val="center"/>
    </w:pPr>
    <w:rPr>
      <w:rFonts w:ascii="黑体" w:eastAsia="黑体"/>
      <w:sz w:val="32"/>
      <w:szCs w:val="32"/>
    </w:rPr>
  </w:style>
  <w:style w:type="paragraph" w:customStyle="1" w:styleId="QB9">
    <w:name w:val="QB前言正文"/>
    <w:basedOn w:val="QB7"/>
    <w:rsid w:val="004C2B95"/>
    <w:pPr>
      <w:spacing w:line="360" w:lineRule="auto"/>
    </w:pPr>
    <w:rPr>
      <w:sz w:val="24"/>
      <w:szCs w:val="24"/>
    </w:rPr>
  </w:style>
  <w:style w:type="paragraph" w:customStyle="1" w:styleId="QBa">
    <w:name w:val="QB表内文字"/>
    <w:basedOn w:val="aff0"/>
    <w:rsid w:val="004C2B95"/>
    <w:pPr>
      <w:widowControl w:val="0"/>
      <w:ind w:firstLineChars="0" w:firstLine="0"/>
    </w:pPr>
  </w:style>
  <w:style w:type="paragraph" w:customStyle="1" w:styleId="aff1">
    <w:name w:val="文档正文"/>
    <w:basedOn w:val="a1"/>
    <w:rsid w:val="004C2B95"/>
    <w:pPr>
      <w:adjustRightInd w:val="0"/>
      <w:spacing w:line="360" w:lineRule="auto"/>
      <w:ind w:firstLine="567"/>
      <w:textAlignment w:val="baseline"/>
    </w:pPr>
    <w:rPr>
      <w:rFonts w:ascii="Arial" w:hAnsi="Arial" w:cs="Mangal"/>
      <w:kern w:val="0"/>
      <w:sz w:val="24"/>
      <w:szCs w:val="20"/>
    </w:rPr>
  </w:style>
  <w:style w:type="paragraph" w:customStyle="1" w:styleId="aff2">
    <w:name w:val="统一正文"/>
    <w:basedOn w:val="a1"/>
    <w:rsid w:val="004C2B95"/>
    <w:pPr>
      <w:spacing w:before="156" w:line="300" w:lineRule="auto"/>
      <w:ind w:firstLine="420"/>
    </w:pPr>
    <w:rPr>
      <w:rFonts w:ascii="Arial" w:hAnsi="Arial"/>
      <w:szCs w:val="20"/>
    </w:rPr>
  </w:style>
  <w:style w:type="paragraph" w:customStyle="1" w:styleId="11">
    <w:name w:val="样式1"/>
    <w:basedOn w:val="30"/>
    <w:rsid w:val="004C2B95"/>
    <w:pPr>
      <w:widowControl/>
      <w:tabs>
        <w:tab w:val="left" w:pos="720"/>
      </w:tabs>
      <w:ind w:left="720" w:hanging="720"/>
      <w:jc w:val="left"/>
    </w:pPr>
    <w:rPr>
      <w:rFonts w:ascii="Arial" w:eastAsia="黑体" w:hAnsi="Arial"/>
      <w:b w:val="0"/>
      <w:bCs w:val="0"/>
      <w:sz w:val="18"/>
      <w:szCs w:val="18"/>
    </w:rPr>
  </w:style>
  <w:style w:type="paragraph" w:customStyle="1" w:styleId="aff3">
    <w:name w:val="_"/>
    <w:basedOn w:val="a1"/>
    <w:rsid w:val="004C2B95"/>
    <w:pPr>
      <w:adjustRightInd w:val="0"/>
      <w:spacing w:line="360" w:lineRule="auto"/>
      <w:ind w:left="480"/>
      <w:textAlignment w:val="baseline"/>
    </w:pPr>
    <w:rPr>
      <w:kern w:val="0"/>
      <w:sz w:val="24"/>
      <w:szCs w:val="20"/>
    </w:rPr>
  </w:style>
  <w:style w:type="paragraph" w:customStyle="1" w:styleId="24">
    <w:name w:val="正文字缩2字"/>
    <w:basedOn w:val="a1"/>
    <w:rsid w:val="004C2B95"/>
    <w:pPr>
      <w:adjustRightInd w:val="0"/>
      <w:spacing w:before="60" w:after="60" w:line="360" w:lineRule="auto"/>
      <w:ind w:leftChars="200" w:left="200" w:firstLineChars="200" w:firstLine="200"/>
      <w:textAlignment w:val="baseline"/>
    </w:pPr>
    <w:rPr>
      <w:szCs w:val="20"/>
    </w:rPr>
  </w:style>
  <w:style w:type="paragraph" w:customStyle="1" w:styleId="cols1">
    <w:name w:val="cols1"/>
    <w:basedOn w:val="a1"/>
    <w:rsid w:val="004C2B95"/>
    <w:pPr>
      <w:numPr>
        <w:numId w:val="5"/>
      </w:numPr>
      <w:tabs>
        <w:tab w:val="clear" w:pos="960"/>
        <w:tab w:val="left" w:pos="840"/>
      </w:tabs>
      <w:spacing w:beforeLines="50" w:afterLines="50"/>
      <w:ind w:leftChars="200" w:left="780" w:hangingChars="200" w:hanging="360"/>
      <w:jc w:val="left"/>
    </w:pPr>
    <w:rPr>
      <w:color w:val="000000"/>
      <w:szCs w:val="21"/>
    </w:rPr>
  </w:style>
  <w:style w:type="paragraph" w:customStyle="1" w:styleId="ParaCharCharCharCharCharCharCharCharCharCharCharCharCharCharCharChar">
    <w:name w:val="默认段落字体 Para Char Char Char Char Char Char Char Char Char Char Char Char Char Char Char Char"/>
    <w:basedOn w:val="aa"/>
    <w:rsid w:val="004C2B95"/>
    <w:pPr>
      <w:spacing w:line="360" w:lineRule="auto"/>
    </w:pPr>
    <w:rPr>
      <w:rFonts w:ascii="Arial" w:eastAsia="黑体" w:hAnsi="Arial" w:cs="Arial"/>
      <w:snapToGrid w:val="0"/>
      <w:kern w:val="0"/>
      <w:szCs w:val="21"/>
    </w:rPr>
  </w:style>
  <w:style w:type="paragraph" w:customStyle="1" w:styleId="context">
    <w:name w:val="context"/>
    <w:basedOn w:val="a1"/>
    <w:rsid w:val="004C2B95"/>
    <w:pPr>
      <w:ind w:firstLine="454"/>
      <w:jc w:val="left"/>
    </w:pPr>
    <w:rPr>
      <w:color w:val="000000"/>
      <w:szCs w:val="21"/>
    </w:rPr>
  </w:style>
  <w:style w:type="paragraph" w:customStyle="1" w:styleId="12">
    <w:name w:val="列出段落1"/>
    <w:basedOn w:val="a1"/>
    <w:uiPriority w:val="34"/>
    <w:qFormat/>
    <w:rsid w:val="004C2B95"/>
    <w:pPr>
      <w:ind w:firstLineChars="200" w:firstLine="420"/>
    </w:pPr>
    <w:rPr>
      <w:rFonts w:ascii="Calibri" w:hAnsi="Calibri"/>
      <w:szCs w:val="22"/>
    </w:rPr>
  </w:style>
  <w:style w:type="paragraph" w:customStyle="1" w:styleId="3">
    <w:name w:val="列表3"/>
    <w:basedOn w:val="a1"/>
    <w:link w:val="3Char0"/>
    <w:rsid w:val="004C2B95"/>
    <w:pPr>
      <w:numPr>
        <w:numId w:val="6"/>
      </w:numPr>
      <w:adjustRightInd w:val="0"/>
      <w:snapToGrid w:val="0"/>
      <w:spacing w:beforeLines="30" w:afterLines="30" w:line="288" w:lineRule="auto"/>
      <w:ind w:leftChars="200" w:left="400" w:hangingChars="200" w:hanging="200"/>
      <w:textAlignment w:val="center"/>
    </w:pPr>
    <w:rPr>
      <w:rFonts w:ascii="宋体" w:hAnsi="宋体"/>
      <w:kern w:val="0"/>
      <w:sz w:val="20"/>
      <w:szCs w:val="21"/>
      <w:lang/>
    </w:rPr>
  </w:style>
  <w:style w:type="paragraph" w:customStyle="1" w:styleId="403">
    <w:name w:val="样式 列表4 + 段后: 0.3 行"/>
    <w:basedOn w:val="a1"/>
    <w:rsid w:val="004C2B95"/>
    <w:pPr>
      <w:numPr>
        <w:numId w:val="7"/>
      </w:numPr>
      <w:adjustRightInd w:val="0"/>
      <w:snapToGrid w:val="0"/>
      <w:spacing w:afterLines="30" w:line="288" w:lineRule="auto"/>
      <w:ind w:leftChars="400" w:left="600" w:hangingChars="200" w:hanging="200"/>
      <w:textAlignment w:val="center"/>
    </w:pPr>
    <w:rPr>
      <w:rFonts w:ascii="宋体" w:hAnsi="宋体" w:cs="宋体"/>
      <w:szCs w:val="20"/>
    </w:rPr>
  </w:style>
  <w:style w:type="paragraph" w:customStyle="1" w:styleId="2B">
    <w:name w:val="列表2B"/>
    <w:basedOn w:val="a1"/>
    <w:rsid w:val="004C2B95"/>
    <w:pPr>
      <w:adjustRightInd w:val="0"/>
      <w:snapToGrid w:val="0"/>
      <w:spacing w:beforeLines="20" w:afterLines="20" w:line="300" w:lineRule="auto"/>
      <w:ind w:firstLineChars="200" w:firstLine="200"/>
      <w:textAlignment w:val="center"/>
    </w:pPr>
    <w:rPr>
      <w:rFonts w:ascii="宋体" w:hAnsi="宋体"/>
      <w:b/>
      <w:szCs w:val="21"/>
    </w:rPr>
  </w:style>
  <w:style w:type="paragraph" w:customStyle="1" w:styleId="TOC1">
    <w:name w:val="TOC 标题1"/>
    <w:basedOn w:val="1"/>
    <w:next w:val="a1"/>
    <w:uiPriority w:val="39"/>
    <w:unhideWhenUsed/>
    <w:qFormat/>
    <w:rsid w:val="004C2B95"/>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Normal0">
    <w:name w:val="Normal0"/>
    <w:rsid w:val="004C2B95"/>
    <w:rPr>
      <w:lang w:eastAsia="en-US"/>
    </w:rPr>
  </w:style>
  <w:style w:type="paragraph" w:customStyle="1" w:styleId="b">
    <w:name w:val="b"/>
    <w:basedOn w:val="a1"/>
    <w:rsid w:val="004C2B95"/>
    <w:pPr>
      <w:widowControl/>
      <w:spacing w:before="100" w:beforeAutospacing="1" w:after="100" w:afterAutospacing="1"/>
      <w:jc w:val="left"/>
    </w:pPr>
    <w:rPr>
      <w:rFonts w:ascii="Courier New" w:hAnsi="Courier New" w:cs="Courier New"/>
      <w:b/>
      <w:bCs/>
      <w:color w:val="FF0000"/>
      <w:kern w:val="0"/>
      <w:sz w:val="24"/>
    </w:rPr>
  </w:style>
  <w:style w:type="paragraph" w:customStyle="1" w:styleId="e">
    <w:name w:val="e"/>
    <w:basedOn w:val="a1"/>
    <w:rsid w:val="004C2B95"/>
    <w:pPr>
      <w:widowControl/>
      <w:spacing w:before="100" w:beforeAutospacing="1" w:after="100" w:afterAutospacing="1"/>
      <w:ind w:left="240" w:right="240" w:hanging="240"/>
      <w:jc w:val="left"/>
    </w:pPr>
    <w:rPr>
      <w:rFonts w:ascii="宋体" w:hAnsi="宋体" w:cs="宋体"/>
      <w:kern w:val="0"/>
      <w:sz w:val="24"/>
    </w:rPr>
  </w:style>
  <w:style w:type="paragraph" w:customStyle="1" w:styleId="k">
    <w:name w:val="k"/>
    <w:basedOn w:val="a1"/>
    <w:rsid w:val="004C2B95"/>
    <w:pPr>
      <w:widowControl/>
      <w:spacing w:before="100" w:beforeAutospacing="1" w:after="100" w:afterAutospacing="1"/>
      <w:ind w:left="240" w:right="240" w:hanging="240"/>
      <w:jc w:val="left"/>
    </w:pPr>
    <w:rPr>
      <w:rFonts w:ascii="宋体" w:hAnsi="宋体" w:cs="宋体"/>
      <w:kern w:val="0"/>
      <w:sz w:val="24"/>
    </w:rPr>
  </w:style>
  <w:style w:type="paragraph" w:customStyle="1" w:styleId="t">
    <w:name w:val="t"/>
    <w:basedOn w:val="a1"/>
    <w:rsid w:val="004C2B95"/>
    <w:pPr>
      <w:widowControl/>
      <w:spacing w:before="100" w:beforeAutospacing="1" w:after="100" w:afterAutospacing="1"/>
      <w:jc w:val="left"/>
    </w:pPr>
    <w:rPr>
      <w:rFonts w:ascii="宋体" w:hAnsi="宋体" w:cs="宋体"/>
      <w:color w:val="990000"/>
      <w:kern w:val="0"/>
      <w:sz w:val="24"/>
    </w:rPr>
  </w:style>
  <w:style w:type="paragraph" w:customStyle="1" w:styleId="xt">
    <w:name w:val="xt"/>
    <w:basedOn w:val="a1"/>
    <w:rsid w:val="004C2B95"/>
    <w:pPr>
      <w:widowControl/>
      <w:spacing w:before="100" w:beforeAutospacing="1" w:after="100" w:afterAutospacing="1"/>
      <w:jc w:val="left"/>
    </w:pPr>
    <w:rPr>
      <w:rFonts w:ascii="宋体" w:hAnsi="宋体" w:cs="宋体"/>
      <w:color w:val="990099"/>
      <w:kern w:val="0"/>
      <w:sz w:val="24"/>
    </w:rPr>
  </w:style>
  <w:style w:type="paragraph" w:customStyle="1" w:styleId="ns">
    <w:name w:val="ns"/>
    <w:basedOn w:val="a1"/>
    <w:rsid w:val="004C2B95"/>
    <w:pPr>
      <w:widowControl/>
      <w:spacing w:before="100" w:beforeAutospacing="1" w:after="100" w:afterAutospacing="1"/>
      <w:jc w:val="left"/>
    </w:pPr>
    <w:rPr>
      <w:rFonts w:ascii="宋体" w:hAnsi="宋体" w:cs="宋体"/>
      <w:color w:val="FF0000"/>
      <w:kern w:val="0"/>
      <w:sz w:val="24"/>
    </w:rPr>
  </w:style>
  <w:style w:type="paragraph" w:customStyle="1" w:styleId="dt">
    <w:name w:val="dt"/>
    <w:basedOn w:val="a1"/>
    <w:rsid w:val="004C2B95"/>
    <w:pPr>
      <w:widowControl/>
      <w:spacing w:before="100" w:beforeAutospacing="1" w:after="100" w:afterAutospacing="1"/>
      <w:jc w:val="left"/>
    </w:pPr>
    <w:rPr>
      <w:rFonts w:ascii="宋体" w:hAnsi="宋体" w:cs="宋体"/>
      <w:color w:val="008000"/>
      <w:kern w:val="0"/>
      <w:sz w:val="24"/>
    </w:rPr>
  </w:style>
  <w:style w:type="paragraph" w:customStyle="1" w:styleId="m">
    <w:name w:val="m"/>
    <w:basedOn w:val="a1"/>
    <w:rsid w:val="004C2B95"/>
    <w:pPr>
      <w:widowControl/>
      <w:spacing w:before="100" w:beforeAutospacing="1" w:after="100" w:afterAutospacing="1"/>
      <w:jc w:val="left"/>
    </w:pPr>
    <w:rPr>
      <w:rFonts w:ascii="宋体" w:hAnsi="宋体" w:cs="宋体"/>
      <w:color w:val="0000FF"/>
      <w:kern w:val="0"/>
      <w:sz w:val="24"/>
    </w:rPr>
  </w:style>
  <w:style w:type="paragraph" w:customStyle="1" w:styleId="tx">
    <w:name w:val="tx"/>
    <w:basedOn w:val="a1"/>
    <w:rsid w:val="004C2B95"/>
    <w:pPr>
      <w:widowControl/>
      <w:spacing w:before="100" w:beforeAutospacing="1" w:after="100" w:afterAutospacing="1"/>
      <w:jc w:val="left"/>
    </w:pPr>
    <w:rPr>
      <w:rFonts w:ascii="宋体" w:hAnsi="宋体" w:cs="宋体"/>
      <w:b/>
      <w:bCs/>
      <w:kern w:val="0"/>
      <w:sz w:val="24"/>
    </w:rPr>
  </w:style>
  <w:style w:type="paragraph" w:customStyle="1" w:styleId="db">
    <w:name w:val="db"/>
    <w:basedOn w:val="a1"/>
    <w:rsid w:val="004C2B95"/>
    <w:pPr>
      <w:widowControl/>
      <w:pBdr>
        <w:left w:val="single" w:sz="6" w:space="4" w:color="CCCCCC"/>
      </w:pBdr>
      <w:ind w:left="240"/>
      <w:jc w:val="left"/>
    </w:pPr>
    <w:rPr>
      <w:rFonts w:ascii="Courier" w:hAnsi="Courier" w:cs="宋体"/>
      <w:kern w:val="0"/>
      <w:sz w:val="24"/>
    </w:rPr>
  </w:style>
  <w:style w:type="paragraph" w:customStyle="1" w:styleId="di">
    <w:name w:val="di"/>
    <w:basedOn w:val="a1"/>
    <w:rsid w:val="004C2B95"/>
    <w:pPr>
      <w:widowControl/>
      <w:spacing w:before="100" w:beforeAutospacing="1" w:after="100" w:afterAutospacing="1"/>
      <w:jc w:val="left"/>
    </w:pPr>
    <w:rPr>
      <w:rFonts w:ascii="Courier" w:hAnsi="Courier" w:cs="宋体"/>
      <w:kern w:val="0"/>
      <w:sz w:val="24"/>
    </w:rPr>
  </w:style>
  <w:style w:type="paragraph" w:customStyle="1" w:styleId="d">
    <w:name w:val="d"/>
    <w:basedOn w:val="a1"/>
    <w:rsid w:val="004C2B95"/>
    <w:pPr>
      <w:widowControl/>
      <w:spacing w:before="100" w:beforeAutospacing="1" w:after="100" w:afterAutospacing="1"/>
      <w:jc w:val="left"/>
    </w:pPr>
    <w:rPr>
      <w:rFonts w:ascii="宋体" w:hAnsi="宋体" w:cs="宋体"/>
      <w:color w:val="0000FF"/>
      <w:kern w:val="0"/>
      <w:sz w:val="24"/>
    </w:rPr>
  </w:style>
  <w:style w:type="paragraph" w:customStyle="1" w:styleId="pi">
    <w:name w:val="pi"/>
    <w:basedOn w:val="a1"/>
    <w:rsid w:val="004C2B95"/>
    <w:pPr>
      <w:widowControl/>
      <w:spacing w:before="100" w:beforeAutospacing="1" w:after="100" w:afterAutospacing="1"/>
      <w:jc w:val="left"/>
    </w:pPr>
    <w:rPr>
      <w:rFonts w:ascii="宋体" w:hAnsi="宋体" w:cs="宋体"/>
      <w:color w:val="0000FF"/>
      <w:kern w:val="0"/>
      <w:sz w:val="24"/>
    </w:rPr>
  </w:style>
  <w:style w:type="paragraph" w:customStyle="1" w:styleId="cb">
    <w:name w:val="cb"/>
    <w:basedOn w:val="a1"/>
    <w:rsid w:val="004C2B95"/>
    <w:pPr>
      <w:widowControl/>
      <w:ind w:left="240"/>
      <w:jc w:val="left"/>
    </w:pPr>
    <w:rPr>
      <w:rFonts w:ascii="Courier" w:hAnsi="Courier" w:cs="宋体"/>
      <w:color w:val="888888"/>
      <w:kern w:val="0"/>
      <w:sz w:val="24"/>
    </w:rPr>
  </w:style>
  <w:style w:type="paragraph" w:customStyle="1" w:styleId="ci">
    <w:name w:val="ci"/>
    <w:basedOn w:val="a1"/>
    <w:rsid w:val="004C2B95"/>
    <w:pPr>
      <w:widowControl/>
      <w:spacing w:before="100" w:beforeAutospacing="1" w:after="100" w:afterAutospacing="1"/>
      <w:jc w:val="left"/>
    </w:pPr>
    <w:rPr>
      <w:rFonts w:ascii="Courier" w:hAnsi="Courier" w:cs="宋体"/>
      <w:color w:val="888888"/>
      <w:kern w:val="0"/>
      <w:sz w:val="24"/>
    </w:rPr>
  </w:style>
  <w:style w:type="paragraph" w:customStyle="1" w:styleId="aff4">
    <w:name w:val="二级项目符号"/>
    <w:basedOn w:val="a1"/>
    <w:link w:val="Chara"/>
    <w:rsid w:val="004C2B95"/>
    <w:pPr>
      <w:widowControl/>
      <w:snapToGrid w:val="0"/>
      <w:ind w:left="400"/>
    </w:pPr>
    <w:rPr>
      <w:rFonts w:ascii="微软雅黑" w:eastAsia="微软雅黑" w:hAnsi="微软雅黑" w:cs="黑体"/>
      <w:szCs w:val="22"/>
    </w:rPr>
  </w:style>
  <w:style w:type="paragraph" w:customStyle="1" w:styleId="41">
    <w:name w:val="正文（缩进4字符）"/>
    <w:basedOn w:val="a1"/>
    <w:link w:val="4Char0"/>
    <w:rsid w:val="004C2B95"/>
    <w:pPr>
      <w:widowControl/>
      <w:snapToGrid w:val="0"/>
      <w:ind w:left="840"/>
    </w:pPr>
    <w:rPr>
      <w:rFonts w:ascii="微软雅黑" w:eastAsia="微软雅黑" w:hAnsi="微软雅黑" w:cs="黑体"/>
      <w:szCs w:val="22"/>
    </w:rPr>
  </w:style>
  <w:style w:type="paragraph" w:customStyle="1" w:styleId="aff5">
    <w:name w:val="代码"/>
    <w:basedOn w:val="a1"/>
    <w:rsid w:val="004C2B95"/>
    <w:pPr>
      <w:widowControl/>
      <w:snapToGrid w:val="0"/>
    </w:pPr>
    <w:rPr>
      <w:rFonts w:ascii="微软雅黑" w:eastAsia="微软雅黑" w:hAnsi="微软雅黑" w:cs="宋体"/>
      <w:kern w:val="0"/>
      <w:sz w:val="18"/>
      <w:szCs w:val="18"/>
    </w:rPr>
  </w:style>
  <w:style w:type="paragraph" w:customStyle="1" w:styleId="aff6">
    <w:name w:val="图表与正文间的空行"/>
    <w:basedOn w:val="a1"/>
    <w:link w:val="Charb"/>
    <w:rsid w:val="004C2B95"/>
    <w:pPr>
      <w:widowControl/>
      <w:snapToGrid w:val="0"/>
      <w:spacing w:line="120" w:lineRule="atLeast"/>
    </w:pPr>
    <w:rPr>
      <w:rFonts w:ascii="微软雅黑" w:eastAsia="微软雅黑" w:hAnsi="微软雅黑" w:cs="黑体"/>
      <w:szCs w:val="22"/>
    </w:rPr>
  </w:style>
  <w:style w:type="paragraph" w:customStyle="1" w:styleId="aff7">
    <w:name w:val="一级编号"/>
    <w:basedOn w:val="a1"/>
    <w:link w:val="Charc"/>
    <w:rsid w:val="004C2B95"/>
    <w:pPr>
      <w:widowControl/>
      <w:snapToGrid w:val="0"/>
      <w:ind w:left="200"/>
    </w:pPr>
    <w:rPr>
      <w:rFonts w:ascii="微软雅黑" w:eastAsia="微软雅黑" w:hAnsi="微软雅黑" w:cs="黑体"/>
      <w:szCs w:val="22"/>
    </w:rPr>
  </w:style>
  <w:style w:type="paragraph" w:customStyle="1" w:styleId="aff8">
    <w:name w:val="正文（首行无缩进）"/>
    <w:basedOn w:val="a1"/>
    <w:link w:val="Chard"/>
    <w:rsid w:val="004C2B95"/>
    <w:pPr>
      <w:widowControl/>
      <w:snapToGrid w:val="0"/>
    </w:pPr>
    <w:rPr>
      <w:rFonts w:ascii="微软雅黑" w:eastAsia="微软雅黑" w:hAnsi="微软雅黑" w:cs="黑体"/>
      <w:szCs w:val="22"/>
    </w:rPr>
  </w:style>
  <w:style w:type="paragraph" w:customStyle="1" w:styleId="aff9">
    <w:name w:val="一级项目符号"/>
    <w:basedOn w:val="a1"/>
    <w:link w:val="Chare"/>
    <w:rsid w:val="004C2B95"/>
    <w:pPr>
      <w:widowControl/>
      <w:snapToGrid w:val="0"/>
      <w:ind w:left="200"/>
    </w:pPr>
    <w:rPr>
      <w:rFonts w:ascii="微软雅黑" w:eastAsia="微软雅黑" w:hAnsi="微软雅黑" w:cs="黑体"/>
      <w:szCs w:val="22"/>
    </w:rPr>
  </w:style>
  <w:style w:type="character" w:customStyle="1" w:styleId="Char7">
    <w:name w:val="页眉 Char"/>
    <w:basedOn w:val="a2"/>
    <w:link w:val="af"/>
    <w:uiPriority w:val="99"/>
    <w:rsid w:val="004C2B95"/>
    <w:rPr>
      <w:sz w:val="18"/>
      <w:szCs w:val="18"/>
    </w:rPr>
  </w:style>
  <w:style w:type="character" w:customStyle="1" w:styleId="Char6">
    <w:name w:val="页脚 Char"/>
    <w:basedOn w:val="a2"/>
    <w:link w:val="ae"/>
    <w:uiPriority w:val="99"/>
    <w:rsid w:val="004C2B95"/>
    <w:rPr>
      <w:sz w:val="18"/>
      <w:szCs w:val="18"/>
    </w:rPr>
  </w:style>
  <w:style w:type="character" w:customStyle="1" w:styleId="1Char">
    <w:name w:val="标题 1 Char"/>
    <w:basedOn w:val="a2"/>
    <w:link w:val="1"/>
    <w:rsid w:val="004C2B95"/>
    <w:rPr>
      <w:rFonts w:ascii="Times New Roman" w:eastAsia="宋体" w:hAnsi="Times New Roman" w:cs="Times New Roman"/>
      <w:b/>
      <w:bCs/>
      <w:kern w:val="44"/>
      <w:sz w:val="44"/>
      <w:szCs w:val="44"/>
    </w:rPr>
  </w:style>
  <w:style w:type="character" w:customStyle="1" w:styleId="2Char">
    <w:name w:val="标题 2 Char"/>
    <w:basedOn w:val="a2"/>
    <w:link w:val="2"/>
    <w:rsid w:val="004C2B95"/>
    <w:rPr>
      <w:rFonts w:ascii="Arial" w:eastAsia="黑体" w:hAnsi="Arial" w:cs="Times New Roman"/>
      <w:b/>
      <w:bCs/>
      <w:sz w:val="32"/>
      <w:szCs w:val="32"/>
    </w:rPr>
  </w:style>
  <w:style w:type="character" w:customStyle="1" w:styleId="3Char">
    <w:name w:val="标题 3 Char"/>
    <w:basedOn w:val="a2"/>
    <w:link w:val="30"/>
    <w:uiPriority w:val="9"/>
    <w:rsid w:val="004C2B95"/>
    <w:rPr>
      <w:rFonts w:ascii="Times New Roman" w:eastAsia="宋体" w:hAnsi="Times New Roman" w:cs="Times New Roman"/>
      <w:b/>
      <w:bCs/>
      <w:sz w:val="32"/>
      <w:szCs w:val="32"/>
    </w:rPr>
  </w:style>
  <w:style w:type="character" w:customStyle="1" w:styleId="4Char">
    <w:name w:val="标题 4 Char"/>
    <w:basedOn w:val="a2"/>
    <w:link w:val="4"/>
    <w:rsid w:val="004C2B95"/>
    <w:rPr>
      <w:rFonts w:ascii="Arial" w:eastAsia="黑体" w:hAnsi="Arial" w:cs="Times New Roman"/>
      <w:b/>
      <w:bCs/>
      <w:sz w:val="28"/>
      <w:szCs w:val="28"/>
    </w:rPr>
  </w:style>
  <w:style w:type="character" w:customStyle="1" w:styleId="7Char">
    <w:name w:val="标题 7 Char"/>
    <w:basedOn w:val="a2"/>
    <w:link w:val="7"/>
    <w:rsid w:val="004C2B95"/>
    <w:rPr>
      <w:rFonts w:ascii="Times New Roman" w:eastAsia="宋体" w:hAnsi="Times New Roman" w:cs="Times New Roman"/>
      <w:b/>
      <w:bCs/>
      <w:sz w:val="24"/>
      <w:szCs w:val="24"/>
    </w:rPr>
  </w:style>
  <w:style w:type="character" w:customStyle="1" w:styleId="2Char1">
    <w:name w:val="正文文本 2 Char"/>
    <w:basedOn w:val="a2"/>
    <w:link w:val="23"/>
    <w:rsid w:val="004C2B95"/>
    <w:rPr>
      <w:rFonts w:ascii="Times New Roman" w:eastAsia="宋体" w:hAnsi="Times New Roman" w:cs="Times New Roman"/>
      <w:szCs w:val="24"/>
    </w:rPr>
  </w:style>
  <w:style w:type="character" w:customStyle="1" w:styleId="Char3">
    <w:name w:val="正文文本 Char"/>
    <w:basedOn w:val="a2"/>
    <w:link w:val="ab"/>
    <w:uiPriority w:val="99"/>
    <w:rsid w:val="004C2B95"/>
    <w:rPr>
      <w:rFonts w:ascii="Times New Roman" w:eastAsia="宋体" w:hAnsi="Times New Roman" w:cs="Times New Roman"/>
      <w:szCs w:val="24"/>
    </w:rPr>
  </w:style>
  <w:style w:type="character" w:customStyle="1" w:styleId="Char2">
    <w:name w:val="文档结构图 Char"/>
    <w:basedOn w:val="a2"/>
    <w:link w:val="aa"/>
    <w:uiPriority w:val="99"/>
    <w:semiHidden/>
    <w:rsid w:val="004C2B95"/>
    <w:rPr>
      <w:rFonts w:ascii="Times New Roman" w:eastAsia="宋体" w:hAnsi="Times New Roman" w:cs="Times New Roman"/>
      <w:szCs w:val="24"/>
      <w:shd w:val="clear" w:color="auto" w:fill="000080"/>
    </w:rPr>
  </w:style>
  <w:style w:type="character" w:customStyle="1" w:styleId="Char5">
    <w:name w:val="批注框文本 Char"/>
    <w:basedOn w:val="a2"/>
    <w:link w:val="ad"/>
    <w:uiPriority w:val="99"/>
    <w:semiHidden/>
    <w:rsid w:val="004C2B95"/>
    <w:rPr>
      <w:rFonts w:ascii="Times New Roman" w:eastAsia="宋体" w:hAnsi="Times New Roman" w:cs="Times New Roman"/>
      <w:sz w:val="18"/>
      <w:szCs w:val="18"/>
    </w:rPr>
  </w:style>
  <w:style w:type="character" w:customStyle="1" w:styleId="Char8">
    <w:name w:val="标题 Char"/>
    <w:basedOn w:val="a2"/>
    <w:link w:val="a"/>
    <w:rsid w:val="004C2B95"/>
    <w:rPr>
      <w:rFonts w:ascii="Arial" w:eastAsia="宋体" w:hAnsi="Arial" w:cs="Arial"/>
      <w:b/>
      <w:bCs/>
      <w:sz w:val="32"/>
      <w:szCs w:val="32"/>
    </w:rPr>
  </w:style>
  <w:style w:type="character" w:customStyle="1" w:styleId="Char1">
    <w:name w:val="正文首行缩进 Char"/>
    <w:basedOn w:val="Char3"/>
    <w:link w:val="a7"/>
    <w:rsid w:val="004C2B95"/>
    <w:rPr>
      <w:rFonts w:ascii="Times New Roman" w:eastAsia="宋体" w:hAnsi="Times New Roman" w:cs="Times New Roman"/>
      <w:szCs w:val="24"/>
    </w:rPr>
  </w:style>
  <w:style w:type="character" w:customStyle="1" w:styleId="Char0">
    <w:name w:val="批注文字 Char"/>
    <w:basedOn w:val="a2"/>
    <w:link w:val="a6"/>
    <w:uiPriority w:val="99"/>
    <w:rsid w:val="004C2B95"/>
    <w:rPr>
      <w:rFonts w:ascii="Times New Roman" w:eastAsia="宋体" w:hAnsi="Times New Roman" w:cs="Times New Roman"/>
      <w:szCs w:val="24"/>
    </w:rPr>
  </w:style>
  <w:style w:type="character" w:customStyle="1" w:styleId="Char">
    <w:name w:val="批注主题 Char"/>
    <w:basedOn w:val="Char0"/>
    <w:link w:val="a5"/>
    <w:uiPriority w:val="99"/>
    <w:semiHidden/>
    <w:rsid w:val="004C2B95"/>
    <w:rPr>
      <w:rFonts w:ascii="Times New Roman" w:eastAsia="宋体" w:hAnsi="Times New Roman" w:cs="Times New Roman"/>
      <w:b/>
      <w:bCs/>
      <w:szCs w:val="24"/>
    </w:rPr>
  </w:style>
  <w:style w:type="character" w:customStyle="1" w:styleId="QBChar">
    <w:name w:val="QB正文 Char"/>
    <w:link w:val="QB7"/>
    <w:rsid w:val="004C2B95"/>
    <w:rPr>
      <w:rFonts w:ascii="宋体" w:eastAsia="宋体" w:hAnsi="Times New Roman" w:cs="Times New Roman"/>
      <w:kern w:val="0"/>
      <w:szCs w:val="20"/>
    </w:rPr>
  </w:style>
  <w:style w:type="character" w:customStyle="1" w:styleId="Char9">
    <w:name w:val="段 Char"/>
    <w:link w:val="aff0"/>
    <w:rsid w:val="004C2B95"/>
    <w:rPr>
      <w:rFonts w:ascii="宋体"/>
      <w:lang w:val="en-US" w:eastAsia="zh-CN" w:bidi="ar-SA"/>
    </w:rPr>
  </w:style>
  <w:style w:type="character" w:customStyle="1" w:styleId="3Char0">
    <w:name w:val="列表3 Char"/>
    <w:link w:val="3"/>
    <w:rsid w:val="004C2B95"/>
    <w:rPr>
      <w:rFonts w:ascii="宋体" w:eastAsia="宋体" w:hAnsi="宋体" w:cs="Times New Roman"/>
      <w:szCs w:val="21"/>
    </w:rPr>
  </w:style>
  <w:style w:type="character" w:customStyle="1" w:styleId="HTMLChar">
    <w:name w:val="HTML 预设格式 Char"/>
    <w:basedOn w:val="a2"/>
    <w:link w:val="HTML"/>
    <w:uiPriority w:val="99"/>
    <w:rsid w:val="004C2B95"/>
    <w:rPr>
      <w:rFonts w:ascii="宋体" w:eastAsia="宋体" w:hAnsi="宋体" w:cs="Times New Roman"/>
      <w:kern w:val="0"/>
      <w:sz w:val="24"/>
      <w:szCs w:val="24"/>
    </w:rPr>
  </w:style>
  <w:style w:type="character" w:customStyle="1" w:styleId="xref">
    <w:name w:val="xref"/>
    <w:basedOn w:val="a2"/>
    <w:rsid w:val="004C2B95"/>
  </w:style>
  <w:style w:type="character" w:customStyle="1" w:styleId="nomatch">
    <w:name w:val="nomatch"/>
    <w:basedOn w:val="a2"/>
    <w:rsid w:val="004C2B95"/>
  </w:style>
  <w:style w:type="character" w:customStyle="1" w:styleId="keyword2">
    <w:name w:val="keyword2"/>
    <w:rsid w:val="004C2B95"/>
    <w:rPr>
      <w:b/>
      <w:bCs/>
      <w:color w:val="006699"/>
    </w:rPr>
  </w:style>
  <w:style w:type="character" w:customStyle="1" w:styleId="keyword">
    <w:name w:val="keyword"/>
    <w:basedOn w:val="a2"/>
    <w:rsid w:val="004C2B95"/>
  </w:style>
  <w:style w:type="character" w:customStyle="1" w:styleId="m1">
    <w:name w:val="m1"/>
    <w:rsid w:val="004C2B95"/>
    <w:rPr>
      <w:color w:val="0000FF"/>
    </w:rPr>
  </w:style>
  <w:style w:type="character" w:customStyle="1" w:styleId="t1">
    <w:name w:val="t1"/>
    <w:rsid w:val="004C2B95"/>
    <w:rPr>
      <w:color w:val="990000"/>
    </w:rPr>
  </w:style>
  <w:style w:type="character" w:customStyle="1" w:styleId="tx1">
    <w:name w:val="tx1"/>
    <w:rsid w:val="004C2B95"/>
    <w:rPr>
      <w:b/>
      <w:bCs/>
    </w:rPr>
  </w:style>
  <w:style w:type="character" w:customStyle="1" w:styleId="b1">
    <w:name w:val="b1"/>
    <w:rsid w:val="004C2B95"/>
    <w:rPr>
      <w:rFonts w:ascii="Courier New" w:hAnsi="Courier New" w:cs="Courier New" w:hint="default"/>
      <w:b/>
      <w:bCs/>
      <w:color w:val="FF0000"/>
      <w:u w:val="none"/>
    </w:rPr>
  </w:style>
  <w:style w:type="character" w:customStyle="1" w:styleId="pi1">
    <w:name w:val="pi1"/>
    <w:rsid w:val="004C2B95"/>
    <w:rPr>
      <w:color w:val="0000FF"/>
    </w:rPr>
  </w:style>
  <w:style w:type="character" w:customStyle="1" w:styleId="apple-style-span">
    <w:name w:val="apple-style-span"/>
    <w:basedOn w:val="a2"/>
    <w:rsid w:val="004C2B95"/>
  </w:style>
  <w:style w:type="character" w:customStyle="1" w:styleId="Char4">
    <w:name w:val="正文文本缩进 Char"/>
    <w:basedOn w:val="a2"/>
    <w:link w:val="ac"/>
    <w:rsid w:val="004C2B95"/>
    <w:rPr>
      <w:rFonts w:ascii="Times New Roman" w:eastAsia="宋体" w:hAnsi="Times New Roman" w:cs="Times New Roman"/>
      <w:szCs w:val="24"/>
    </w:rPr>
  </w:style>
  <w:style w:type="character" w:customStyle="1" w:styleId="2Char0">
    <w:name w:val="正文首行缩进 2 Char"/>
    <w:basedOn w:val="Char4"/>
    <w:link w:val="21"/>
    <w:rsid w:val="004C2B95"/>
    <w:rPr>
      <w:rFonts w:ascii="Times New Roman" w:eastAsia="宋体" w:hAnsi="Times New Roman" w:cs="Times New Roman"/>
      <w:szCs w:val="24"/>
    </w:rPr>
  </w:style>
  <w:style w:type="character" w:customStyle="1" w:styleId="Chara">
    <w:name w:val="二级项目符号 Char"/>
    <w:basedOn w:val="a2"/>
    <w:link w:val="aff4"/>
    <w:rsid w:val="004C2B95"/>
    <w:rPr>
      <w:rFonts w:ascii="微软雅黑" w:eastAsia="微软雅黑" w:hAnsi="微软雅黑"/>
    </w:rPr>
  </w:style>
  <w:style w:type="character" w:customStyle="1" w:styleId="4Char0">
    <w:name w:val="正文（缩进4字符） Char"/>
    <w:basedOn w:val="a2"/>
    <w:link w:val="41"/>
    <w:rsid w:val="004C2B95"/>
    <w:rPr>
      <w:rFonts w:ascii="微软雅黑" w:eastAsia="微软雅黑" w:hAnsi="微软雅黑"/>
    </w:rPr>
  </w:style>
  <w:style w:type="character" w:customStyle="1" w:styleId="Charb">
    <w:name w:val="图表与正文间的空行 Char"/>
    <w:basedOn w:val="a2"/>
    <w:link w:val="aff6"/>
    <w:rsid w:val="004C2B95"/>
    <w:rPr>
      <w:rFonts w:ascii="微软雅黑" w:eastAsia="微软雅黑" w:hAnsi="微软雅黑"/>
    </w:rPr>
  </w:style>
  <w:style w:type="character" w:customStyle="1" w:styleId="Charc">
    <w:name w:val="一级编号 Char"/>
    <w:basedOn w:val="a2"/>
    <w:link w:val="aff7"/>
    <w:rsid w:val="004C2B95"/>
    <w:rPr>
      <w:rFonts w:ascii="微软雅黑" w:eastAsia="微软雅黑" w:hAnsi="微软雅黑"/>
    </w:rPr>
  </w:style>
  <w:style w:type="character" w:customStyle="1" w:styleId="Chard">
    <w:name w:val="正文（首行无缩进） Char"/>
    <w:basedOn w:val="a2"/>
    <w:link w:val="aff8"/>
    <w:rsid w:val="004C2B95"/>
    <w:rPr>
      <w:rFonts w:ascii="微软雅黑" w:eastAsia="微软雅黑" w:hAnsi="微软雅黑"/>
    </w:rPr>
  </w:style>
  <w:style w:type="character" w:customStyle="1" w:styleId="Chare">
    <w:name w:val="一级项目符号 Char"/>
    <w:basedOn w:val="a2"/>
    <w:link w:val="aff9"/>
    <w:rsid w:val="004C2B95"/>
    <w:rPr>
      <w:rFonts w:ascii="微软雅黑" w:eastAsia="微软雅黑" w:hAnsi="微软雅黑"/>
    </w:rPr>
  </w:style>
  <w:style w:type="character" w:customStyle="1" w:styleId="block">
    <w:name w:val="block"/>
    <w:basedOn w:val="a2"/>
    <w:rsid w:val="004C2B9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baike.baidu.com/view/330120.ht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15049</Words>
  <Characters>85780</Characters>
  <Application>Microsoft Office Word</Application>
  <DocSecurity>0</DocSecurity>
  <Lines>714</Lines>
  <Paragraphs>201</Paragraphs>
  <ScaleCrop>false</ScaleCrop>
  <Company>OUY</Company>
  <LinksUpToDate>false</LinksUpToDate>
  <CharactersWithSpaces>100628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zhangjie02</dc:creator>
  <cp:lastModifiedBy>User</cp:lastModifiedBy>
  <cp:revision>2</cp:revision>
  <cp:lastPrinted>2013-04-24T02:55:00Z</cp:lastPrinted>
  <dcterms:created xsi:type="dcterms:W3CDTF">2014-02-18T10:02:00Z</dcterms:created>
  <dcterms:modified xsi:type="dcterms:W3CDTF">2016-01-07T12:54:00Z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